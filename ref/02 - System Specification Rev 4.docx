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49582C" w:rsidR="009847E3" w:rsidP="7D19A586" w:rsidRDefault="009847E3" w14:paraId="25C093B2" w14:textId="6D222DD1">
      <w:pPr>
        <w:jc w:val="center"/>
        <w:rPr>
          <w:b/>
          <w:bCs/>
          <w:color w:val="000000" w:themeColor="text1"/>
          <w:sz w:val="48"/>
          <w:szCs w:val="48"/>
        </w:rPr>
      </w:pPr>
    </w:p>
    <w:p w:rsidRPr="0049582C" w:rsidR="009847E3" w:rsidP="696BC72B" w:rsidRDefault="7FA5EE02" w14:paraId="53230AA8" w14:textId="38BD0E0C">
      <w:pPr>
        <w:jc w:val="center"/>
        <w:rPr>
          <w:b/>
          <w:bCs/>
          <w:color w:val="000000" w:themeColor="text1"/>
          <w:sz w:val="48"/>
          <w:szCs w:val="48"/>
        </w:rPr>
      </w:pPr>
      <w:r w:rsidRPr="0049582C">
        <w:rPr>
          <w:b/>
          <w:bCs/>
          <w:color w:val="000000" w:themeColor="text1"/>
          <w:sz w:val="48"/>
          <w:szCs w:val="48"/>
        </w:rPr>
        <w:t>Project: SKY NET</w:t>
      </w:r>
      <w:commentRangeStart w:id="0"/>
      <w:commentRangeEnd w:id="0"/>
      <w:r w:rsidRPr="0049582C" w:rsidR="696BC72B">
        <w:rPr>
          <w:rStyle w:val="CommentReference"/>
          <w:color w:val="000000" w:themeColor="text1"/>
        </w:rPr>
        <w:commentReference w:id="0"/>
      </w:r>
    </w:p>
    <w:p w:rsidRPr="0049582C" w:rsidR="009847E3" w:rsidRDefault="009847E3" w14:paraId="025CB191" w14:textId="77777777">
      <w:pPr>
        <w:rPr>
          <w:color w:val="000000" w:themeColor="text1"/>
        </w:rPr>
      </w:pPr>
    </w:p>
    <w:p w:rsidRPr="0049582C" w:rsidR="009847E3" w:rsidRDefault="009847E3" w14:paraId="4D9FF4DB" w14:textId="77777777">
      <w:pPr>
        <w:jc w:val="center"/>
        <w:rPr>
          <w:color w:val="000000" w:themeColor="text1"/>
        </w:rPr>
      </w:pPr>
    </w:p>
    <w:p w:rsidRPr="0049582C" w:rsidR="009847E3" w:rsidRDefault="00417795" w14:paraId="0C815D0A" w14:textId="77777777">
      <w:pPr>
        <w:jc w:val="center"/>
        <w:rPr>
          <w:b/>
          <w:color w:val="000000" w:themeColor="text1"/>
          <w:sz w:val="48"/>
          <w:szCs w:val="48"/>
        </w:rPr>
      </w:pPr>
      <w:r w:rsidRPr="0049582C">
        <w:rPr>
          <w:color w:val="000000" w:themeColor="text1"/>
        </w:rPr>
        <w:pict w14:anchorId="7393A54E">
          <v:rect id="_x0000_i1025" style="width:0;height:1.5pt" o:hr="t" o:hrstd="t" o:hralign="center" fillcolor="#a0a0a0" stroked="f"/>
        </w:pict>
      </w:r>
    </w:p>
    <w:p w:rsidRPr="0049582C" w:rsidR="000E768B" w:rsidP="100D4B4F" w:rsidRDefault="000E768B" w14:paraId="3686356A" w14:textId="77777777">
      <w:pPr>
        <w:jc w:val="center"/>
        <w:rPr>
          <w:b/>
          <w:bCs/>
          <w:color w:val="000000" w:themeColor="text1"/>
          <w:sz w:val="48"/>
          <w:szCs w:val="48"/>
        </w:rPr>
      </w:pPr>
    </w:p>
    <w:p w:rsidRPr="0049582C" w:rsidR="008F0153" w:rsidP="100D4B4F" w:rsidRDefault="100D4B4F" w14:paraId="406BB993" w14:textId="4F3EC7DC">
      <w:pPr>
        <w:jc w:val="center"/>
        <w:rPr>
          <w:b/>
          <w:bCs/>
          <w:color w:val="000000" w:themeColor="text1"/>
          <w:sz w:val="48"/>
          <w:szCs w:val="48"/>
        </w:rPr>
      </w:pPr>
      <w:r w:rsidRPr="0049582C">
        <w:rPr>
          <w:b/>
          <w:bCs/>
          <w:color w:val="000000" w:themeColor="text1"/>
          <w:sz w:val="48"/>
          <w:szCs w:val="48"/>
        </w:rPr>
        <w:t xml:space="preserve">System Specification </w:t>
      </w:r>
    </w:p>
    <w:p w:rsidRPr="0049582C" w:rsidR="100D4B4F" w:rsidP="100D4B4F" w:rsidRDefault="100D4B4F" w14:paraId="47870E30" w14:textId="4A61D50D">
      <w:pPr>
        <w:jc w:val="center"/>
        <w:rPr>
          <w:rFonts w:ascii="Times New Roman" w:hAnsi="Times New Roman" w:eastAsia="Times New Roman" w:cs="Times New Roman"/>
          <w:b/>
          <w:bCs/>
          <w:color w:val="000000" w:themeColor="text1"/>
          <w:sz w:val="32"/>
          <w:szCs w:val="32"/>
          <w:lang w:val="en-US"/>
        </w:rPr>
      </w:pPr>
    </w:p>
    <w:p w:rsidRPr="0049582C" w:rsidR="009847E3" w:rsidP="6D14AEB8" w:rsidRDefault="009847E3" w14:paraId="3BFFCFD8" w14:textId="08E09FB4">
      <w:pPr>
        <w:jc w:val="center"/>
        <w:rPr>
          <w:color w:val="000000" w:themeColor="text1"/>
        </w:rPr>
      </w:pPr>
    </w:p>
    <w:p w:rsidRPr="0049582C" w:rsidR="009847E3" w:rsidP="6D14AEB8" w:rsidRDefault="00417795" w14:paraId="1F714796" w14:textId="77777777">
      <w:pPr>
        <w:jc w:val="center"/>
        <w:rPr>
          <w:color w:val="000000" w:themeColor="text1"/>
        </w:rPr>
      </w:pPr>
      <w:r w:rsidRPr="0049582C">
        <w:rPr>
          <w:color w:val="000000" w:themeColor="text1"/>
        </w:rPr>
        <w:pict w14:anchorId="0239A54A">
          <v:rect id="_x0000_i1026" style="width:0;height:1.5pt" o:hr="t" o:hrstd="t" o:hralign="center" fillcolor="#a0a0a0" stroked="f"/>
        </w:pict>
      </w:r>
    </w:p>
    <w:p w:rsidRPr="0049582C" w:rsidR="009847E3" w:rsidP="6D14AEB8" w:rsidRDefault="009847E3" w14:paraId="108D22D8" w14:textId="3CF74E96">
      <w:pPr>
        <w:jc w:val="center"/>
        <w:rPr>
          <w:b/>
          <w:bCs/>
          <w:color w:val="000000" w:themeColor="text1"/>
          <w:sz w:val="36"/>
          <w:szCs w:val="36"/>
        </w:rPr>
      </w:pPr>
    </w:p>
    <w:p w:rsidRPr="0049582C" w:rsidR="009847E3" w:rsidP="6D14AEB8" w:rsidRDefault="009847E3" w14:paraId="759D9C6D" w14:textId="29B9C720">
      <w:pPr>
        <w:jc w:val="center"/>
        <w:rPr>
          <w:b/>
          <w:bCs/>
          <w:color w:val="000000" w:themeColor="text1"/>
          <w:sz w:val="36"/>
          <w:szCs w:val="36"/>
        </w:rPr>
      </w:pPr>
    </w:p>
    <w:p w:rsidRPr="0049582C" w:rsidR="009847E3" w:rsidP="6D14AEB8" w:rsidRDefault="009847E3" w14:paraId="1F864F0C" w14:textId="6BC03661">
      <w:pPr>
        <w:jc w:val="center"/>
        <w:rPr>
          <w:b/>
          <w:bCs/>
          <w:color w:val="000000" w:themeColor="text1"/>
          <w:sz w:val="36"/>
          <w:szCs w:val="36"/>
        </w:rPr>
      </w:pPr>
    </w:p>
    <w:p w:rsidRPr="0049582C" w:rsidR="009847E3" w:rsidP="6D14AEB8" w:rsidRDefault="009847E3" w14:paraId="08986DF4" w14:textId="49045841">
      <w:pPr>
        <w:jc w:val="center"/>
        <w:rPr>
          <w:b/>
          <w:bCs/>
          <w:color w:val="000000" w:themeColor="text1"/>
          <w:sz w:val="36"/>
          <w:szCs w:val="36"/>
        </w:rPr>
      </w:pPr>
    </w:p>
    <w:p w:rsidRPr="0049582C" w:rsidR="009847E3" w:rsidP="6D14AEB8" w:rsidRDefault="009847E3" w14:paraId="63ACF3B0" w14:textId="41FB62C3">
      <w:pPr>
        <w:jc w:val="center"/>
        <w:rPr>
          <w:b/>
          <w:bCs/>
          <w:color w:val="000000" w:themeColor="text1"/>
          <w:sz w:val="36"/>
          <w:szCs w:val="36"/>
        </w:rPr>
      </w:pPr>
    </w:p>
    <w:p w:rsidRPr="0049582C" w:rsidR="6D14AEB8" w:rsidP="6D14AEB8" w:rsidRDefault="6D14AEB8" w14:paraId="1549B459" w14:textId="15FFCC4F">
      <w:pPr>
        <w:jc w:val="center"/>
        <w:rPr>
          <w:b/>
          <w:bCs/>
          <w:color w:val="000000" w:themeColor="text1"/>
          <w:sz w:val="36"/>
          <w:szCs w:val="36"/>
        </w:rPr>
      </w:pPr>
    </w:p>
    <w:p w:rsidRPr="0049582C" w:rsidR="009847E3" w:rsidRDefault="696BC72B" w14:paraId="7DB54550" w14:textId="77777777">
      <w:pPr>
        <w:jc w:val="center"/>
        <w:rPr>
          <w:b/>
          <w:i/>
          <w:iCs/>
          <w:color w:val="000000" w:themeColor="text1"/>
          <w:sz w:val="28"/>
          <w:szCs w:val="28"/>
        </w:rPr>
      </w:pPr>
      <w:r w:rsidRPr="0049582C">
        <w:rPr>
          <w:b/>
          <w:bCs/>
          <w:i/>
          <w:iCs/>
          <w:color w:val="000000" w:themeColor="text1"/>
          <w:sz w:val="28"/>
          <w:szCs w:val="28"/>
        </w:rPr>
        <w:t>Presented by</w:t>
      </w:r>
    </w:p>
    <w:p w:rsidRPr="0049582C" w:rsidR="009847E3" w:rsidP="32D18BA5" w:rsidRDefault="32D18BA5" w14:paraId="2CDD22EE" w14:textId="092C6CC9">
      <w:pPr>
        <w:jc w:val="center"/>
        <w:rPr>
          <w:color w:val="000000" w:themeColor="text1"/>
          <w:sz w:val="36"/>
          <w:szCs w:val="36"/>
        </w:rPr>
      </w:pPr>
      <w:r w:rsidRPr="5A18AB38" w:rsidR="5A18AB38">
        <w:rPr>
          <w:rFonts w:ascii="Times New Roman" w:hAnsi="Times New Roman" w:eastAsia="Times New Roman" w:cs="Times New Roman"/>
          <w:color w:val="000000" w:themeColor="text1" w:themeTint="FF" w:themeShade="FF"/>
          <w:sz w:val="36"/>
          <w:szCs w:val="36"/>
        </w:rPr>
        <w:t>Futuristic Innovative Technologies</w:t>
      </w:r>
    </w:p>
    <w:p w:rsidR="5A18AB38" w:rsidP="562E8551" w:rsidRDefault="5A18AB38" w14:paraId="322B73FB" w14:textId="78A9E663">
      <w:pPr>
        <w:spacing w:before="120" w:after="120"/>
        <w:jc w:val="left"/>
        <w:rPr>
          <w:rFonts w:ascii="Times New Roman" w:hAnsi="Times New Roman" w:eastAsia="Times New Roman" w:cs="Times New Roman"/>
          <w:b w:val="0"/>
          <w:bCs w:val="0"/>
          <w:i w:val="0"/>
          <w:iCs w:val="0"/>
          <w:caps w:val="0"/>
          <w:smallCaps w:val="0"/>
          <w:noProof w:val="0"/>
          <w:color w:val="00B050"/>
          <w:sz w:val="22"/>
          <w:szCs w:val="22"/>
          <w:lang w:val="en"/>
        </w:rPr>
      </w:pPr>
      <w:r w:rsidRPr="562E8551" w:rsidR="562E8551">
        <w:rPr>
          <w:rFonts w:ascii="Times New Roman" w:hAnsi="Times New Roman" w:eastAsia="Times New Roman" w:cs="Times New Roman"/>
          <w:b w:val="0"/>
          <w:bCs w:val="0"/>
          <w:i w:val="0"/>
          <w:iCs w:val="0"/>
          <w:caps w:val="0"/>
          <w:smallCaps w:val="0"/>
          <w:noProof w:val="0"/>
          <w:color w:val="00B050"/>
          <w:sz w:val="22"/>
          <w:szCs w:val="22"/>
          <w:lang w:val="en-US"/>
        </w:rPr>
        <w:t>cFOUO For Official Use Only: Controlled Unclassified Information</w:t>
      </w:r>
    </w:p>
    <w:p w:rsidRPr="0049582C" w:rsidR="009847E3" w:rsidRDefault="009847E3" w14:paraId="3C29C398" w14:textId="77777777">
      <w:pPr>
        <w:rPr>
          <w:color w:val="000000" w:themeColor="text1"/>
        </w:rPr>
      </w:pPr>
    </w:p>
    <w:p w:rsidRPr="0049582C" w:rsidR="009847E3" w:rsidP="32D18BA5" w:rsidRDefault="6D14AEB8" w14:paraId="29417D61" w14:textId="1688C833">
      <w:pPr>
        <w:rPr>
          <w:b/>
          <w:bCs/>
          <w:color w:val="000000" w:themeColor="text1"/>
          <w:sz w:val="18"/>
          <w:szCs w:val="18"/>
        </w:rPr>
      </w:pPr>
      <w:r w:rsidRPr="0049582C">
        <w:rPr>
          <w:b/>
          <w:bCs/>
          <w:color w:val="000000" w:themeColor="text1"/>
          <w:sz w:val="18"/>
          <w:szCs w:val="18"/>
        </w:rPr>
        <w:t>FIT Participating Members:</w:t>
      </w:r>
    </w:p>
    <w:p w:rsidRPr="0049582C" w:rsidR="6D14AEB8" w:rsidP="6D14AEB8" w:rsidRDefault="6D14AEB8" w14:paraId="5CF22DF5" w14:textId="6C956F88">
      <w:pPr>
        <w:rPr>
          <w:b/>
          <w:bCs/>
          <w:color w:val="000000" w:themeColor="text1"/>
          <w:sz w:val="18"/>
          <w:szCs w:val="18"/>
        </w:rPr>
      </w:pPr>
    </w:p>
    <w:p w:rsidRPr="0049582C" w:rsidR="009847E3" w:rsidP="5A18AB38" w:rsidRDefault="6D14AEB8" w14:paraId="5073BFF0" w14:textId="2C4C2EF2">
      <w:pPr>
        <w:pStyle w:val="Normal"/>
        <w:tabs>
          <w:tab w:val="left" w:pos="1800"/>
        </w:tabs>
        <w:ind w:left="720"/>
        <w:rPr>
          <w:rFonts w:ascii="Times New Roman" w:hAnsi="Times New Roman" w:eastAsia="Times New Roman" w:cs="Times New Roman"/>
          <w:b w:val="0"/>
          <w:bCs w:val="0"/>
          <w:i w:val="0"/>
          <w:iCs w:val="0"/>
          <w:caps w:val="0"/>
          <w:smallCaps w:val="0"/>
          <w:strike w:val="0"/>
          <w:dstrike w:val="0"/>
          <w:noProof w:val="0"/>
          <w:color w:val="0070C0" w:themeColor="text1"/>
          <w:sz w:val="24"/>
          <w:szCs w:val="24"/>
          <w:u w:val="none"/>
          <w:lang w:val="en-US"/>
        </w:rPr>
      </w:pPr>
      <w:r w:rsidRPr="5A18AB38" w:rsidR="5A18AB38">
        <w:rPr>
          <w:rFonts w:ascii="Times New Roman" w:hAnsi="Times New Roman" w:eastAsia="Times New Roman" w:cs="Times New Roman"/>
          <w:b w:val="0"/>
          <w:bCs w:val="0"/>
          <w:i w:val="0"/>
          <w:iCs w:val="0"/>
          <w:caps w:val="0"/>
          <w:smallCaps w:val="0"/>
          <w:strike w:val="0"/>
          <w:dstrike w:val="0"/>
          <w:noProof w:val="0"/>
          <w:color w:val="0070C0"/>
          <w:sz w:val="24"/>
          <w:szCs w:val="24"/>
          <w:u w:val="none"/>
          <w:lang w:val="en-US"/>
        </w:rPr>
        <w:t>Andrew Thomas, Spenser Gorenflo, Connor Hill</w:t>
      </w:r>
    </w:p>
    <w:p w:rsidRPr="0049582C" w:rsidR="009847E3" w:rsidP="5A18AB38" w:rsidRDefault="6D14AEB8" w14:paraId="039741E4" w14:textId="2CE3FD4F">
      <w:pPr>
        <w:pStyle w:val="Normal"/>
        <w:tabs>
          <w:tab w:val="left" w:pos="1800"/>
        </w:tabs>
        <w:ind w:left="720"/>
      </w:pPr>
      <w:r w:rsidRPr="5A18AB38" w:rsidR="5A18AB38">
        <w:rPr>
          <w:rFonts w:ascii="Times New Roman" w:hAnsi="Times New Roman" w:eastAsia="Times New Roman" w:cs="Times New Roman"/>
          <w:b w:val="0"/>
          <w:bCs w:val="0"/>
          <w:i w:val="0"/>
          <w:iCs w:val="0"/>
          <w:caps w:val="0"/>
          <w:smallCaps w:val="0"/>
          <w:noProof w:val="0"/>
          <w:color w:val="E36C0A" w:themeColor="accent6" w:themeTint="FF" w:themeShade="BF"/>
          <w:sz w:val="24"/>
          <w:szCs w:val="24"/>
          <w:lang w:val="en"/>
        </w:rPr>
        <w:t>Dhwanil Desai, Nisarg Shah, Miles Medearis, Yaya Nedd, Mariana Villalabeitia Arenas</w:t>
      </w:r>
    </w:p>
    <w:p w:rsidR="5A18AB38" w:rsidP="5A18AB38" w:rsidRDefault="5A18AB38" w14:paraId="1E5EFA67" w14:textId="79EED668">
      <w:pPr>
        <w:spacing w:before="120" w:after="120"/>
        <w:ind w:firstLine="720"/>
        <w:rPr>
          <w:rFonts w:ascii="Times New Roman" w:hAnsi="Times New Roman" w:eastAsia="Times New Roman" w:cs="Times New Roman"/>
          <w:b w:val="0"/>
          <w:bCs w:val="0"/>
          <w:i w:val="0"/>
          <w:iCs w:val="0"/>
          <w:caps w:val="0"/>
          <w:smallCaps w:val="0"/>
          <w:noProof w:val="0"/>
          <w:color w:val="00B050"/>
          <w:sz w:val="24"/>
          <w:szCs w:val="24"/>
          <w:lang w:val="en"/>
        </w:rPr>
      </w:pPr>
      <w:r w:rsidRPr="5A18AB38" w:rsidR="5A18AB38">
        <w:rPr>
          <w:rFonts w:ascii="Times New Roman" w:hAnsi="Times New Roman" w:eastAsia="Times New Roman" w:cs="Times New Roman"/>
          <w:b w:val="0"/>
          <w:bCs w:val="0"/>
          <w:i w:val="0"/>
          <w:iCs w:val="0"/>
          <w:caps w:val="0"/>
          <w:smallCaps w:val="0"/>
          <w:noProof w:val="0"/>
          <w:color w:val="00B050"/>
          <w:sz w:val="24"/>
          <w:szCs w:val="24"/>
          <w:lang w:val="en-US"/>
        </w:rPr>
        <w:t xml:space="preserve">Dylan Huss, Bria Booth, Suleyman </w:t>
      </w:r>
      <w:proofErr w:type="spellStart"/>
      <w:r w:rsidRPr="5A18AB38" w:rsidR="5A18AB38">
        <w:rPr>
          <w:rFonts w:ascii="Times New Roman" w:hAnsi="Times New Roman" w:eastAsia="Times New Roman" w:cs="Times New Roman"/>
          <w:b w:val="0"/>
          <w:bCs w:val="0"/>
          <w:i w:val="0"/>
          <w:iCs w:val="0"/>
          <w:caps w:val="0"/>
          <w:smallCaps w:val="0"/>
          <w:noProof w:val="0"/>
          <w:color w:val="00B050"/>
          <w:sz w:val="24"/>
          <w:szCs w:val="24"/>
          <w:lang w:val="en-US"/>
        </w:rPr>
        <w:t>Gokdemir</w:t>
      </w:r>
      <w:proofErr w:type="spellEnd"/>
    </w:p>
    <w:p w:rsidR="0049582C" w:rsidP="6D14AEB8" w:rsidRDefault="0049582C" w14:paraId="64755E98" w14:textId="05BAE735">
      <w:pPr>
        <w:tabs>
          <w:tab w:val="left" w:pos="1800"/>
        </w:tabs>
        <w:ind w:left="720"/>
        <w:rPr>
          <w:color w:val="000000" w:themeColor="text1"/>
          <w:sz w:val="18"/>
          <w:szCs w:val="18"/>
        </w:rPr>
      </w:pPr>
    </w:p>
    <w:p w:rsidRPr="0049582C" w:rsidR="0049582C" w:rsidP="6D14AEB8" w:rsidRDefault="0049582C" w14:paraId="6E4484A3" w14:textId="77777777">
      <w:pPr>
        <w:tabs>
          <w:tab w:val="left" w:pos="1800"/>
        </w:tabs>
        <w:ind w:left="720"/>
        <w:rPr>
          <w:color w:val="000000" w:themeColor="text1"/>
          <w:sz w:val="18"/>
          <w:szCs w:val="18"/>
        </w:rPr>
      </w:pPr>
    </w:p>
    <w:p w:rsidRPr="0049582C" w:rsidR="0C6B04CD" w:rsidP="0C6B04CD" w:rsidRDefault="0C6B04CD" w14:paraId="2C399384" w14:textId="54B48BDE">
      <w:pPr>
        <w:rPr>
          <w:color w:val="000000" w:themeColor="text1"/>
          <w:sz w:val="18"/>
          <w:szCs w:val="18"/>
        </w:rPr>
      </w:pPr>
    </w:p>
    <w:p w:rsidRPr="0049582C" w:rsidR="32D18BA5" w:rsidP="32D18BA5" w:rsidRDefault="32D18BA5" w14:paraId="49FE46C5" w14:textId="00656293">
      <w:pPr>
        <w:rPr>
          <w:color w:val="000000" w:themeColor="text1"/>
          <w:sz w:val="18"/>
          <w:szCs w:val="18"/>
        </w:rPr>
      </w:pPr>
    </w:p>
    <w:p w:rsidRPr="0049582C" w:rsidR="009847E3" w:rsidRDefault="009847E3" w14:paraId="20B1AD40" w14:textId="77777777">
      <w:pPr>
        <w:rPr>
          <w:color w:val="000000" w:themeColor="text1"/>
          <w:sz w:val="18"/>
          <w:szCs w:val="18"/>
        </w:rPr>
      </w:pPr>
    </w:p>
    <w:tbl>
      <w:tblPr>
        <w:tblW w:w="666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720"/>
        <w:gridCol w:w="1170"/>
        <w:gridCol w:w="4770"/>
      </w:tblGrid>
      <w:tr w:rsidRPr="0049582C" w:rsidR="0049582C" w:rsidTr="2C2C660E" w14:paraId="3285E1F5" w14:textId="77777777">
        <w:trPr/>
        <w:tc>
          <w:tcPr>
            <w:tcW w:w="720" w:type="dxa"/>
            <w:shd w:val="clear" w:color="auto" w:fill="auto"/>
            <w:tcMar>
              <w:top w:w="100" w:type="dxa"/>
              <w:left w:w="100" w:type="dxa"/>
              <w:bottom w:w="100" w:type="dxa"/>
              <w:right w:w="100" w:type="dxa"/>
            </w:tcMar>
          </w:tcPr>
          <w:p w:rsidRPr="0049582C" w:rsidR="009847E3" w:rsidP="00763F4B" w:rsidRDefault="00D967DA" w14:paraId="5B503CC0" w14:textId="77777777">
            <w:pPr>
              <w:widowControl w:val="0"/>
              <w:pBdr>
                <w:top w:val="nil"/>
                <w:left w:val="nil"/>
                <w:bottom w:val="nil"/>
                <w:right w:val="nil"/>
                <w:between w:val="nil"/>
              </w:pBdr>
              <w:spacing w:line="240" w:lineRule="auto"/>
              <w:jc w:val="center"/>
              <w:rPr>
                <w:b/>
                <w:color w:val="000000" w:themeColor="text1"/>
                <w:sz w:val="18"/>
                <w:szCs w:val="18"/>
              </w:rPr>
            </w:pPr>
            <w:r w:rsidRPr="0049582C">
              <w:rPr>
                <w:b/>
                <w:color w:val="000000" w:themeColor="text1"/>
                <w:sz w:val="18"/>
                <w:szCs w:val="18"/>
              </w:rPr>
              <w:lastRenderedPageBreak/>
              <w:t>Rev.</w:t>
            </w:r>
          </w:p>
        </w:tc>
        <w:tc>
          <w:tcPr>
            <w:tcW w:w="1170" w:type="dxa"/>
            <w:shd w:val="clear" w:color="auto" w:fill="auto"/>
            <w:tcMar>
              <w:top w:w="100" w:type="dxa"/>
              <w:left w:w="100" w:type="dxa"/>
              <w:bottom w:w="100" w:type="dxa"/>
              <w:right w:w="100" w:type="dxa"/>
            </w:tcMar>
          </w:tcPr>
          <w:p w:rsidRPr="0049582C" w:rsidR="009847E3" w:rsidP="00763F4B" w:rsidRDefault="00D967DA" w14:paraId="30377D0C" w14:textId="77777777">
            <w:pPr>
              <w:widowControl w:val="0"/>
              <w:pBdr>
                <w:top w:val="nil"/>
                <w:left w:val="nil"/>
                <w:bottom w:val="nil"/>
                <w:right w:val="nil"/>
                <w:between w:val="nil"/>
              </w:pBdr>
              <w:spacing w:line="240" w:lineRule="auto"/>
              <w:jc w:val="center"/>
              <w:rPr>
                <w:b/>
                <w:color w:val="000000" w:themeColor="text1"/>
                <w:sz w:val="18"/>
                <w:szCs w:val="18"/>
              </w:rPr>
            </w:pPr>
            <w:r w:rsidRPr="0049582C">
              <w:rPr>
                <w:b/>
                <w:color w:val="000000" w:themeColor="text1"/>
                <w:sz w:val="18"/>
                <w:szCs w:val="18"/>
              </w:rPr>
              <w:t>Date</w:t>
            </w:r>
          </w:p>
        </w:tc>
        <w:tc>
          <w:tcPr>
            <w:tcW w:w="4770" w:type="dxa"/>
            <w:shd w:val="clear" w:color="auto" w:fill="auto"/>
            <w:tcMar>
              <w:top w:w="100" w:type="dxa"/>
              <w:left w:w="100" w:type="dxa"/>
              <w:bottom w:w="100" w:type="dxa"/>
              <w:right w:w="100" w:type="dxa"/>
            </w:tcMar>
          </w:tcPr>
          <w:p w:rsidRPr="0049582C" w:rsidR="009847E3" w:rsidRDefault="00D967DA" w14:paraId="5BC51365" w14:textId="77777777">
            <w:pPr>
              <w:widowControl w:val="0"/>
              <w:pBdr>
                <w:top w:val="nil"/>
                <w:left w:val="nil"/>
                <w:bottom w:val="nil"/>
                <w:right w:val="nil"/>
                <w:between w:val="nil"/>
              </w:pBdr>
              <w:spacing w:line="240" w:lineRule="auto"/>
              <w:rPr>
                <w:b/>
                <w:color w:val="000000" w:themeColor="text1"/>
                <w:sz w:val="18"/>
                <w:szCs w:val="18"/>
              </w:rPr>
            </w:pPr>
            <w:r w:rsidRPr="0049582C">
              <w:rPr>
                <w:b/>
                <w:color w:val="000000" w:themeColor="text1"/>
                <w:sz w:val="18"/>
                <w:szCs w:val="18"/>
              </w:rPr>
              <w:t>Revision Notes</w:t>
            </w:r>
          </w:p>
        </w:tc>
      </w:tr>
      <w:tr w:rsidRPr="0049582C" w:rsidR="0049582C" w:rsidTr="2C2C660E" w14:paraId="7C58813A" w14:textId="77777777">
        <w:trPr/>
        <w:tc>
          <w:tcPr>
            <w:tcW w:w="720" w:type="dxa"/>
            <w:shd w:val="clear" w:color="auto" w:fill="auto"/>
            <w:tcMar>
              <w:top w:w="100" w:type="dxa"/>
              <w:left w:w="100" w:type="dxa"/>
              <w:bottom w:w="100" w:type="dxa"/>
              <w:right w:w="100" w:type="dxa"/>
            </w:tcMar>
          </w:tcPr>
          <w:p w:rsidRPr="0049582C" w:rsidR="007F7004" w:rsidP="696BC72B" w:rsidRDefault="696BC72B" w14:paraId="24BE667D" w14:textId="34F31EF7">
            <w:pPr>
              <w:widowControl w:val="0"/>
              <w:pBdr>
                <w:top w:val="nil"/>
                <w:left w:val="nil"/>
                <w:bottom w:val="nil"/>
                <w:right w:val="nil"/>
                <w:between w:val="nil"/>
              </w:pBdr>
              <w:spacing w:line="240" w:lineRule="auto"/>
              <w:jc w:val="center"/>
              <w:rPr>
                <w:color w:val="000000" w:themeColor="text1"/>
                <w:sz w:val="18"/>
                <w:szCs w:val="18"/>
              </w:rPr>
            </w:pPr>
            <w:r w:rsidRPr="0049582C">
              <w:rPr>
                <w:color w:val="000000" w:themeColor="text1"/>
                <w:sz w:val="18"/>
                <w:szCs w:val="18"/>
              </w:rPr>
              <w:t>0</w:t>
            </w:r>
          </w:p>
        </w:tc>
        <w:tc>
          <w:tcPr>
            <w:tcW w:w="1170" w:type="dxa"/>
            <w:shd w:val="clear" w:color="auto" w:fill="auto"/>
            <w:tcMar>
              <w:top w:w="100" w:type="dxa"/>
              <w:left w:w="100" w:type="dxa"/>
              <w:bottom w:w="100" w:type="dxa"/>
              <w:right w:w="100" w:type="dxa"/>
            </w:tcMar>
          </w:tcPr>
          <w:p w:rsidRPr="0049582C" w:rsidR="007F7004" w:rsidP="696BC72B" w:rsidRDefault="696BC72B" w14:paraId="376E7D7C" w14:textId="774E60D6">
            <w:pPr>
              <w:widowControl w:val="0"/>
              <w:pBdr>
                <w:top w:val="nil"/>
                <w:left w:val="nil"/>
                <w:bottom w:val="nil"/>
                <w:right w:val="nil"/>
                <w:between w:val="nil"/>
              </w:pBdr>
              <w:spacing w:line="240" w:lineRule="auto"/>
              <w:jc w:val="center"/>
              <w:rPr>
                <w:color w:val="000000" w:themeColor="text1"/>
                <w:sz w:val="18"/>
                <w:szCs w:val="18"/>
              </w:rPr>
            </w:pPr>
            <w:r w:rsidRPr="74D125BB" w:rsidR="74D125BB">
              <w:rPr>
                <w:color w:val="000000" w:themeColor="text1" w:themeTint="FF" w:themeShade="FF"/>
                <w:sz w:val="18"/>
                <w:szCs w:val="18"/>
              </w:rPr>
              <w:t>08/23/2021</w:t>
            </w:r>
          </w:p>
        </w:tc>
        <w:tc>
          <w:tcPr>
            <w:tcW w:w="4770" w:type="dxa"/>
            <w:shd w:val="clear" w:color="auto" w:fill="auto"/>
            <w:tcMar>
              <w:top w:w="100" w:type="dxa"/>
              <w:left w:w="100" w:type="dxa"/>
              <w:bottom w:w="100" w:type="dxa"/>
              <w:right w:w="100" w:type="dxa"/>
            </w:tcMar>
          </w:tcPr>
          <w:p w:rsidRPr="0049582C" w:rsidR="007F7004" w:rsidP="696BC72B" w:rsidRDefault="696BC72B" w14:paraId="24D0E11B" w14:textId="40E11CAF">
            <w:pPr>
              <w:widowControl w:val="0"/>
              <w:pBdr>
                <w:top w:val="nil"/>
                <w:left w:val="nil"/>
                <w:bottom w:val="nil"/>
                <w:right w:val="nil"/>
                <w:between w:val="nil"/>
              </w:pBdr>
              <w:spacing w:line="240" w:lineRule="auto"/>
              <w:rPr>
                <w:color w:val="000000" w:themeColor="text1"/>
                <w:sz w:val="18"/>
                <w:szCs w:val="18"/>
              </w:rPr>
            </w:pPr>
            <w:r w:rsidRPr="0049582C">
              <w:rPr>
                <w:color w:val="000000" w:themeColor="text1"/>
                <w:sz w:val="18"/>
                <w:szCs w:val="18"/>
              </w:rPr>
              <w:t>Initial Release by FIT</w:t>
            </w:r>
          </w:p>
        </w:tc>
      </w:tr>
      <w:tr w:rsidRPr="0049582C" w:rsidR="0049582C" w:rsidTr="2C2C660E" w14:paraId="27FD1DFB" w14:textId="77777777">
        <w:trPr/>
        <w:tc>
          <w:tcPr>
            <w:tcW w:w="720" w:type="dxa"/>
            <w:shd w:val="clear" w:color="auto" w:fill="auto"/>
            <w:tcMar>
              <w:top w:w="100" w:type="dxa"/>
              <w:left w:w="100" w:type="dxa"/>
              <w:bottom w:w="100" w:type="dxa"/>
              <w:right w:w="100" w:type="dxa"/>
            </w:tcMar>
          </w:tcPr>
          <w:p w:rsidRPr="0049582C" w:rsidR="009847E3" w:rsidP="00763F4B" w:rsidRDefault="00046660" w14:paraId="553A4CCB" w14:textId="61805FF4">
            <w:pPr>
              <w:widowControl w:val="0"/>
              <w:pBdr>
                <w:top w:val="nil"/>
                <w:left w:val="nil"/>
                <w:bottom w:val="nil"/>
                <w:right w:val="nil"/>
                <w:between w:val="nil"/>
              </w:pBdr>
              <w:spacing w:line="240" w:lineRule="auto"/>
              <w:jc w:val="center"/>
              <w:rPr>
                <w:color w:val="000000" w:themeColor="text1"/>
                <w:sz w:val="18"/>
                <w:szCs w:val="18"/>
              </w:rPr>
            </w:pPr>
            <w:r w:rsidRPr="0049582C">
              <w:rPr>
                <w:color w:val="000000" w:themeColor="text1"/>
                <w:sz w:val="18"/>
                <w:szCs w:val="18"/>
              </w:rPr>
              <w:t>1</w:t>
            </w:r>
          </w:p>
        </w:tc>
        <w:tc>
          <w:tcPr>
            <w:tcW w:w="1170" w:type="dxa"/>
            <w:shd w:val="clear" w:color="auto" w:fill="auto"/>
            <w:tcMar>
              <w:top w:w="100" w:type="dxa"/>
              <w:left w:w="100" w:type="dxa"/>
              <w:bottom w:w="100" w:type="dxa"/>
              <w:right w:w="100" w:type="dxa"/>
            </w:tcMar>
          </w:tcPr>
          <w:p w:rsidRPr="0049582C" w:rsidR="009847E3" w:rsidP="00763F4B" w:rsidRDefault="00821E0A" w14:paraId="38A0EAF4" w14:textId="4BEE436C">
            <w:pPr>
              <w:widowControl w:val="0"/>
              <w:pBdr>
                <w:top w:val="nil"/>
                <w:left w:val="nil"/>
                <w:bottom w:val="nil"/>
                <w:right w:val="nil"/>
                <w:between w:val="nil"/>
              </w:pBdr>
              <w:spacing w:line="240" w:lineRule="auto"/>
              <w:jc w:val="center"/>
              <w:rPr>
                <w:color w:val="000000" w:themeColor="text1"/>
                <w:sz w:val="18"/>
                <w:szCs w:val="18"/>
              </w:rPr>
            </w:pPr>
            <w:r w:rsidRPr="74D125BB" w:rsidR="74D125BB">
              <w:rPr>
                <w:color w:val="000000" w:themeColor="text1" w:themeTint="FF" w:themeShade="FF"/>
                <w:sz w:val="18"/>
                <w:szCs w:val="18"/>
              </w:rPr>
              <w:t>09/30/2021</w:t>
            </w:r>
          </w:p>
        </w:tc>
        <w:tc>
          <w:tcPr>
            <w:tcW w:w="4770" w:type="dxa"/>
            <w:shd w:val="clear" w:color="auto" w:fill="auto"/>
            <w:tcMar>
              <w:top w:w="100" w:type="dxa"/>
              <w:left w:w="100" w:type="dxa"/>
              <w:bottom w:w="100" w:type="dxa"/>
              <w:right w:w="100" w:type="dxa"/>
            </w:tcMar>
          </w:tcPr>
          <w:p w:rsidRPr="0049582C" w:rsidR="009847E3" w:rsidRDefault="00821E0A" w14:paraId="10625900" w14:textId="513DD31A">
            <w:pPr>
              <w:widowControl w:val="0"/>
              <w:pBdr>
                <w:top w:val="nil"/>
                <w:left w:val="nil"/>
                <w:bottom w:val="nil"/>
                <w:right w:val="nil"/>
                <w:between w:val="nil"/>
              </w:pBdr>
              <w:spacing w:line="240" w:lineRule="auto"/>
              <w:rPr>
                <w:color w:val="000000" w:themeColor="text1"/>
                <w:sz w:val="18"/>
                <w:szCs w:val="18"/>
              </w:rPr>
            </w:pPr>
            <w:r w:rsidRPr="0049582C">
              <w:rPr>
                <w:color w:val="000000" w:themeColor="text1"/>
                <w:sz w:val="18"/>
                <w:szCs w:val="18"/>
              </w:rPr>
              <w:t>Update Requirements, updated section 3.1.4 Functional Analysis Section</w:t>
            </w:r>
          </w:p>
        </w:tc>
      </w:tr>
      <w:tr w:rsidR="2C2C660E" w:rsidTr="2C2C660E" w14:paraId="612E470A">
        <w:trPr/>
        <w:tc>
          <w:tcPr>
            <w:tcW w:w="720" w:type="dxa"/>
            <w:shd w:val="clear" w:color="auto" w:fill="auto"/>
            <w:tcMar>
              <w:top w:w="100" w:type="dxa"/>
              <w:left w:w="100" w:type="dxa"/>
              <w:bottom w:w="100" w:type="dxa"/>
              <w:right w:w="100" w:type="dxa"/>
            </w:tcMar>
          </w:tcPr>
          <w:p w:rsidR="2C2C660E" w:rsidP="2C2C660E" w:rsidRDefault="2C2C660E" w14:paraId="7D86F6BE" w14:textId="0E5AECF8">
            <w:pPr>
              <w:pStyle w:val="Normal"/>
              <w:spacing w:line="240" w:lineRule="auto"/>
              <w:jc w:val="center"/>
              <w:rPr>
                <w:color w:val="00B050"/>
                <w:sz w:val="18"/>
                <w:szCs w:val="18"/>
              </w:rPr>
            </w:pPr>
            <w:r w:rsidRPr="2C2C660E" w:rsidR="2C2C660E">
              <w:rPr>
                <w:color w:val="00B050"/>
                <w:sz w:val="18"/>
                <w:szCs w:val="18"/>
              </w:rPr>
              <w:t>2</w:t>
            </w:r>
          </w:p>
        </w:tc>
        <w:tc>
          <w:tcPr>
            <w:tcW w:w="1170" w:type="dxa"/>
            <w:shd w:val="clear" w:color="auto" w:fill="auto"/>
            <w:tcMar>
              <w:top w:w="100" w:type="dxa"/>
              <w:left w:w="100" w:type="dxa"/>
              <w:bottom w:w="100" w:type="dxa"/>
              <w:right w:w="100" w:type="dxa"/>
            </w:tcMar>
          </w:tcPr>
          <w:p w:rsidR="2C2C660E" w:rsidP="2C2C660E" w:rsidRDefault="2C2C660E" w14:paraId="4B4F955D" w14:textId="07E6FE79">
            <w:pPr>
              <w:pStyle w:val="Normal"/>
              <w:spacing w:line="240" w:lineRule="auto"/>
              <w:jc w:val="center"/>
              <w:rPr>
                <w:color w:val="00B050"/>
                <w:sz w:val="18"/>
                <w:szCs w:val="18"/>
              </w:rPr>
            </w:pPr>
            <w:r w:rsidRPr="2C2C660E" w:rsidR="2C2C660E">
              <w:rPr>
                <w:color w:val="00B050"/>
                <w:sz w:val="18"/>
                <w:szCs w:val="18"/>
              </w:rPr>
              <w:t>11/18/2021</w:t>
            </w:r>
          </w:p>
        </w:tc>
        <w:tc>
          <w:tcPr>
            <w:tcW w:w="4770" w:type="dxa"/>
            <w:shd w:val="clear" w:color="auto" w:fill="auto"/>
            <w:tcMar>
              <w:top w:w="100" w:type="dxa"/>
              <w:left w:w="100" w:type="dxa"/>
              <w:bottom w:w="100" w:type="dxa"/>
              <w:right w:w="100" w:type="dxa"/>
            </w:tcMar>
          </w:tcPr>
          <w:p w:rsidR="2C2C660E" w:rsidP="2C2C660E" w:rsidRDefault="2C2C660E" w14:paraId="24ED46FD" w14:textId="47BEE1B7">
            <w:pPr>
              <w:pStyle w:val="Normal"/>
              <w:spacing w:line="240" w:lineRule="auto"/>
              <w:rPr>
                <w:color w:val="00B050"/>
                <w:sz w:val="18"/>
                <w:szCs w:val="18"/>
              </w:rPr>
            </w:pPr>
            <w:r w:rsidRPr="2C2C660E" w:rsidR="2C2C660E">
              <w:rPr>
                <w:color w:val="00B050"/>
                <w:sz w:val="18"/>
                <w:szCs w:val="18"/>
              </w:rPr>
              <w:t>Updated Scope, System Requirements, CONOPS, Qualification Study, Added Requirements Justifications Appendix</w:t>
            </w:r>
          </w:p>
        </w:tc>
      </w:tr>
    </w:tbl>
    <w:p w:rsidR="74D125BB" w:rsidRDefault="74D125BB" w14:paraId="590BC2B6" w14:textId="7ED6BF05"/>
    <w:p w:rsidRPr="0049582C" w:rsidR="7959F499" w:rsidRDefault="7959F499" w14:paraId="2EEE8E90" w14:textId="0DD3C3D9">
      <w:pPr>
        <w:rPr>
          <w:color w:val="000000" w:themeColor="text1"/>
        </w:rPr>
      </w:pPr>
    </w:p>
    <w:p w:rsidRPr="0049582C" w:rsidR="00D967DA" w:rsidRDefault="00D967DA" w14:paraId="0477C584" w14:textId="2A99EA81">
      <w:pPr>
        <w:rPr>
          <w:b/>
          <w:i/>
          <w:color w:val="000000" w:themeColor="text1"/>
          <w:u w:val="single"/>
        </w:rPr>
      </w:pPr>
    </w:p>
    <w:p w:rsidRPr="0049582C" w:rsidR="00F368D3" w:rsidRDefault="00F368D3" w14:paraId="6DC61640" w14:textId="5A75E45F">
      <w:pPr>
        <w:rPr>
          <w:b/>
          <w:i/>
          <w:color w:val="000000" w:themeColor="text1"/>
          <w:u w:val="single"/>
        </w:rPr>
      </w:pPr>
      <w:r w:rsidRPr="0049582C">
        <w:rPr>
          <w:b/>
          <w:i/>
          <w:color w:val="000000" w:themeColor="text1"/>
          <w:u w:val="single"/>
        </w:rPr>
        <w:br w:type="page"/>
      </w:r>
    </w:p>
    <w:p w:rsidRPr="0049582C" w:rsidR="00F368D3" w:rsidRDefault="00F368D3" w14:paraId="77C6FB48" w14:textId="77777777">
      <w:pPr>
        <w:rPr>
          <w:b/>
          <w:i/>
          <w:color w:val="000000" w:themeColor="text1"/>
          <w:u w:val="single"/>
        </w:rPr>
      </w:pPr>
    </w:p>
    <w:p w:rsidRPr="0049582C" w:rsidR="009847E3" w:rsidP="5A18AB38" w:rsidRDefault="00D967DA" w14:paraId="543F59F2" w14:textId="5C539FD3">
      <w:pPr>
        <w:rPr>
          <w:b w:val="1"/>
          <w:bCs w:val="1"/>
          <w:i w:val="1"/>
          <w:iCs w:val="1"/>
          <w:color w:val="000000" w:themeColor="text1"/>
          <w:u w:val="single"/>
        </w:rPr>
      </w:pPr>
      <w:r w:rsidRPr="5A18AB38" w:rsidR="5A18AB38">
        <w:rPr>
          <w:b w:val="1"/>
          <w:bCs w:val="1"/>
          <w:i w:val="1"/>
          <w:iCs w:val="1"/>
          <w:color w:val="000000" w:themeColor="text1" w:themeTint="FF" w:themeShade="FF"/>
          <w:u w:val="single"/>
        </w:rPr>
        <w:t>Table of Contents:</w:t>
      </w:r>
    </w:p>
    <w:p w:rsidRPr="0049582C" w:rsidR="00D967DA" w:rsidRDefault="00D967DA" w14:paraId="25B810B6" w14:textId="77777777">
      <w:pPr>
        <w:rPr>
          <w:b/>
          <w:i/>
          <w:color w:val="000000" w:themeColor="text1"/>
        </w:rPr>
      </w:pPr>
    </w:p>
    <w:sdt>
      <w:sdtPr>
        <w:id w:val="1456458774"/>
        <w:docPartObj>
          <w:docPartGallery w:val="Table of Contents"/>
          <w:docPartUnique/>
        </w:docPartObj>
      </w:sdtPr>
      <w:sdtContent>
        <w:p w:rsidRPr="0049582C" w:rsidR="004E6823" w:rsidP="74D125BB" w:rsidRDefault="00D967DA" w14:paraId="5BEDCAB1" w14:textId="5795C074">
          <w:pPr>
            <w:pStyle w:val="TOC1"/>
            <w:tabs>
              <w:tab w:val="right" w:leader="dot" w:pos="9360"/>
              <w:tab w:val="left" w:leader="none" w:pos="435"/>
            </w:tabs>
            <w:rPr>
              <w:rStyle w:val="Hyperlink"/>
              <w:noProof/>
              <w:lang w:val="en-US" w:eastAsia="ja-JP"/>
            </w:rPr>
          </w:pPr>
          <w:r>
            <w:fldChar w:fldCharType="begin"/>
          </w:r>
          <w:r>
            <w:instrText xml:space="preserve">TOC \h \u \z</w:instrText>
          </w:r>
          <w:r>
            <w:fldChar w:fldCharType="separate"/>
          </w:r>
          <w:hyperlink w:anchor="_Toc275452108">
            <w:r w:rsidRPr="74D125BB" w:rsidR="74D125BB">
              <w:rPr>
                <w:rStyle w:val="Hyperlink"/>
              </w:rPr>
              <w:t>1.</w:t>
            </w:r>
            <w:r>
              <w:tab/>
            </w:r>
            <w:r w:rsidRPr="74D125BB" w:rsidR="74D125BB">
              <w:rPr>
                <w:rStyle w:val="Hyperlink"/>
              </w:rPr>
              <w:t>Scope</w:t>
            </w:r>
            <w:r>
              <w:tab/>
            </w:r>
            <w:r>
              <w:fldChar w:fldCharType="begin"/>
            </w:r>
            <w:r>
              <w:instrText xml:space="preserve">PAGEREF _Toc275452108 \h</w:instrText>
            </w:r>
            <w:r>
              <w:fldChar w:fldCharType="separate"/>
            </w:r>
            <w:r w:rsidRPr="74D125BB" w:rsidR="74D125BB">
              <w:rPr>
                <w:rStyle w:val="Hyperlink"/>
              </w:rPr>
              <w:t>4</w:t>
            </w:r>
            <w:r>
              <w:fldChar w:fldCharType="end"/>
            </w:r>
          </w:hyperlink>
        </w:p>
        <w:p w:rsidRPr="0049582C" w:rsidR="004E6823" w:rsidP="74D125BB" w:rsidRDefault="00417795" w14:paraId="4C85C6EF" w14:textId="5E50BA39">
          <w:pPr>
            <w:pStyle w:val="TOC1"/>
            <w:tabs>
              <w:tab w:val="right" w:leader="dot" w:pos="9360"/>
              <w:tab w:val="left" w:leader="none" w:pos="435"/>
            </w:tabs>
            <w:rPr>
              <w:rStyle w:val="Hyperlink"/>
              <w:noProof/>
              <w:lang w:val="en-US" w:eastAsia="ja-JP"/>
            </w:rPr>
          </w:pPr>
          <w:hyperlink w:anchor="_Toc192730671">
            <w:r w:rsidRPr="74D125BB" w:rsidR="74D125BB">
              <w:rPr>
                <w:rStyle w:val="Hyperlink"/>
              </w:rPr>
              <w:t>2.</w:t>
            </w:r>
            <w:r>
              <w:tab/>
            </w:r>
            <w:r w:rsidRPr="74D125BB" w:rsidR="74D125BB">
              <w:rPr>
                <w:rStyle w:val="Hyperlink"/>
              </w:rPr>
              <w:t>Applicable Documents</w:t>
            </w:r>
            <w:r>
              <w:tab/>
            </w:r>
            <w:r>
              <w:fldChar w:fldCharType="begin"/>
            </w:r>
            <w:r>
              <w:instrText xml:space="preserve">PAGEREF _Toc192730671 \h</w:instrText>
            </w:r>
            <w:r>
              <w:fldChar w:fldCharType="separate"/>
            </w:r>
            <w:r w:rsidRPr="74D125BB" w:rsidR="74D125BB">
              <w:rPr>
                <w:rStyle w:val="Hyperlink"/>
              </w:rPr>
              <w:t>5</w:t>
            </w:r>
            <w:r>
              <w:fldChar w:fldCharType="end"/>
            </w:r>
          </w:hyperlink>
        </w:p>
        <w:p w:rsidRPr="0049582C" w:rsidR="004E6823" w:rsidP="74D125BB" w:rsidRDefault="00417795" w14:paraId="432DA879" w14:textId="4903C11E">
          <w:pPr>
            <w:pStyle w:val="TOC1"/>
            <w:tabs>
              <w:tab w:val="right" w:leader="dot" w:pos="9360"/>
              <w:tab w:val="left" w:leader="none" w:pos="435"/>
            </w:tabs>
            <w:rPr>
              <w:rStyle w:val="Hyperlink"/>
              <w:noProof/>
              <w:lang w:val="en-US" w:eastAsia="ja-JP"/>
            </w:rPr>
          </w:pPr>
          <w:hyperlink w:anchor="_Toc842477884">
            <w:r w:rsidRPr="74D125BB" w:rsidR="74D125BB">
              <w:rPr>
                <w:rStyle w:val="Hyperlink"/>
              </w:rPr>
              <w:t>3.</w:t>
            </w:r>
            <w:r>
              <w:tab/>
            </w:r>
            <w:r w:rsidRPr="74D125BB" w:rsidR="74D125BB">
              <w:rPr>
                <w:rStyle w:val="Hyperlink"/>
              </w:rPr>
              <w:t>System Requirements</w:t>
            </w:r>
            <w:r>
              <w:tab/>
            </w:r>
            <w:r>
              <w:fldChar w:fldCharType="begin"/>
            </w:r>
            <w:r>
              <w:instrText xml:space="preserve">PAGEREF _Toc842477884 \h</w:instrText>
            </w:r>
            <w:r>
              <w:fldChar w:fldCharType="separate"/>
            </w:r>
            <w:r w:rsidRPr="74D125BB" w:rsidR="74D125BB">
              <w:rPr>
                <w:rStyle w:val="Hyperlink"/>
              </w:rPr>
              <w:t>6</w:t>
            </w:r>
            <w:r>
              <w:fldChar w:fldCharType="end"/>
            </w:r>
          </w:hyperlink>
        </w:p>
        <w:p w:rsidRPr="0049582C" w:rsidR="004E6823" w:rsidP="74D125BB" w:rsidRDefault="00417795" w14:paraId="49A50824" w14:textId="61A3228C">
          <w:pPr>
            <w:pStyle w:val="TOC2"/>
            <w:tabs>
              <w:tab w:val="right" w:leader="dot" w:pos="9360"/>
              <w:tab w:val="left" w:leader="none" w:pos="660"/>
            </w:tabs>
            <w:rPr>
              <w:rStyle w:val="Hyperlink"/>
              <w:noProof/>
              <w:lang w:val="en-US" w:eastAsia="ja-JP"/>
            </w:rPr>
          </w:pPr>
          <w:hyperlink w:anchor="_Toc1898661306">
            <w:r w:rsidRPr="74D125BB" w:rsidR="74D125BB">
              <w:rPr>
                <w:rStyle w:val="Hyperlink"/>
              </w:rPr>
              <w:t>3.1.</w:t>
            </w:r>
            <w:r>
              <w:tab/>
            </w:r>
            <w:r w:rsidRPr="74D125BB" w:rsidR="74D125BB">
              <w:rPr>
                <w:rStyle w:val="Hyperlink"/>
              </w:rPr>
              <w:t>System Definition</w:t>
            </w:r>
            <w:r>
              <w:tab/>
            </w:r>
            <w:r>
              <w:fldChar w:fldCharType="begin"/>
            </w:r>
            <w:r>
              <w:instrText xml:space="preserve">PAGEREF _Toc1898661306 \h</w:instrText>
            </w:r>
            <w:r>
              <w:fldChar w:fldCharType="separate"/>
            </w:r>
            <w:r w:rsidRPr="74D125BB" w:rsidR="74D125BB">
              <w:rPr>
                <w:rStyle w:val="Hyperlink"/>
              </w:rPr>
              <w:t>6</w:t>
            </w:r>
            <w:r>
              <w:fldChar w:fldCharType="end"/>
            </w:r>
          </w:hyperlink>
        </w:p>
        <w:p w:rsidRPr="0049582C" w:rsidR="004E6823" w:rsidP="74D125BB" w:rsidRDefault="00417795" w14:paraId="5B363347" w14:textId="3E56614C">
          <w:pPr>
            <w:pStyle w:val="TOC3"/>
            <w:tabs>
              <w:tab w:val="right" w:leader="dot" w:pos="9360"/>
              <w:tab w:val="left" w:leader="none" w:pos="1320"/>
            </w:tabs>
            <w:rPr>
              <w:rStyle w:val="Hyperlink"/>
              <w:noProof/>
              <w:lang w:val="en-US" w:eastAsia="ja-JP"/>
            </w:rPr>
          </w:pPr>
          <w:hyperlink w:anchor="_Toc605486257">
            <w:r w:rsidRPr="74D125BB" w:rsidR="74D125BB">
              <w:rPr>
                <w:rStyle w:val="Hyperlink"/>
              </w:rPr>
              <w:t>3.1.1.</w:t>
            </w:r>
            <w:r>
              <w:tab/>
            </w:r>
            <w:r w:rsidRPr="74D125BB" w:rsidR="74D125BB">
              <w:rPr>
                <w:rStyle w:val="Hyperlink"/>
              </w:rPr>
              <w:t>General Description</w:t>
            </w:r>
            <w:r>
              <w:tab/>
            </w:r>
            <w:r>
              <w:fldChar w:fldCharType="begin"/>
            </w:r>
            <w:r>
              <w:instrText xml:space="preserve">PAGEREF _Toc605486257 \h</w:instrText>
            </w:r>
            <w:r>
              <w:fldChar w:fldCharType="separate"/>
            </w:r>
            <w:r w:rsidRPr="74D125BB" w:rsidR="74D125BB">
              <w:rPr>
                <w:rStyle w:val="Hyperlink"/>
              </w:rPr>
              <w:t>6</w:t>
            </w:r>
            <w:r>
              <w:fldChar w:fldCharType="end"/>
            </w:r>
          </w:hyperlink>
        </w:p>
        <w:p w:rsidRPr="0049582C" w:rsidR="004E6823" w:rsidP="74D125BB" w:rsidRDefault="00417795" w14:paraId="495A21B4" w14:textId="51A81196">
          <w:pPr>
            <w:pStyle w:val="TOC3"/>
            <w:tabs>
              <w:tab w:val="right" w:leader="dot" w:pos="9360"/>
              <w:tab w:val="left" w:leader="none" w:pos="1320"/>
            </w:tabs>
            <w:rPr>
              <w:rStyle w:val="Hyperlink"/>
              <w:noProof/>
              <w:lang w:val="en-US" w:eastAsia="ja-JP"/>
            </w:rPr>
          </w:pPr>
          <w:hyperlink w:anchor="_Toc340996491">
            <w:r w:rsidRPr="74D125BB" w:rsidR="74D125BB">
              <w:rPr>
                <w:rStyle w:val="Hyperlink"/>
              </w:rPr>
              <w:t>3.1.2.</w:t>
            </w:r>
            <w:r>
              <w:tab/>
            </w:r>
            <w:r w:rsidRPr="74D125BB" w:rsidR="74D125BB">
              <w:rPr>
                <w:rStyle w:val="Hyperlink"/>
              </w:rPr>
              <w:t>Operational Requirements</w:t>
            </w:r>
            <w:r>
              <w:tab/>
            </w:r>
            <w:r>
              <w:fldChar w:fldCharType="begin"/>
            </w:r>
            <w:r>
              <w:instrText xml:space="preserve">PAGEREF _Toc340996491 \h</w:instrText>
            </w:r>
            <w:r>
              <w:fldChar w:fldCharType="separate"/>
            </w:r>
            <w:r w:rsidRPr="74D125BB" w:rsidR="74D125BB">
              <w:rPr>
                <w:rStyle w:val="Hyperlink"/>
              </w:rPr>
              <w:t>6</w:t>
            </w:r>
            <w:r>
              <w:fldChar w:fldCharType="end"/>
            </w:r>
          </w:hyperlink>
        </w:p>
        <w:p w:rsidRPr="0049582C" w:rsidR="004E6823" w:rsidP="74D125BB" w:rsidRDefault="00417795" w14:paraId="21CBDA59" w14:textId="48B29305">
          <w:pPr>
            <w:pStyle w:val="TOC3"/>
            <w:tabs>
              <w:tab w:val="right" w:leader="dot" w:pos="9360"/>
              <w:tab w:val="left" w:leader="none" w:pos="1320"/>
            </w:tabs>
            <w:rPr>
              <w:rStyle w:val="Hyperlink"/>
              <w:noProof/>
              <w:lang w:val="en-US" w:eastAsia="ja-JP"/>
            </w:rPr>
          </w:pPr>
          <w:hyperlink w:anchor="_Toc418766749">
            <w:r w:rsidRPr="74D125BB" w:rsidR="74D125BB">
              <w:rPr>
                <w:rStyle w:val="Hyperlink"/>
              </w:rPr>
              <w:t>3.1.3.</w:t>
            </w:r>
            <w:r>
              <w:tab/>
            </w:r>
            <w:r w:rsidRPr="74D125BB" w:rsidR="74D125BB">
              <w:rPr>
                <w:rStyle w:val="Hyperlink"/>
              </w:rPr>
              <w:t>Maintenance Concept</w:t>
            </w:r>
            <w:r>
              <w:tab/>
            </w:r>
            <w:r>
              <w:fldChar w:fldCharType="begin"/>
            </w:r>
            <w:r>
              <w:instrText xml:space="preserve">PAGEREF _Toc418766749 \h</w:instrText>
            </w:r>
            <w:r>
              <w:fldChar w:fldCharType="separate"/>
            </w:r>
            <w:r w:rsidRPr="74D125BB" w:rsidR="74D125BB">
              <w:rPr>
                <w:rStyle w:val="Hyperlink"/>
              </w:rPr>
              <w:t>8</w:t>
            </w:r>
            <w:r>
              <w:fldChar w:fldCharType="end"/>
            </w:r>
          </w:hyperlink>
        </w:p>
        <w:p w:rsidRPr="0049582C" w:rsidR="004E6823" w:rsidP="74D125BB" w:rsidRDefault="00417795" w14:paraId="248447A6" w14:textId="21E2D0CD">
          <w:pPr>
            <w:pStyle w:val="TOC3"/>
            <w:tabs>
              <w:tab w:val="right" w:leader="dot" w:pos="9360"/>
              <w:tab w:val="left" w:leader="none" w:pos="1320"/>
            </w:tabs>
            <w:rPr>
              <w:rStyle w:val="Hyperlink"/>
              <w:noProof/>
              <w:lang w:val="en-US" w:eastAsia="ja-JP"/>
            </w:rPr>
          </w:pPr>
          <w:hyperlink w:anchor="_Toc1265882774">
            <w:r w:rsidRPr="74D125BB" w:rsidR="74D125BB">
              <w:rPr>
                <w:rStyle w:val="Hyperlink"/>
              </w:rPr>
              <w:t>3.1.4.</w:t>
            </w:r>
            <w:r>
              <w:tab/>
            </w:r>
            <w:r w:rsidRPr="74D125BB" w:rsidR="74D125BB">
              <w:rPr>
                <w:rStyle w:val="Hyperlink"/>
              </w:rPr>
              <w:t>Functional Analysis and System Definition</w:t>
            </w:r>
            <w:r>
              <w:tab/>
            </w:r>
            <w:r>
              <w:fldChar w:fldCharType="begin"/>
            </w:r>
            <w:r>
              <w:instrText xml:space="preserve">PAGEREF _Toc1265882774 \h</w:instrText>
            </w:r>
            <w:r>
              <w:fldChar w:fldCharType="separate"/>
            </w:r>
            <w:r w:rsidRPr="74D125BB" w:rsidR="74D125BB">
              <w:rPr>
                <w:rStyle w:val="Hyperlink"/>
              </w:rPr>
              <w:t>8</w:t>
            </w:r>
            <w:r>
              <w:fldChar w:fldCharType="end"/>
            </w:r>
          </w:hyperlink>
        </w:p>
        <w:p w:rsidRPr="0049582C" w:rsidR="004E6823" w:rsidP="74D125BB" w:rsidRDefault="00417795" w14:paraId="01BD7171" w14:textId="0E5BA092">
          <w:pPr>
            <w:pStyle w:val="TOC3"/>
            <w:tabs>
              <w:tab w:val="right" w:leader="dot" w:pos="9360"/>
            </w:tabs>
            <w:rPr>
              <w:rStyle w:val="Hyperlink"/>
              <w:noProof/>
              <w:lang w:val="en-US" w:eastAsia="ja-JP"/>
            </w:rPr>
          </w:pPr>
          <w:hyperlink w:anchor="_Toc1108873110">
            <w:r w:rsidRPr="74D125BB" w:rsidR="74D125BB">
              <w:rPr>
                <w:rStyle w:val="Hyperlink"/>
              </w:rPr>
              <w:t>Requirements</w:t>
            </w:r>
            <w:r>
              <w:tab/>
            </w:r>
            <w:r>
              <w:fldChar w:fldCharType="begin"/>
            </w:r>
            <w:r>
              <w:instrText xml:space="preserve">PAGEREF _Toc1108873110 \h</w:instrText>
            </w:r>
            <w:r>
              <w:fldChar w:fldCharType="separate"/>
            </w:r>
            <w:r w:rsidRPr="74D125BB" w:rsidR="74D125BB">
              <w:rPr>
                <w:rStyle w:val="Hyperlink"/>
              </w:rPr>
              <w:t>10</w:t>
            </w:r>
            <w:r>
              <w:fldChar w:fldCharType="end"/>
            </w:r>
          </w:hyperlink>
        </w:p>
        <w:p w:rsidRPr="0049582C" w:rsidR="004E6823" w:rsidP="74D125BB" w:rsidRDefault="00417795" w14:paraId="5BB5B020" w14:textId="0988E926">
          <w:pPr>
            <w:pStyle w:val="TOC3"/>
            <w:tabs>
              <w:tab w:val="right" w:leader="dot" w:pos="9360"/>
              <w:tab w:val="left" w:leader="none" w:pos="1320"/>
            </w:tabs>
            <w:rPr>
              <w:rStyle w:val="Hyperlink"/>
              <w:noProof/>
              <w:lang w:val="en-US" w:eastAsia="ja-JP"/>
            </w:rPr>
          </w:pPr>
          <w:hyperlink w:anchor="_Toc1219948177">
            <w:r w:rsidRPr="74D125BB" w:rsidR="74D125BB">
              <w:rPr>
                <w:rStyle w:val="Hyperlink"/>
              </w:rPr>
              <w:t>3.1.5.</w:t>
            </w:r>
            <w:r>
              <w:tab/>
            </w:r>
            <w:r w:rsidRPr="74D125BB" w:rsidR="74D125BB">
              <w:rPr>
                <w:rStyle w:val="Hyperlink"/>
              </w:rPr>
              <w:t>Allocation of Requirements</w:t>
            </w:r>
            <w:r>
              <w:tab/>
            </w:r>
            <w:r>
              <w:fldChar w:fldCharType="begin"/>
            </w:r>
            <w:r>
              <w:instrText xml:space="preserve">PAGEREF _Toc1219948177 \h</w:instrText>
            </w:r>
            <w:r>
              <w:fldChar w:fldCharType="separate"/>
            </w:r>
            <w:r w:rsidRPr="74D125BB" w:rsidR="74D125BB">
              <w:rPr>
                <w:rStyle w:val="Hyperlink"/>
              </w:rPr>
              <w:t>12</w:t>
            </w:r>
            <w:r>
              <w:fldChar w:fldCharType="end"/>
            </w:r>
          </w:hyperlink>
        </w:p>
        <w:p w:rsidRPr="0049582C" w:rsidR="004E6823" w:rsidP="74D125BB" w:rsidRDefault="00417795" w14:paraId="64329EAE" w14:textId="0D09CFB8">
          <w:pPr>
            <w:pStyle w:val="TOC3"/>
            <w:tabs>
              <w:tab w:val="right" w:leader="dot" w:pos="9360"/>
              <w:tab w:val="left" w:leader="none" w:pos="1320"/>
            </w:tabs>
            <w:rPr>
              <w:rStyle w:val="Hyperlink"/>
              <w:noProof/>
              <w:lang w:val="en-US" w:eastAsia="ja-JP"/>
            </w:rPr>
          </w:pPr>
          <w:hyperlink w:anchor="_Toc2032910998">
            <w:r w:rsidRPr="74D125BB" w:rsidR="74D125BB">
              <w:rPr>
                <w:rStyle w:val="Hyperlink"/>
              </w:rPr>
              <w:t>3.1.6.</w:t>
            </w:r>
            <w:r>
              <w:tab/>
            </w:r>
            <w:r w:rsidRPr="74D125BB" w:rsidR="74D125BB">
              <w:rPr>
                <w:rStyle w:val="Hyperlink"/>
              </w:rPr>
              <w:t>Functional Interfaces and Criteria</w:t>
            </w:r>
            <w:r>
              <w:tab/>
            </w:r>
            <w:r>
              <w:fldChar w:fldCharType="begin"/>
            </w:r>
            <w:r>
              <w:instrText xml:space="preserve">PAGEREF _Toc2032910998 \h</w:instrText>
            </w:r>
            <w:r>
              <w:fldChar w:fldCharType="separate"/>
            </w:r>
            <w:r w:rsidRPr="74D125BB" w:rsidR="74D125BB">
              <w:rPr>
                <w:rStyle w:val="Hyperlink"/>
              </w:rPr>
              <w:t>13</w:t>
            </w:r>
            <w:r>
              <w:fldChar w:fldCharType="end"/>
            </w:r>
          </w:hyperlink>
        </w:p>
        <w:p w:rsidRPr="0049582C" w:rsidR="004E6823" w:rsidP="74D125BB" w:rsidRDefault="00417795" w14:paraId="04FE6F01" w14:textId="503671A3">
          <w:pPr>
            <w:pStyle w:val="TOC2"/>
            <w:tabs>
              <w:tab w:val="right" w:leader="dot" w:pos="9360"/>
              <w:tab w:val="left" w:leader="none" w:pos="660"/>
            </w:tabs>
            <w:rPr>
              <w:rStyle w:val="Hyperlink"/>
              <w:noProof/>
              <w:lang w:val="en-US" w:eastAsia="ja-JP"/>
            </w:rPr>
          </w:pPr>
          <w:hyperlink w:anchor="_Toc1987703251">
            <w:r w:rsidRPr="74D125BB" w:rsidR="74D125BB">
              <w:rPr>
                <w:rStyle w:val="Hyperlink"/>
              </w:rPr>
              <w:t>3.2.</w:t>
            </w:r>
            <w:r>
              <w:tab/>
            </w:r>
            <w:r w:rsidRPr="74D125BB" w:rsidR="74D125BB">
              <w:rPr>
                <w:rStyle w:val="Hyperlink"/>
              </w:rPr>
              <w:t>System Characteristics</w:t>
            </w:r>
            <w:r>
              <w:tab/>
            </w:r>
            <w:r>
              <w:fldChar w:fldCharType="begin"/>
            </w:r>
            <w:r>
              <w:instrText xml:space="preserve">PAGEREF _Toc1987703251 \h</w:instrText>
            </w:r>
            <w:r>
              <w:fldChar w:fldCharType="separate"/>
            </w:r>
            <w:r w:rsidRPr="74D125BB" w:rsidR="74D125BB">
              <w:rPr>
                <w:rStyle w:val="Hyperlink"/>
              </w:rPr>
              <w:t>13</w:t>
            </w:r>
            <w:r>
              <w:fldChar w:fldCharType="end"/>
            </w:r>
          </w:hyperlink>
        </w:p>
        <w:p w:rsidRPr="0049582C" w:rsidR="004E6823" w:rsidP="74D125BB" w:rsidRDefault="00417795" w14:paraId="2FF51B28" w14:textId="3686E997">
          <w:pPr>
            <w:pStyle w:val="TOC3"/>
            <w:tabs>
              <w:tab w:val="right" w:leader="dot" w:pos="9360"/>
              <w:tab w:val="left" w:leader="none" w:pos="1320"/>
            </w:tabs>
            <w:rPr>
              <w:rStyle w:val="Hyperlink"/>
              <w:noProof/>
              <w:lang w:val="en-US" w:eastAsia="ja-JP"/>
            </w:rPr>
          </w:pPr>
          <w:hyperlink w:anchor="_Toc548952606">
            <w:r w:rsidRPr="74D125BB" w:rsidR="74D125BB">
              <w:rPr>
                <w:rStyle w:val="Hyperlink"/>
              </w:rPr>
              <w:t>3.2.1.</w:t>
            </w:r>
            <w:r>
              <w:tab/>
            </w:r>
            <w:r w:rsidRPr="74D125BB" w:rsidR="74D125BB">
              <w:rPr>
                <w:rStyle w:val="Hyperlink"/>
              </w:rPr>
              <w:t>Performance Characteristics</w:t>
            </w:r>
            <w:r>
              <w:tab/>
            </w:r>
            <w:r>
              <w:fldChar w:fldCharType="begin"/>
            </w:r>
            <w:r>
              <w:instrText xml:space="preserve">PAGEREF _Toc548952606 \h</w:instrText>
            </w:r>
            <w:r>
              <w:fldChar w:fldCharType="separate"/>
            </w:r>
            <w:r w:rsidRPr="74D125BB" w:rsidR="74D125BB">
              <w:rPr>
                <w:rStyle w:val="Hyperlink"/>
              </w:rPr>
              <w:t>13</w:t>
            </w:r>
            <w:r>
              <w:fldChar w:fldCharType="end"/>
            </w:r>
          </w:hyperlink>
        </w:p>
        <w:p w:rsidRPr="0049582C" w:rsidR="004E6823" w:rsidP="74D125BB" w:rsidRDefault="00417795" w14:paraId="691FA44C" w14:textId="4447B968">
          <w:pPr>
            <w:pStyle w:val="TOC3"/>
            <w:tabs>
              <w:tab w:val="right" w:leader="dot" w:pos="9360"/>
              <w:tab w:val="left" w:leader="none" w:pos="1320"/>
            </w:tabs>
            <w:rPr>
              <w:rStyle w:val="Hyperlink"/>
              <w:noProof/>
              <w:lang w:val="en-US" w:eastAsia="ja-JP"/>
            </w:rPr>
          </w:pPr>
          <w:hyperlink w:anchor="_Toc1853735191">
            <w:r w:rsidRPr="74D125BB" w:rsidR="74D125BB">
              <w:rPr>
                <w:rStyle w:val="Hyperlink"/>
              </w:rPr>
              <w:t>3.2.2.</w:t>
            </w:r>
            <w:r>
              <w:tab/>
            </w:r>
            <w:r w:rsidRPr="74D125BB" w:rsidR="74D125BB">
              <w:rPr>
                <w:rStyle w:val="Hyperlink"/>
              </w:rPr>
              <w:t>Physical Characteristics</w:t>
            </w:r>
            <w:r>
              <w:tab/>
            </w:r>
            <w:r>
              <w:fldChar w:fldCharType="begin"/>
            </w:r>
            <w:r>
              <w:instrText xml:space="preserve">PAGEREF _Toc1853735191 \h</w:instrText>
            </w:r>
            <w:r>
              <w:fldChar w:fldCharType="separate"/>
            </w:r>
            <w:r w:rsidRPr="74D125BB" w:rsidR="74D125BB">
              <w:rPr>
                <w:rStyle w:val="Hyperlink"/>
              </w:rPr>
              <w:t>15</w:t>
            </w:r>
            <w:r>
              <w:fldChar w:fldCharType="end"/>
            </w:r>
          </w:hyperlink>
        </w:p>
        <w:p w:rsidRPr="0049582C" w:rsidR="004E6823" w:rsidP="74D125BB" w:rsidRDefault="00417795" w14:paraId="7DEEDE7C" w14:textId="336955C6">
          <w:pPr>
            <w:pStyle w:val="TOC3"/>
            <w:tabs>
              <w:tab w:val="right" w:leader="dot" w:pos="9360"/>
              <w:tab w:val="left" w:leader="none" w:pos="1320"/>
            </w:tabs>
            <w:rPr>
              <w:rStyle w:val="Hyperlink"/>
              <w:noProof/>
              <w:lang w:val="en-US" w:eastAsia="ja-JP"/>
            </w:rPr>
          </w:pPr>
          <w:hyperlink w:anchor="_Toc200125797">
            <w:r w:rsidRPr="74D125BB" w:rsidR="74D125BB">
              <w:rPr>
                <w:rStyle w:val="Hyperlink"/>
              </w:rPr>
              <w:t>3.2.3.</w:t>
            </w:r>
            <w:r>
              <w:tab/>
            </w:r>
            <w:r w:rsidRPr="74D125BB" w:rsidR="74D125BB">
              <w:rPr>
                <w:rStyle w:val="Hyperlink"/>
              </w:rPr>
              <w:t>Effectiveness Requirements</w:t>
            </w:r>
            <w:r>
              <w:tab/>
            </w:r>
            <w:r>
              <w:fldChar w:fldCharType="begin"/>
            </w:r>
            <w:r>
              <w:instrText xml:space="preserve">PAGEREF _Toc200125797 \h</w:instrText>
            </w:r>
            <w:r>
              <w:fldChar w:fldCharType="separate"/>
            </w:r>
            <w:r w:rsidRPr="74D125BB" w:rsidR="74D125BB">
              <w:rPr>
                <w:rStyle w:val="Hyperlink"/>
              </w:rPr>
              <w:t>16</w:t>
            </w:r>
            <w:r>
              <w:fldChar w:fldCharType="end"/>
            </w:r>
          </w:hyperlink>
        </w:p>
        <w:p w:rsidRPr="0049582C" w:rsidR="004E6823" w:rsidP="74D125BB" w:rsidRDefault="00417795" w14:paraId="4FDA23F2" w14:textId="174E1616">
          <w:pPr>
            <w:pStyle w:val="TOC3"/>
            <w:tabs>
              <w:tab w:val="right" w:leader="dot" w:pos="9360"/>
              <w:tab w:val="left" w:leader="none" w:pos="1320"/>
            </w:tabs>
            <w:rPr>
              <w:rStyle w:val="Hyperlink"/>
              <w:noProof/>
              <w:lang w:val="en-US" w:eastAsia="ja-JP"/>
            </w:rPr>
          </w:pPr>
          <w:hyperlink w:anchor="_Toc280361391">
            <w:r w:rsidRPr="74D125BB" w:rsidR="74D125BB">
              <w:rPr>
                <w:rStyle w:val="Hyperlink"/>
              </w:rPr>
              <w:t>3.2.4.</w:t>
            </w:r>
            <w:r>
              <w:tab/>
            </w:r>
            <w:r w:rsidRPr="74D125BB" w:rsidR="74D125BB">
              <w:rPr>
                <w:rStyle w:val="Hyperlink"/>
              </w:rPr>
              <w:t>Reliability</w:t>
            </w:r>
            <w:r>
              <w:tab/>
            </w:r>
            <w:r>
              <w:fldChar w:fldCharType="begin"/>
            </w:r>
            <w:r>
              <w:instrText xml:space="preserve">PAGEREF _Toc280361391 \h</w:instrText>
            </w:r>
            <w:r>
              <w:fldChar w:fldCharType="separate"/>
            </w:r>
            <w:r w:rsidRPr="74D125BB" w:rsidR="74D125BB">
              <w:rPr>
                <w:rStyle w:val="Hyperlink"/>
              </w:rPr>
              <w:t>16</w:t>
            </w:r>
            <w:r>
              <w:fldChar w:fldCharType="end"/>
            </w:r>
          </w:hyperlink>
        </w:p>
        <w:p w:rsidRPr="0049582C" w:rsidR="004E6823" w:rsidP="74D125BB" w:rsidRDefault="00417795" w14:paraId="7EA1E024" w14:textId="7234B34B">
          <w:pPr>
            <w:pStyle w:val="TOC3"/>
            <w:tabs>
              <w:tab w:val="right" w:leader="dot" w:pos="9360"/>
              <w:tab w:val="left" w:leader="none" w:pos="1320"/>
            </w:tabs>
            <w:rPr>
              <w:rStyle w:val="Hyperlink"/>
              <w:noProof/>
              <w:lang w:val="en-US" w:eastAsia="ja-JP"/>
            </w:rPr>
          </w:pPr>
          <w:hyperlink w:anchor="_Toc1328203427">
            <w:r w:rsidRPr="74D125BB" w:rsidR="74D125BB">
              <w:rPr>
                <w:rStyle w:val="Hyperlink"/>
              </w:rPr>
              <w:t>3.2.5.</w:t>
            </w:r>
            <w:r>
              <w:tab/>
            </w:r>
            <w:r w:rsidRPr="74D125BB" w:rsidR="74D125BB">
              <w:rPr>
                <w:rStyle w:val="Hyperlink"/>
              </w:rPr>
              <w:t>Maintainability</w:t>
            </w:r>
            <w:r>
              <w:tab/>
            </w:r>
            <w:r>
              <w:fldChar w:fldCharType="begin"/>
            </w:r>
            <w:r>
              <w:instrText xml:space="preserve">PAGEREF _Toc1328203427 \h</w:instrText>
            </w:r>
            <w:r>
              <w:fldChar w:fldCharType="separate"/>
            </w:r>
            <w:r w:rsidRPr="74D125BB" w:rsidR="74D125BB">
              <w:rPr>
                <w:rStyle w:val="Hyperlink"/>
              </w:rPr>
              <w:t>16</w:t>
            </w:r>
            <w:r>
              <w:fldChar w:fldCharType="end"/>
            </w:r>
          </w:hyperlink>
        </w:p>
        <w:p w:rsidRPr="0049582C" w:rsidR="004E6823" w:rsidP="74D125BB" w:rsidRDefault="00417795" w14:paraId="2320AE21" w14:textId="310A1291">
          <w:pPr>
            <w:pStyle w:val="TOC3"/>
            <w:tabs>
              <w:tab w:val="right" w:leader="dot" w:pos="9360"/>
              <w:tab w:val="left" w:leader="none" w:pos="1320"/>
            </w:tabs>
            <w:rPr>
              <w:rStyle w:val="Hyperlink"/>
              <w:noProof/>
              <w:lang w:val="en-US" w:eastAsia="ja-JP"/>
            </w:rPr>
          </w:pPr>
          <w:hyperlink w:anchor="_Toc1182734212">
            <w:r w:rsidRPr="74D125BB" w:rsidR="74D125BB">
              <w:rPr>
                <w:rStyle w:val="Hyperlink"/>
              </w:rPr>
              <w:t>3.2.6.</w:t>
            </w:r>
            <w:r>
              <w:tab/>
            </w:r>
            <w:r w:rsidRPr="74D125BB" w:rsidR="74D125BB">
              <w:rPr>
                <w:rStyle w:val="Hyperlink"/>
              </w:rPr>
              <w:t>Usability (Human Factors)</w:t>
            </w:r>
            <w:r>
              <w:tab/>
            </w:r>
            <w:r>
              <w:fldChar w:fldCharType="begin"/>
            </w:r>
            <w:r>
              <w:instrText xml:space="preserve">PAGEREF _Toc1182734212 \h</w:instrText>
            </w:r>
            <w:r>
              <w:fldChar w:fldCharType="separate"/>
            </w:r>
            <w:r w:rsidRPr="74D125BB" w:rsidR="74D125BB">
              <w:rPr>
                <w:rStyle w:val="Hyperlink"/>
              </w:rPr>
              <w:t>17</w:t>
            </w:r>
            <w:r>
              <w:fldChar w:fldCharType="end"/>
            </w:r>
          </w:hyperlink>
        </w:p>
        <w:p w:rsidRPr="0049582C" w:rsidR="004E6823" w:rsidP="74D125BB" w:rsidRDefault="00417795" w14:paraId="37C4F4F1" w14:textId="1355E431">
          <w:pPr>
            <w:pStyle w:val="TOC3"/>
            <w:tabs>
              <w:tab w:val="right" w:leader="dot" w:pos="9360"/>
              <w:tab w:val="left" w:leader="none" w:pos="1320"/>
            </w:tabs>
            <w:rPr>
              <w:rStyle w:val="Hyperlink"/>
              <w:noProof/>
              <w:lang w:val="en-US" w:eastAsia="ja-JP"/>
            </w:rPr>
          </w:pPr>
          <w:hyperlink w:anchor="_Toc529559553">
            <w:r w:rsidRPr="74D125BB" w:rsidR="74D125BB">
              <w:rPr>
                <w:rStyle w:val="Hyperlink"/>
              </w:rPr>
              <w:t>3.2.7.</w:t>
            </w:r>
            <w:r>
              <w:tab/>
            </w:r>
            <w:r w:rsidRPr="74D125BB" w:rsidR="74D125BB">
              <w:rPr>
                <w:rStyle w:val="Hyperlink"/>
              </w:rPr>
              <w:t>Supportability</w:t>
            </w:r>
            <w:r>
              <w:tab/>
            </w:r>
            <w:r>
              <w:fldChar w:fldCharType="begin"/>
            </w:r>
            <w:r>
              <w:instrText xml:space="preserve">PAGEREF _Toc529559553 \h</w:instrText>
            </w:r>
            <w:r>
              <w:fldChar w:fldCharType="separate"/>
            </w:r>
            <w:r w:rsidRPr="74D125BB" w:rsidR="74D125BB">
              <w:rPr>
                <w:rStyle w:val="Hyperlink"/>
              </w:rPr>
              <w:t>17</w:t>
            </w:r>
            <w:r>
              <w:fldChar w:fldCharType="end"/>
            </w:r>
          </w:hyperlink>
        </w:p>
        <w:p w:rsidRPr="0049582C" w:rsidR="004E6823" w:rsidP="74D125BB" w:rsidRDefault="00417795" w14:paraId="19F589EF" w14:textId="271A670A">
          <w:pPr>
            <w:pStyle w:val="TOC3"/>
            <w:tabs>
              <w:tab w:val="right" w:leader="dot" w:pos="9360"/>
              <w:tab w:val="left" w:leader="none" w:pos="1320"/>
            </w:tabs>
            <w:rPr>
              <w:rStyle w:val="Hyperlink"/>
              <w:noProof/>
              <w:lang w:val="en-US" w:eastAsia="ja-JP"/>
            </w:rPr>
          </w:pPr>
          <w:hyperlink w:anchor="_Toc348818384">
            <w:r w:rsidRPr="74D125BB" w:rsidR="74D125BB">
              <w:rPr>
                <w:rStyle w:val="Hyperlink"/>
              </w:rPr>
              <w:t>3.2.8.</w:t>
            </w:r>
            <w:r>
              <w:tab/>
            </w:r>
            <w:r w:rsidRPr="74D125BB" w:rsidR="74D125BB">
              <w:rPr>
                <w:rStyle w:val="Hyperlink"/>
              </w:rPr>
              <w:t>Transportability / Mobility</w:t>
            </w:r>
            <w:r>
              <w:tab/>
            </w:r>
            <w:r>
              <w:fldChar w:fldCharType="begin"/>
            </w:r>
            <w:r>
              <w:instrText xml:space="preserve">PAGEREF _Toc348818384 \h</w:instrText>
            </w:r>
            <w:r>
              <w:fldChar w:fldCharType="separate"/>
            </w:r>
            <w:r w:rsidRPr="74D125BB" w:rsidR="74D125BB">
              <w:rPr>
                <w:rStyle w:val="Hyperlink"/>
              </w:rPr>
              <w:t>17</w:t>
            </w:r>
            <w:r>
              <w:fldChar w:fldCharType="end"/>
            </w:r>
          </w:hyperlink>
        </w:p>
        <w:p w:rsidRPr="0049582C" w:rsidR="004E6823" w:rsidP="74D125BB" w:rsidRDefault="00417795" w14:paraId="7BB95B21" w14:textId="6A00FD3D">
          <w:pPr>
            <w:pStyle w:val="TOC3"/>
            <w:tabs>
              <w:tab w:val="right" w:leader="dot" w:pos="9360"/>
              <w:tab w:val="left" w:leader="none" w:pos="1320"/>
            </w:tabs>
            <w:rPr>
              <w:rStyle w:val="Hyperlink"/>
              <w:noProof/>
              <w:lang w:val="en-US" w:eastAsia="ja-JP"/>
            </w:rPr>
          </w:pPr>
          <w:hyperlink w:anchor="_Toc2111936461">
            <w:r w:rsidRPr="74D125BB" w:rsidR="74D125BB">
              <w:rPr>
                <w:rStyle w:val="Hyperlink"/>
              </w:rPr>
              <w:t>3.2.9.</w:t>
            </w:r>
            <w:r>
              <w:tab/>
            </w:r>
            <w:r w:rsidRPr="74D125BB" w:rsidR="74D125BB">
              <w:rPr>
                <w:rStyle w:val="Hyperlink"/>
              </w:rPr>
              <w:t>Flexibility</w:t>
            </w:r>
            <w:r>
              <w:tab/>
            </w:r>
            <w:r>
              <w:fldChar w:fldCharType="begin"/>
            </w:r>
            <w:r>
              <w:instrText xml:space="preserve">PAGEREF _Toc2111936461 \h</w:instrText>
            </w:r>
            <w:r>
              <w:fldChar w:fldCharType="separate"/>
            </w:r>
            <w:r w:rsidRPr="74D125BB" w:rsidR="74D125BB">
              <w:rPr>
                <w:rStyle w:val="Hyperlink"/>
              </w:rPr>
              <w:t>17</w:t>
            </w:r>
            <w:r>
              <w:fldChar w:fldCharType="end"/>
            </w:r>
          </w:hyperlink>
        </w:p>
        <w:p w:rsidRPr="0049582C" w:rsidR="004E6823" w:rsidP="74D125BB" w:rsidRDefault="00417795" w14:paraId="10EA01DE" w14:textId="4158DBE1">
          <w:pPr>
            <w:pStyle w:val="TOC3"/>
            <w:tabs>
              <w:tab w:val="right" w:leader="dot" w:pos="9360"/>
              <w:tab w:val="left" w:leader="none" w:pos="1320"/>
            </w:tabs>
            <w:rPr>
              <w:rStyle w:val="Hyperlink"/>
              <w:noProof/>
              <w:lang w:val="en-US" w:eastAsia="ja-JP"/>
            </w:rPr>
          </w:pPr>
          <w:hyperlink w:anchor="_Toc59205703">
            <w:r w:rsidRPr="74D125BB" w:rsidR="74D125BB">
              <w:rPr>
                <w:rStyle w:val="Hyperlink"/>
              </w:rPr>
              <w:t>3.2.10.</w:t>
            </w:r>
            <w:r>
              <w:tab/>
            </w:r>
            <w:r w:rsidRPr="74D125BB" w:rsidR="74D125BB">
              <w:rPr>
                <w:rStyle w:val="Hyperlink"/>
              </w:rPr>
              <w:t>Sustainability</w:t>
            </w:r>
            <w:r>
              <w:tab/>
            </w:r>
            <w:r>
              <w:fldChar w:fldCharType="begin"/>
            </w:r>
            <w:r>
              <w:instrText xml:space="preserve">PAGEREF _Toc59205703 \h</w:instrText>
            </w:r>
            <w:r>
              <w:fldChar w:fldCharType="separate"/>
            </w:r>
            <w:r w:rsidRPr="74D125BB" w:rsidR="74D125BB">
              <w:rPr>
                <w:rStyle w:val="Hyperlink"/>
              </w:rPr>
              <w:t>18</w:t>
            </w:r>
            <w:r>
              <w:fldChar w:fldCharType="end"/>
            </w:r>
          </w:hyperlink>
        </w:p>
        <w:p w:rsidRPr="0049582C" w:rsidR="004E6823" w:rsidP="74D125BB" w:rsidRDefault="00417795" w14:paraId="7C56654E" w14:textId="3E51CC33">
          <w:pPr>
            <w:pStyle w:val="TOC3"/>
            <w:tabs>
              <w:tab w:val="right" w:leader="dot" w:pos="9360"/>
              <w:tab w:val="left" w:leader="none" w:pos="1320"/>
            </w:tabs>
            <w:rPr>
              <w:rStyle w:val="Hyperlink"/>
              <w:noProof/>
              <w:lang w:val="en-US" w:eastAsia="ja-JP"/>
            </w:rPr>
          </w:pPr>
          <w:hyperlink w:anchor="_Toc2030350154">
            <w:r w:rsidRPr="74D125BB" w:rsidR="74D125BB">
              <w:rPr>
                <w:rStyle w:val="Hyperlink"/>
              </w:rPr>
              <w:t>3.2.11.</w:t>
            </w:r>
            <w:r>
              <w:tab/>
            </w:r>
            <w:r w:rsidRPr="74D125BB" w:rsidR="74D125BB">
              <w:rPr>
                <w:rStyle w:val="Hyperlink"/>
              </w:rPr>
              <w:t>Safety</w:t>
            </w:r>
            <w:r>
              <w:tab/>
            </w:r>
            <w:r>
              <w:fldChar w:fldCharType="begin"/>
            </w:r>
            <w:r>
              <w:instrText xml:space="preserve">PAGEREF _Toc2030350154 \h</w:instrText>
            </w:r>
            <w:r>
              <w:fldChar w:fldCharType="separate"/>
            </w:r>
            <w:r w:rsidRPr="74D125BB" w:rsidR="74D125BB">
              <w:rPr>
                <w:rStyle w:val="Hyperlink"/>
              </w:rPr>
              <w:t>18</w:t>
            </w:r>
            <w:r>
              <w:fldChar w:fldCharType="end"/>
            </w:r>
          </w:hyperlink>
        </w:p>
        <w:p w:rsidRPr="0049582C" w:rsidR="004E6823" w:rsidP="74D125BB" w:rsidRDefault="00417795" w14:paraId="1979625D" w14:textId="6428CDFD">
          <w:pPr>
            <w:pStyle w:val="TOC2"/>
            <w:tabs>
              <w:tab w:val="right" w:leader="dot" w:pos="9360"/>
              <w:tab w:val="left" w:leader="none" w:pos="660"/>
            </w:tabs>
            <w:rPr>
              <w:rStyle w:val="Hyperlink"/>
              <w:noProof/>
              <w:lang w:val="en-US" w:eastAsia="ja-JP"/>
            </w:rPr>
          </w:pPr>
          <w:hyperlink w:anchor="_Toc1187546300">
            <w:r w:rsidRPr="74D125BB" w:rsidR="74D125BB">
              <w:rPr>
                <w:rStyle w:val="Hyperlink"/>
              </w:rPr>
              <w:t>3.3.</w:t>
            </w:r>
            <w:r>
              <w:tab/>
            </w:r>
            <w:r w:rsidRPr="74D125BB" w:rsidR="74D125BB">
              <w:rPr>
                <w:rStyle w:val="Hyperlink"/>
              </w:rPr>
              <w:t>Design and Construction</w:t>
            </w:r>
            <w:r>
              <w:tab/>
            </w:r>
            <w:r>
              <w:fldChar w:fldCharType="begin"/>
            </w:r>
            <w:r>
              <w:instrText xml:space="preserve">PAGEREF _Toc1187546300 \h</w:instrText>
            </w:r>
            <w:r>
              <w:fldChar w:fldCharType="separate"/>
            </w:r>
            <w:r w:rsidRPr="74D125BB" w:rsidR="74D125BB">
              <w:rPr>
                <w:rStyle w:val="Hyperlink"/>
              </w:rPr>
              <w:t>19</w:t>
            </w:r>
            <w:r>
              <w:fldChar w:fldCharType="end"/>
            </w:r>
          </w:hyperlink>
        </w:p>
        <w:p w:rsidRPr="0049582C" w:rsidR="004E6823" w:rsidP="74D125BB" w:rsidRDefault="00417795" w14:paraId="60BF5B88" w14:textId="06F0E948">
          <w:pPr>
            <w:pStyle w:val="TOC3"/>
            <w:tabs>
              <w:tab w:val="right" w:leader="dot" w:pos="9360"/>
              <w:tab w:val="left" w:leader="none" w:pos="1320"/>
            </w:tabs>
            <w:rPr>
              <w:rStyle w:val="Hyperlink"/>
              <w:noProof/>
              <w:lang w:val="en-US" w:eastAsia="ja-JP"/>
            </w:rPr>
          </w:pPr>
          <w:hyperlink w:anchor="_Toc1737359103">
            <w:r w:rsidRPr="74D125BB" w:rsidR="74D125BB">
              <w:rPr>
                <w:rStyle w:val="Hyperlink"/>
              </w:rPr>
              <w:t>3.3.1.</w:t>
            </w:r>
            <w:r>
              <w:tab/>
            </w:r>
            <w:r w:rsidRPr="74D125BB" w:rsidR="74D125BB">
              <w:rPr>
                <w:rStyle w:val="Hyperlink"/>
              </w:rPr>
              <w:t>CAD/CAM Requirements</w:t>
            </w:r>
            <w:r>
              <w:tab/>
            </w:r>
            <w:r>
              <w:fldChar w:fldCharType="begin"/>
            </w:r>
            <w:r>
              <w:instrText xml:space="preserve">PAGEREF _Toc1737359103 \h</w:instrText>
            </w:r>
            <w:r>
              <w:fldChar w:fldCharType="separate"/>
            </w:r>
            <w:r w:rsidRPr="74D125BB" w:rsidR="74D125BB">
              <w:rPr>
                <w:rStyle w:val="Hyperlink"/>
              </w:rPr>
              <w:t>19</w:t>
            </w:r>
            <w:r>
              <w:fldChar w:fldCharType="end"/>
            </w:r>
          </w:hyperlink>
        </w:p>
        <w:p w:rsidRPr="0049582C" w:rsidR="004E6823" w:rsidP="74D125BB" w:rsidRDefault="00417795" w14:paraId="282750C4" w14:textId="42D971A0">
          <w:pPr>
            <w:pStyle w:val="TOC3"/>
            <w:tabs>
              <w:tab w:val="right" w:leader="dot" w:pos="9360"/>
              <w:tab w:val="left" w:leader="none" w:pos="1320"/>
            </w:tabs>
            <w:rPr>
              <w:rStyle w:val="Hyperlink"/>
              <w:noProof/>
              <w:lang w:val="en-US" w:eastAsia="ja-JP"/>
            </w:rPr>
          </w:pPr>
          <w:hyperlink w:anchor="_Toc1095932149">
            <w:r w:rsidRPr="74D125BB" w:rsidR="74D125BB">
              <w:rPr>
                <w:rStyle w:val="Hyperlink"/>
              </w:rPr>
              <w:t>3.3.2.</w:t>
            </w:r>
            <w:r>
              <w:tab/>
            </w:r>
            <w:r w:rsidRPr="74D125BB" w:rsidR="74D125BB">
              <w:rPr>
                <w:rStyle w:val="Hyperlink"/>
              </w:rPr>
              <w:t>Materials, Processes, and Parts</w:t>
            </w:r>
            <w:r>
              <w:tab/>
            </w:r>
            <w:r>
              <w:fldChar w:fldCharType="begin"/>
            </w:r>
            <w:r>
              <w:instrText xml:space="preserve">PAGEREF _Toc1095932149 \h</w:instrText>
            </w:r>
            <w:r>
              <w:fldChar w:fldCharType="separate"/>
            </w:r>
            <w:r w:rsidRPr="74D125BB" w:rsidR="74D125BB">
              <w:rPr>
                <w:rStyle w:val="Hyperlink"/>
              </w:rPr>
              <w:t>19</w:t>
            </w:r>
            <w:r>
              <w:fldChar w:fldCharType="end"/>
            </w:r>
          </w:hyperlink>
        </w:p>
        <w:p w:rsidRPr="0049582C" w:rsidR="004E6823" w:rsidP="74D125BB" w:rsidRDefault="00417795" w14:paraId="07523950" w14:textId="01E76419">
          <w:pPr>
            <w:pStyle w:val="TOC3"/>
            <w:tabs>
              <w:tab w:val="right" w:leader="dot" w:pos="9360"/>
              <w:tab w:val="left" w:leader="none" w:pos="1320"/>
            </w:tabs>
            <w:rPr>
              <w:rStyle w:val="Hyperlink"/>
              <w:noProof/>
              <w:lang w:val="en-US" w:eastAsia="ja-JP"/>
            </w:rPr>
          </w:pPr>
          <w:hyperlink w:anchor="_Toc2001823818">
            <w:r w:rsidRPr="74D125BB" w:rsidR="74D125BB">
              <w:rPr>
                <w:rStyle w:val="Hyperlink"/>
              </w:rPr>
              <w:t>3.3.3.</w:t>
            </w:r>
            <w:r>
              <w:tab/>
            </w:r>
            <w:r w:rsidRPr="74D125BB" w:rsidR="74D125BB">
              <w:rPr>
                <w:rStyle w:val="Hyperlink"/>
              </w:rPr>
              <w:t>Mounting and Labelling</w:t>
            </w:r>
            <w:r>
              <w:tab/>
            </w:r>
            <w:r>
              <w:fldChar w:fldCharType="begin"/>
            </w:r>
            <w:r>
              <w:instrText xml:space="preserve">PAGEREF _Toc2001823818 \h</w:instrText>
            </w:r>
            <w:r>
              <w:fldChar w:fldCharType="separate"/>
            </w:r>
            <w:r w:rsidRPr="74D125BB" w:rsidR="74D125BB">
              <w:rPr>
                <w:rStyle w:val="Hyperlink"/>
              </w:rPr>
              <w:t>19</w:t>
            </w:r>
            <w:r>
              <w:fldChar w:fldCharType="end"/>
            </w:r>
          </w:hyperlink>
        </w:p>
        <w:p w:rsidRPr="0049582C" w:rsidR="004E6823" w:rsidP="74D125BB" w:rsidRDefault="00417795" w14:paraId="786D57D3" w14:textId="0E251DF3">
          <w:pPr>
            <w:pStyle w:val="TOC3"/>
            <w:tabs>
              <w:tab w:val="right" w:leader="dot" w:pos="9360"/>
              <w:tab w:val="left" w:leader="none" w:pos="1320"/>
            </w:tabs>
            <w:rPr>
              <w:rStyle w:val="Hyperlink"/>
              <w:noProof/>
              <w:lang w:val="en-US" w:eastAsia="ja-JP"/>
            </w:rPr>
          </w:pPr>
          <w:hyperlink w:anchor="_Toc1571768083">
            <w:r w:rsidRPr="74D125BB" w:rsidR="74D125BB">
              <w:rPr>
                <w:rStyle w:val="Hyperlink"/>
              </w:rPr>
              <w:t>3.3.4.</w:t>
            </w:r>
            <w:r>
              <w:tab/>
            </w:r>
            <w:r w:rsidRPr="74D125BB" w:rsidR="74D125BB">
              <w:rPr>
                <w:rStyle w:val="Hyperlink"/>
              </w:rPr>
              <w:t>Electromagnetic Radiation</w:t>
            </w:r>
            <w:r>
              <w:tab/>
            </w:r>
            <w:r>
              <w:fldChar w:fldCharType="begin"/>
            </w:r>
            <w:r>
              <w:instrText xml:space="preserve">PAGEREF _Toc1571768083 \h</w:instrText>
            </w:r>
            <w:r>
              <w:fldChar w:fldCharType="separate"/>
            </w:r>
            <w:r w:rsidRPr="74D125BB" w:rsidR="74D125BB">
              <w:rPr>
                <w:rStyle w:val="Hyperlink"/>
              </w:rPr>
              <w:t>19</w:t>
            </w:r>
            <w:r>
              <w:fldChar w:fldCharType="end"/>
            </w:r>
          </w:hyperlink>
        </w:p>
        <w:p w:rsidRPr="0049582C" w:rsidR="004E6823" w:rsidP="74D125BB" w:rsidRDefault="00417795" w14:paraId="15CF2879" w14:textId="4ABB6029">
          <w:pPr>
            <w:pStyle w:val="TOC3"/>
            <w:tabs>
              <w:tab w:val="right" w:leader="dot" w:pos="9360"/>
              <w:tab w:val="left" w:leader="none" w:pos="1320"/>
            </w:tabs>
            <w:rPr>
              <w:rStyle w:val="Hyperlink"/>
              <w:noProof/>
              <w:lang w:val="en-US" w:eastAsia="ja-JP"/>
            </w:rPr>
          </w:pPr>
          <w:hyperlink w:anchor="_Toc979979560">
            <w:r w:rsidRPr="74D125BB" w:rsidR="74D125BB">
              <w:rPr>
                <w:rStyle w:val="Hyperlink"/>
              </w:rPr>
              <w:t>3.3.5.</w:t>
            </w:r>
            <w:r>
              <w:tab/>
            </w:r>
            <w:r w:rsidRPr="74D125BB" w:rsidR="74D125BB">
              <w:rPr>
                <w:rStyle w:val="Hyperlink"/>
              </w:rPr>
              <w:t>Interchangeability</w:t>
            </w:r>
            <w:r>
              <w:tab/>
            </w:r>
            <w:r>
              <w:fldChar w:fldCharType="begin"/>
            </w:r>
            <w:r>
              <w:instrText xml:space="preserve">PAGEREF _Toc979979560 \h</w:instrText>
            </w:r>
            <w:r>
              <w:fldChar w:fldCharType="separate"/>
            </w:r>
            <w:r w:rsidRPr="74D125BB" w:rsidR="74D125BB">
              <w:rPr>
                <w:rStyle w:val="Hyperlink"/>
              </w:rPr>
              <w:t>20</w:t>
            </w:r>
            <w:r>
              <w:fldChar w:fldCharType="end"/>
            </w:r>
          </w:hyperlink>
        </w:p>
        <w:p w:rsidRPr="0049582C" w:rsidR="004E6823" w:rsidP="74D125BB" w:rsidRDefault="00417795" w14:paraId="4750764F" w14:textId="7D1E3026">
          <w:pPr>
            <w:pStyle w:val="TOC3"/>
            <w:tabs>
              <w:tab w:val="right" w:leader="dot" w:pos="9360"/>
              <w:tab w:val="left" w:leader="none" w:pos="1320"/>
            </w:tabs>
            <w:rPr>
              <w:rStyle w:val="Hyperlink"/>
              <w:noProof/>
              <w:lang w:val="en-US" w:eastAsia="ja-JP"/>
            </w:rPr>
          </w:pPr>
          <w:hyperlink w:anchor="_Toc236941268">
            <w:r w:rsidRPr="74D125BB" w:rsidR="74D125BB">
              <w:rPr>
                <w:rStyle w:val="Hyperlink"/>
              </w:rPr>
              <w:t>3.3.6.</w:t>
            </w:r>
            <w:r>
              <w:tab/>
            </w:r>
            <w:r w:rsidRPr="74D125BB" w:rsidR="74D125BB">
              <w:rPr>
                <w:rStyle w:val="Hyperlink"/>
              </w:rPr>
              <w:t>Workmanship</w:t>
            </w:r>
            <w:r>
              <w:tab/>
            </w:r>
            <w:r>
              <w:fldChar w:fldCharType="begin"/>
            </w:r>
            <w:r>
              <w:instrText xml:space="preserve">PAGEREF _Toc236941268 \h</w:instrText>
            </w:r>
            <w:r>
              <w:fldChar w:fldCharType="separate"/>
            </w:r>
            <w:r w:rsidRPr="74D125BB" w:rsidR="74D125BB">
              <w:rPr>
                <w:rStyle w:val="Hyperlink"/>
              </w:rPr>
              <w:t>20</w:t>
            </w:r>
            <w:r>
              <w:fldChar w:fldCharType="end"/>
            </w:r>
          </w:hyperlink>
        </w:p>
        <w:p w:rsidRPr="0049582C" w:rsidR="004E6823" w:rsidP="74D125BB" w:rsidRDefault="00417795" w14:paraId="74D7920F" w14:textId="447F8E99">
          <w:pPr>
            <w:pStyle w:val="TOC3"/>
            <w:tabs>
              <w:tab w:val="right" w:leader="dot" w:pos="9360"/>
              <w:tab w:val="left" w:leader="none" w:pos="1320"/>
            </w:tabs>
            <w:rPr>
              <w:rStyle w:val="Hyperlink"/>
              <w:noProof/>
              <w:lang w:val="en-US" w:eastAsia="ja-JP"/>
            </w:rPr>
          </w:pPr>
          <w:hyperlink w:anchor="_Toc1960316221">
            <w:r w:rsidRPr="74D125BB" w:rsidR="74D125BB">
              <w:rPr>
                <w:rStyle w:val="Hyperlink"/>
              </w:rPr>
              <w:t>3.3.7.</w:t>
            </w:r>
            <w:r>
              <w:tab/>
            </w:r>
            <w:r w:rsidRPr="74D125BB" w:rsidR="74D125BB">
              <w:rPr>
                <w:rStyle w:val="Hyperlink"/>
              </w:rPr>
              <w:t>Testability</w:t>
            </w:r>
            <w:r>
              <w:tab/>
            </w:r>
            <w:r>
              <w:fldChar w:fldCharType="begin"/>
            </w:r>
            <w:r>
              <w:instrText xml:space="preserve">PAGEREF _Toc1960316221 \h</w:instrText>
            </w:r>
            <w:r>
              <w:fldChar w:fldCharType="separate"/>
            </w:r>
            <w:r w:rsidRPr="74D125BB" w:rsidR="74D125BB">
              <w:rPr>
                <w:rStyle w:val="Hyperlink"/>
              </w:rPr>
              <w:t>20</w:t>
            </w:r>
            <w:r>
              <w:fldChar w:fldCharType="end"/>
            </w:r>
          </w:hyperlink>
        </w:p>
        <w:p w:rsidRPr="0049582C" w:rsidR="004E6823" w:rsidP="74D125BB" w:rsidRDefault="00417795" w14:paraId="0D0B2FBB" w14:textId="011ED80E">
          <w:pPr>
            <w:pStyle w:val="TOC3"/>
            <w:tabs>
              <w:tab w:val="right" w:leader="dot" w:pos="9360"/>
              <w:tab w:val="left" w:leader="none" w:pos="1320"/>
            </w:tabs>
            <w:rPr>
              <w:rStyle w:val="Hyperlink"/>
              <w:noProof/>
              <w:lang w:val="en-US" w:eastAsia="ja-JP"/>
            </w:rPr>
          </w:pPr>
          <w:hyperlink w:anchor="_Toc375024932">
            <w:r w:rsidRPr="74D125BB" w:rsidR="74D125BB">
              <w:rPr>
                <w:rStyle w:val="Hyperlink"/>
              </w:rPr>
              <w:t>3.3.8.</w:t>
            </w:r>
            <w:r>
              <w:tab/>
            </w:r>
            <w:r w:rsidRPr="74D125BB" w:rsidR="74D125BB">
              <w:rPr>
                <w:rStyle w:val="Hyperlink"/>
              </w:rPr>
              <w:t>Economic Feasibility</w:t>
            </w:r>
            <w:r>
              <w:tab/>
            </w:r>
            <w:r>
              <w:fldChar w:fldCharType="begin"/>
            </w:r>
            <w:r>
              <w:instrText xml:space="preserve">PAGEREF _Toc375024932 \h</w:instrText>
            </w:r>
            <w:r>
              <w:fldChar w:fldCharType="separate"/>
            </w:r>
            <w:r w:rsidRPr="74D125BB" w:rsidR="74D125BB">
              <w:rPr>
                <w:rStyle w:val="Hyperlink"/>
              </w:rPr>
              <w:t>20</w:t>
            </w:r>
            <w:r>
              <w:fldChar w:fldCharType="end"/>
            </w:r>
          </w:hyperlink>
        </w:p>
        <w:p w:rsidRPr="0049582C" w:rsidR="004E6823" w:rsidP="74D125BB" w:rsidRDefault="00417795" w14:paraId="0132CA2A" w14:textId="11B30B0D">
          <w:pPr>
            <w:pStyle w:val="TOC2"/>
            <w:tabs>
              <w:tab w:val="right" w:leader="dot" w:pos="9360"/>
              <w:tab w:val="left" w:leader="none" w:pos="660"/>
            </w:tabs>
            <w:rPr>
              <w:rStyle w:val="Hyperlink"/>
              <w:noProof/>
              <w:lang w:val="en-US" w:eastAsia="ja-JP"/>
            </w:rPr>
          </w:pPr>
          <w:hyperlink w:anchor="_Toc413083603">
            <w:r w:rsidRPr="74D125BB" w:rsidR="74D125BB">
              <w:rPr>
                <w:rStyle w:val="Hyperlink"/>
              </w:rPr>
              <w:t>3.4.</w:t>
            </w:r>
            <w:r>
              <w:tab/>
            </w:r>
            <w:r w:rsidRPr="74D125BB" w:rsidR="74D125BB">
              <w:rPr>
                <w:rStyle w:val="Hyperlink"/>
              </w:rPr>
              <w:t>Documentation / Data</w:t>
            </w:r>
            <w:r>
              <w:tab/>
            </w:r>
            <w:r>
              <w:fldChar w:fldCharType="begin"/>
            </w:r>
            <w:r>
              <w:instrText xml:space="preserve">PAGEREF _Toc413083603 \h</w:instrText>
            </w:r>
            <w:r>
              <w:fldChar w:fldCharType="separate"/>
            </w:r>
            <w:r w:rsidRPr="74D125BB" w:rsidR="74D125BB">
              <w:rPr>
                <w:rStyle w:val="Hyperlink"/>
              </w:rPr>
              <w:t>20</w:t>
            </w:r>
            <w:r>
              <w:fldChar w:fldCharType="end"/>
            </w:r>
          </w:hyperlink>
        </w:p>
        <w:p w:rsidRPr="0049582C" w:rsidR="004E6823" w:rsidP="74D125BB" w:rsidRDefault="00417795" w14:paraId="14826DB3" w14:textId="3A7FD0EE">
          <w:pPr>
            <w:pStyle w:val="TOC2"/>
            <w:tabs>
              <w:tab w:val="right" w:leader="dot" w:pos="9360"/>
              <w:tab w:val="left" w:leader="none" w:pos="660"/>
            </w:tabs>
            <w:rPr>
              <w:rStyle w:val="Hyperlink"/>
              <w:noProof/>
              <w:lang w:val="en-US" w:eastAsia="ja-JP"/>
            </w:rPr>
          </w:pPr>
          <w:hyperlink w:anchor="_Toc1716169395">
            <w:r w:rsidRPr="74D125BB" w:rsidR="74D125BB">
              <w:rPr>
                <w:rStyle w:val="Hyperlink"/>
              </w:rPr>
              <w:t>3.5.</w:t>
            </w:r>
            <w:r>
              <w:tab/>
            </w:r>
            <w:r w:rsidRPr="74D125BB" w:rsidR="74D125BB">
              <w:rPr>
                <w:rStyle w:val="Hyperlink"/>
              </w:rPr>
              <w:t>Logistics</w:t>
            </w:r>
            <w:r>
              <w:tab/>
            </w:r>
            <w:r>
              <w:fldChar w:fldCharType="begin"/>
            </w:r>
            <w:r>
              <w:instrText xml:space="preserve">PAGEREF _Toc1716169395 \h</w:instrText>
            </w:r>
            <w:r>
              <w:fldChar w:fldCharType="separate"/>
            </w:r>
            <w:r w:rsidRPr="74D125BB" w:rsidR="74D125BB">
              <w:rPr>
                <w:rStyle w:val="Hyperlink"/>
              </w:rPr>
              <w:t>20</w:t>
            </w:r>
            <w:r>
              <w:fldChar w:fldCharType="end"/>
            </w:r>
          </w:hyperlink>
        </w:p>
        <w:p w:rsidRPr="0049582C" w:rsidR="004E6823" w:rsidP="74D125BB" w:rsidRDefault="00417795" w14:paraId="6AB72798" w14:textId="61A0C51B">
          <w:pPr>
            <w:pStyle w:val="TOC3"/>
            <w:tabs>
              <w:tab w:val="right" w:leader="dot" w:pos="9360"/>
              <w:tab w:val="left" w:leader="none" w:pos="1320"/>
            </w:tabs>
            <w:rPr>
              <w:rStyle w:val="Hyperlink"/>
              <w:noProof/>
              <w:lang w:val="en-US" w:eastAsia="ja-JP"/>
            </w:rPr>
          </w:pPr>
          <w:hyperlink w:anchor="_Toc1671550717">
            <w:r w:rsidRPr="74D125BB" w:rsidR="74D125BB">
              <w:rPr>
                <w:rStyle w:val="Hyperlink"/>
              </w:rPr>
              <w:t>3.5.1.</w:t>
            </w:r>
            <w:r>
              <w:tab/>
            </w:r>
            <w:r w:rsidRPr="74D125BB" w:rsidR="74D125BB">
              <w:rPr>
                <w:rStyle w:val="Hyperlink"/>
              </w:rPr>
              <w:t>Maintenance Requirements</w:t>
            </w:r>
            <w:r>
              <w:tab/>
            </w:r>
            <w:r>
              <w:fldChar w:fldCharType="begin"/>
            </w:r>
            <w:r>
              <w:instrText xml:space="preserve">PAGEREF _Toc1671550717 \h</w:instrText>
            </w:r>
            <w:r>
              <w:fldChar w:fldCharType="separate"/>
            </w:r>
            <w:r w:rsidRPr="74D125BB" w:rsidR="74D125BB">
              <w:rPr>
                <w:rStyle w:val="Hyperlink"/>
              </w:rPr>
              <w:t>21</w:t>
            </w:r>
            <w:r>
              <w:fldChar w:fldCharType="end"/>
            </w:r>
          </w:hyperlink>
        </w:p>
        <w:p w:rsidRPr="0049582C" w:rsidR="004E6823" w:rsidP="74D125BB" w:rsidRDefault="00417795" w14:paraId="0F76E713" w14:textId="64233D93">
          <w:pPr>
            <w:pStyle w:val="TOC3"/>
            <w:tabs>
              <w:tab w:val="right" w:leader="dot" w:pos="9360"/>
              <w:tab w:val="left" w:leader="none" w:pos="1320"/>
            </w:tabs>
            <w:rPr>
              <w:rStyle w:val="Hyperlink"/>
              <w:noProof/>
              <w:lang w:val="en-US" w:eastAsia="ja-JP"/>
            </w:rPr>
          </w:pPr>
          <w:hyperlink w:anchor="_Toc2055186459">
            <w:r w:rsidRPr="74D125BB" w:rsidR="74D125BB">
              <w:rPr>
                <w:rStyle w:val="Hyperlink"/>
              </w:rPr>
              <w:t>3.5.2.</w:t>
            </w:r>
            <w:r>
              <w:tab/>
            </w:r>
            <w:r w:rsidRPr="74D125BB" w:rsidR="74D125BB">
              <w:rPr>
                <w:rStyle w:val="Hyperlink"/>
              </w:rPr>
              <w:t>Supply Support</w:t>
            </w:r>
            <w:r>
              <w:tab/>
            </w:r>
            <w:r>
              <w:fldChar w:fldCharType="begin"/>
            </w:r>
            <w:r>
              <w:instrText xml:space="preserve">PAGEREF _Toc2055186459 \h</w:instrText>
            </w:r>
            <w:r>
              <w:fldChar w:fldCharType="separate"/>
            </w:r>
            <w:r w:rsidRPr="74D125BB" w:rsidR="74D125BB">
              <w:rPr>
                <w:rStyle w:val="Hyperlink"/>
              </w:rPr>
              <w:t>21</w:t>
            </w:r>
            <w:r>
              <w:fldChar w:fldCharType="end"/>
            </w:r>
          </w:hyperlink>
        </w:p>
        <w:p w:rsidRPr="0049582C" w:rsidR="004E6823" w:rsidP="74D125BB" w:rsidRDefault="00417795" w14:paraId="5F8B6E76" w14:textId="4B10A850">
          <w:pPr>
            <w:pStyle w:val="TOC3"/>
            <w:tabs>
              <w:tab w:val="right" w:leader="dot" w:pos="9360"/>
              <w:tab w:val="left" w:leader="none" w:pos="1320"/>
            </w:tabs>
            <w:rPr>
              <w:rStyle w:val="Hyperlink"/>
              <w:noProof/>
              <w:lang w:val="en-US" w:eastAsia="ja-JP"/>
            </w:rPr>
          </w:pPr>
          <w:hyperlink w:anchor="_Toc948484464">
            <w:r w:rsidRPr="74D125BB" w:rsidR="74D125BB">
              <w:rPr>
                <w:rStyle w:val="Hyperlink"/>
              </w:rPr>
              <w:t>3.5.3.</w:t>
            </w:r>
            <w:r>
              <w:tab/>
            </w:r>
            <w:r w:rsidRPr="74D125BB" w:rsidR="74D125BB">
              <w:rPr>
                <w:rStyle w:val="Hyperlink"/>
              </w:rPr>
              <w:t>Test and Support Equipment</w:t>
            </w:r>
            <w:r>
              <w:tab/>
            </w:r>
            <w:r>
              <w:fldChar w:fldCharType="begin"/>
            </w:r>
            <w:r>
              <w:instrText xml:space="preserve">PAGEREF _Toc948484464 \h</w:instrText>
            </w:r>
            <w:r>
              <w:fldChar w:fldCharType="separate"/>
            </w:r>
            <w:r w:rsidRPr="74D125BB" w:rsidR="74D125BB">
              <w:rPr>
                <w:rStyle w:val="Hyperlink"/>
              </w:rPr>
              <w:t>21</w:t>
            </w:r>
            <w:r>
              <w:fldChar w:fldCharType="end"/>
            </w:r>
          </w:hyperlink>
        </w:p>
        <w:p w:rsidRPr="0049582C" w:rsidR="004E6823" w:rsidP="74D125BB" w:rsidRDefault="00417795" w14:paraId="0319854E" w14:textId="72EFCF71">
          <w:pPr>
            <w:pStyle w:val="TOC3"/>
            <w:tabs>
              <w:tab w:val="right" w:leader="dot" w:pos="9360"/>
              <w:tab w:val="left" w:leader="none" w:pos="1320"/>
            </w:tabs>
            <w:rPr>
              <w:rStyle w:val="Hyperlink"/>
              <w:noProof/>
              <w:lang w:val="en-US" w:eastAsia="ja-JP"/>
            </w:rPr>
          </w:pPr>
          <w:hyperlink w:anchor="_Toc1905216207">
            <w:r w:rsidRPr="74D125BB" w:rsidR="74D125BB">
              <w:rPr>
                <w:rStyle w:val="Hyperlink"/>
              </w:rPr>
              <w:t>3.5.4.</w:t>
            </w:r>
            <w:r>
              <w:tab/>
            </w:r>
            <w:r w:rsidRPr="74D125BB" w:rsidR="74D125BB">
              <w:rPr>
                <w:rStyle w:val="Hyperlink"/>
              </w:rPr>
              <w:t>Personnel and Training</w:t>
            </w:r>
            <w:r>
              <w:tab/>
            </w:r>
            <w:r>
              <w:fldChar w:fldCharType="begin"/>
            </w:r>
            <w:r>
              <w:instrText xml:space="preserve">PAGEREF _Toc1905216207 \h</w:instrText>
            </w:r>
            <w:r>
              <w:fldChar w:fldCharType="separate"/>
            </w:r>
            <w:r w:rsidRPr="74D125BB" w:rsidR="74D125BB">
              <w:rPr>
                <w:rStyle w:val="Hyperlink"/>
              </w:rPr>
              <w:t>21</w:t>
            </w:r>
            <w:r>
              <w:fldChar w:fldCharType="end"/>
            </w:r>
          </w:hyperlink>
        </w:p>
        <w:p w:rsidRPr="0049582C" w:rsidR="004E6823" w:rsidP="74D125BB" w:rsidRDefault="00417795" w14:paraId="051BAC0D" w14:textId="13F09127">
          <w:pPr>
            <w:pStyle w:val="TOC3"/>
            <w:tabs>
              <w:tab w:val="right" w:leader="dot" w:pos="9360"/>
              <w:tab w:val="left" w:leader="none" w:pos="1320"/>
            </w:tabs>
            <w:rPr>
              <w:rStyle w:val="Hyperlink"/>
              <w:noProof/>
              <w:lang w:val="en-US" w:eastAsia="ja-JP"/>
            </w:rPr>
          </w:pPr>
          <w:hyperlink w:anchor="_Toc54139626">
            <w:r w:rsidRPr="74D125BB" w:rsidR="74D125BB">
              <w:rPr>
                <w:rStyle w:val="Hyperlink"/>
              </w:rPr>
              <w:t>3.5.5.</w:t>
            </w:r>
            <w:r>
              <w:tab/>
            </w:r>
            <w:r w:rsidRPr="74D125BB" w:rsidR="74D125BB">
              <w:rPr>
                <w:rStyle w:val="Hyperlink"/>
              </w:rPr>
              <w:t>Facilities and Equipment</w:t>
            </w:r>
            <w:r>
              <w:tab/>
            </w:r>
            <w:r>
              <w:fldChar w:fldCharType="begin"/>
            </w:r>
            <w:r>
              <w:instrText xml:space="preserve">PAGEREF _Toc54139626 \h</w:instrText>
            </w:r>
            <w:r>
              <w:fldChar w:fldCharType="separate"/>
            </w:r>
            <w:r w:rsidRPr="74D125BB" w:rsidR="74D125BB">
              <w:rPr>
                <w:rStyle w:val="Hyperlink"/>
              </w:rPr>
              <w:t>21</w:t>
            </w:r>
            <w:r>
              <w:fldChar w:fldCharType="end"/>
            </w:r>
          </w:hyperlink>
        </w:p>
        <w:p w:rsidRPr="0049582C" w:rsidR="004E6823" w:rsidP="74D125BB" w:rsidRDefault="00417795" w14:paraId="11A4105F" w14:textId="635DC0F1">
          <w:pPr>
            <w:pStyle w:val="TOC3"/>
            <w:tabs>
              <w:tab w:val="right" w:leader="dot" w:pos="9360"/>
              <w:tab w:val="left" w:leader="none" w:pos="1320"/>
            </w:tabs>
            <w:rPr>
              <w:rStyle w:val="Hyperlink"/>
              <w:noProof/>
              <w:lang w:val="en-US" w:eastAsia="ja-JP"/>
            </w:rPr>
          </w:pPr>
          <w:hyperlink w:anchor="_Toc1632062651">
            <w:r w:rsidRPr="74D125BB" w:rsidR="74D125BB">
              <w:rPr>
                <w:rStyle w:val="Hyperlink"/>
              </w:rPr>
              <w:t>3.5.6.</w:t>
            </w:r>
            <w:r>
              <w:tab/>
            </w:r>
            <w:r w:rsidRPr="74D125BB" w:rsidR="74D125BB">
              <w:rPr>
                <w:rStyle w:val="Hyperlink"/>
              </w:rPr>
              <w:t>Packaging, Handling, Storage and Transportation</w:t>
            </w:r>
            <w:r>
              <w:tab/>
            </w:r>
            <w:r>
              <w:fldChar w:fldCharType="begin"/>
            </w:r>
            <w:r>
              <w:instrText xml:space="preserve">PAGEREF _Toc1632062651 \h</w:instrText>
            </w:r>
            <w:r>
              <w:fldChar w:fldCharType="separate"/>
            </w:r>
            <w:r w:rsidRPr="74D125BB" w:rsidR="74D125BB">
              <w:rPr>
                <w:rStyle w:val="Hyperlink"/>
              </w:rPr>
              <w:t>21</w:t>
            </w:r>
            <w:r>
              <w:fldChar w:fldCharType="end"/>
            </w:r>
          </w:hyperlink>
        </w:p>
        <w:p w:rsidRPr="0049582C" w:rsidR="004E6823" w:rsidP="74D125BB" w:rsidRDefault="00417795" w14:paraId="5E14C5F9" w14:textId="45AE21CA">
          <w:pPr>
            <w:pStyle w:val="TOC3"/>
            <w:tabs>
              <w:tab w:val="right" w:leader="dot" w:pos="9360"/>
              <w:tab w:val="left" w:leader="none" w:pos="1320"/>
            </w:tabs>
            <w:rPr>
              <w:rStyle w:val="Hyperlink"/>
              <w:noProof/>
              <w:lang w:val="en-US" w:eastAsia="ja-JP"/>
            </w:rPr>
          </w:pPr>
          <w:hyperlink w:anchor="_Toc1998452880">
            <w:r w:rsidRPr="74D125BB" w:rsidR="74D125BB">
              <w:rPr>
                <w:rStyle w:val="Hyperlink"/>
              </w:rPr>
              <w:t>3.5.8.</w:t>
            </w:r>
            <w:r>
              <w:tab/>
            </w:r>
            <w:r w:rsidRPr="74D125BB" w:rsidR="74D125BB">
              <w:rPr>
                <w:rStyle w:val="Hyperlink"/>
              </w:rPr>
              <w:t>Technical Data</w:t>
            </w:r>
            <w:r>
              <w:tab/>
            </w:r>
            <w:r>
              <w:fldChar w:fldCharType="begin"/>
            </w:r>
            <w:r>
              <w:instrText xml:space="preserve">PAGEREF _Toc1998452880 \h</w:instrText>
            </w:r>
            <w:r>
              <w:fldChar w:fldCharType="separate"/>
            </w:r>
            <w:r w:rsidRPr="74D125BB" w:rsidR="74D125BB">
              <w:rPr>
                <w:rStyle w:val="Hyperlink"/>
              </w:rPr>
              <w:t>22</w:t>
            </w:r>
            <w:r>
              <w:fldChar w:fldCharType="end"/>
            </w:r>
          </w:hyperlink>
        </w:p>
        <w:p w:rsidRPr="0049582C" w:rsidR="004E6823" w:rsidP="74D125BB" w:rsidRDefault="00417795" w14:paraId="5DFBB843" w14:textId="374782CD">
          <w:pPr>
            <w:pStyle w:val="TOC3"/>
            <w:tabs>
              <w:tab w:val="right" w:leader="dot" w:pos="9360"/>
              <w:tab w:val="left" w:leader="none" w:pos="1320"/>
            </w:tabs>
            <w:rPr>
              <w:rStyle w:val="Hyperlink"/>
              <w:noProof/>
              <w:lang w:val="en-US" w:eastAsia="ja-JP"/>
            </w:rPr>
          </w:pPr>
          <w:hyperlink w:anchor="_Toc523087893">
            <w:r w:rsidRPr="74D125BB" w:rsidR="74D125BB">
              <w:rPr>
                <w:rStyle w:val="Hyperlink"/>
              </w:rPr>
              <w:t>3.5.9.</w:t>
            </w:r>
            <w:r>
              <w:tab/>
            </w:r>
            <w:r w:rsidRPr="74D125BB" w:rsidR="74D125BB">
              <w:rPr>
                <w:rStyle w:val="Hyperlink"/>
              </w:rPr>
              <w:t>Customer Service</w:t>
            </w:r>
            <w:r>
              <w:tab/>
            </w:r>
            <w:r>
              <w:fldChar w:fldCharType="begin"/>
            </w:r>
            <w:r>
              <w:instrText xml:space="preserve">PAGEREF _Toc523087893 \h</w:instrText>
            </w:r>
            <w:r>
              <w:fldChar w:fldCharType="separate"/>
            </w:r>
            <w:r w:rsidRPr="74D125BB" w:rsidR="74D125BB">
              <w:rPr>
                <w:rStyle w:val="Hyperlink"/>
              </w:rPr>
              <w:t>22</w:t>
            </w:r>
            <w:r>
              <w:fldChar w:fldCharType="end"/>
            </w:r>
          </w:hyperlink>
        </w:p>
        <w:p w:rsidRPr="0049582C" w:rsidR="004E6823" w:rsidP="74D125BB" w:rsidRDefault="00417795" w14:paraId="1CD8B98F" w14:textId="08679C25">
          <w:pPr>
            <w:pStyle w:val="TOC2"/>
            <w:tabs>
              <w:tab w:val="right" w:leader="dot" w:pos="9360"/>
              <w:tab w:val="left" w:leader="none" w:pos="660"/>
            </w:tabs>
            <w:rPr>
              <w:rStyle w:val="Hyperlink"/>
              <w:noProof/>
              <w:lang w:val="en-US" w:eastAsia="ja-JP"/>
            </w:rPr>
          </w:pPr>
          <w:hyperlink w:anchor="_Toc1283415402">
            <w:r w:rsidRPr="74D125BB" w:rsidR="74D125BB">
              <w:rPr>
                <w:rStyle w:val="Hyperlink"/>
              </w:rPr>
              <w:t>3.6.</w:t>
            </w:r>
            <w:r>
              <w:tab/>
            </w:r>
            <w:r w:rsidRPr="74D125BB" w:rsidR="74D125BB">
              <w:rPr>
                <w:rStyle w:val="Hyperlink"/>
              </w:rPr>
              <w:t>Producibility</w:t>
            </w:r>
            <w:r>
              <w:tab/>
            </w:r>
            <w:r>
              <w:fldChar w:fldCharType="begin"/>
            </w:r>
            <w:r>
              <w:instrText xml:space="preserve">PAGEREF _Toc1283415402 \h</w:instrText>
            </w:r>
            <w:r>
              <w:fldChar w:fldCharType="separate"/>
            </w:r>
            <w:r w:rsidRPr="74D125BB" w:rsidR="74D125BB">
              <w:rPr>
                <w:rStyle w:val="Hyperlink"/>
              </w:rPr>
              <w:t>22</w:t>
            </w:r>
            <w:r>
              <w:fldChar w:fldCharType="end"/>
            </w:r>
          </w:hyperlink>
        </w:p>
        <w:p w:rsidRPr="0049582C" w:rsidR="004E6823" w:rsidP="74D125BB" w:rsidRDefault="00417795" w14:paraId="415366E9" w14:textId="392F0D2E">
          <w:pPr>
            <w:pStyle w:val="TOC2"/>
            <w:tabs>
              <w:tab w:val="right" w:leader="dot" w:pos="9360"/>
              <w:tab w:val="left" w:leader="none" w:pos="660"/>
            </w:tabs>
            <w:rPr>
              <w:rStyle w:val="Hyperlink"/>
              <w:noProof/>
              <w:lang w:val="en-US" w:eastAsia="ja-JP"/>
            </w:rPr>
          </w:pPr>
          <w:hyperlink w:anchor="_Toc1712494059">
            <w:r w:rsidRPr="74D125BB" w:rsidR="74D125BB">
              <w:rPr>
                <w:rStyle w:val="Hyperlink"/>
              </w:rPr>
              <w:t>3.7.</w:t>
            </w:r>
            <w:r>
              <w:tab/>
            </w:r>
            <w:r w:rsidRPr="74D125BB" w:rsidR="74D125BB">
              <w:rPr>
                <w:rStyle w:val="Hyperlink"/>
              </w:rPr>
              <w:t>Disposability</w:t>
            </w:r>
            <w:r>
              <w:tab/>
            </w:r>
            <w:r>
              <w:fldChar w:fldCharType="begin"/>
            </w:r>
            <w:r>
              <w:instrText xml:space="preserve">PAGEREF _Toc1712494059 \h</w:instrText>
            </w:r>
            <w:r>
              <w:fldChar w:fldCharType="separate"/>
            </w:r>
            <w:r w:rsidRPr="74D125BB" w:rsidR="74D125BB">
              <w:rPr>
                <w:rStyle w:val="Hyperlink"/>
              </w:rPr>
              <w:t>23</w:t>
            </w:r>
            <w:r>
              <w:fldChar w:fldCharType="end"/>
            </w:r>
          </w:hyperlink>
        </w:p>
        <w:p w:rsidRPr="0049582C" w:rsidR="004E6823" w:rsidP="74D125BB" w:rsidRDefault="00417795" w14:paraId="379FC8D2" w14:textId="2E926804">
          <w:pPr>
            <w:pStyle w:val="TOC2"/>
            <w:tabs>
              <w:tab w:val="right" w:leader="dot" w:pos="9360"/>
              <w:tab w:val="left" w:leader="none" w:pos="660"/>
            </w:tabs>
            <w:rPr>
              <w:rStyle w:val="Hyperlink"/>
              <w:noProof/>
              <w:lang w:val="en-US" w:eastAsia="ja-JP"/>
            </w:rPr>
          </w:pPr>
          <w:hyperlink w:anchor="_Toc1850405737">
            <w:r w:rsidRPr="74D125BB" w:rsidR="74D125BB">
              <w:rPr>
                <w:rStyle w:val="Hyperlink"/>
              </w:rPr>
              <w:t>3.8.</w:t>
            </w:r>
            <w:r>
              <w:tab/>
            </w:r>
            <w:r w:rsidRPr="74D125BB" w:rsidR="74D125BB">
              <w:rPr>
                <w:rStyle w:val="Hyperlink"/>
              </w:rPr>
              <w:t>Affordability</w:t>
            </w:r>
            <w:r>
              <w:tab/>
            </w:r>
            <w:r>
              <w:fldChar w:fldCharType="begin"/>
            </w:r>
            <w:r>
              <w:instrText xml:space="preserve">PAGEREF _Toc1850405737 \h</w:instrText>
            </w:r>
            <w:r>
              <w:fldChar w:fldCharType="separate"/>
            </w:r>
            <w:r w:rsidRPr="74D125BB" w:rsidR="74D125BB">
              <w:rPr>
                <w:rStyle w:val="Hyperlink"/>
              </w:rPr>
              <w:t>23</w:t>
            </w:r>
            <w:r>
              <w:fldChar w:fldCharType="end"/>
            </w:r>
          </w:hyperlink>
        </w:p>
        <w:p w:rsidRPr="0049582C" w:rsidR="004E6823" w:rsidP="74D125BB" w:rsidRDefault="00417795" w14:paraId="07E7E168" w14:textId="220FC941">
          <w:pPr>
            <w:pStyle w:val="TOC1"/>
            <w:tabs>
              <w:tab w:val="right" w:leader="dot" w:pos="9360"/>
              <w:tab w:val="left" w:leader="none" w:pos="435"/>
            </w:tabs>
            <w:rPr>
              <w:rStyle w:val="Hyperlink"/>
              <w:noProof/>
              <w:lang w:val="en-US" w:eastAsia="ja-JP"/>
            </w:rPr>
          </w:pPr>
          <w:hyperlink w:anchor="_Toc1246485200">
            <w:r w:rsidRPr="74D125BB" w:rsidR="74D125BB">
              <w:rPr>
                <w:rStyle w:val="Hyperlink"/>
              </w:rPr>
              <w:t>4.</w:t>
            </w:r>
            <w:r>
              <w:tab/>
            </w:r>
            <w:r w:rsidRPr="74D125BB" w:rsidR="74D125BB">
              <w:rPr>
                <w:rStyle w:val="Hyperlink"/>
              </w:rPr>
              <w:t>Test and Evaluation</w:t>
            </w:r>
            <w:r>
              <w:tab/>
            </w:r>
            <w:r>
              <w:fldChar w:fldCharType="begin"/>
            </w:r>
            <w:r>
              <w:instrText xml:space="preserve">PAGEREF _Toc1246485200 \h</w:instrText>
            </w:r>
            <w:r>
              <w:fldChar w:fldCharType="separate"/>
            </w:r>
            <w:r w:rsidRPr="74D125BB" w:rsidR="74D125BB">
              <w:rPr>
                <w:rStyle w:val="Hyperlink"/>
              </w:rPr>
              <w:t>23</w:t>
            </w:r>
            <w:r>
              <w:fldChar w:fldCharType="end"/>
            </w:r>
          </w:hyperlink>
        </w:p>
        <w:p w:rsidRPr="0049582C" w:rsidR="004E6823" w:rsidP="74D125BB" w:rsidRDefault="00417795" w14:paraId="65BF0056" w14:textId="186D1F52">
          <w:pPr>
            <w:pStyle w:val="TOC1"/>
            <w:tabs>
              <w:tab w:val="right" w:leader="dot" w:pos="9360"/>
              <w:tab w:val="left" w:leader="none" w:pos="435"/>
            </w:tabs>
            <w:rPr>
              <w:rStyle w:val="Hyperlink"/>
              <w:noProof/>
              <w:lang w:val="en-US" w:eastAsia="ja-JP"/>
            </w:rPr>
          </w:pPr>
          <w:hyperlink w:anchor="_Toc994999113">
            <w:r w:rsidRPr="74D125BB" w:rsidR="74D125BB">
              <w:rPr>
                <w:rStyle w:val="Hyperlink"/>
              </w:rPr>
              <w:t>5.</w:t>
            </w:r>
            <w:r>
              <w:tab/>
            </w:r>
            <w:r w:rsidRPr="74D125BB" w:rsidR="74D125BB">
              <w:rPr>
                <w:rStyle w:val="Hyperlink"/>
              </w:rPr>
              <w:t>Quality Assurance Provisions</w:t>
            </w:r>
            <w:r>
              <w:tab/>
            </w:r>
            <w:r>
              <w:fldChar w:fldCharType="begin"/>
            </w:r>
            <w:r>
              <w:instrText xml:space="preserve">PAGEREF _Toc994999113 \h</w:instrText>
            </w:r>
            <w:r>
              <w:fldChar w:fldCharType="separate"/>
            </w:r>
            <w:r w:rsidRPr="74D125BB" w:rsidR="74D125BB">
              <w:rPr>
                <w:rStyle w:val="Hyperlink"/>
              </w:rPr>
              <w:t>26</w:t>
            </w:r>
            <w:r>
              <w:fldChar w:fldCharType="end"/>
            </w:r>
          </w:hyperlink>
        </w:p>
        <w:p w:rsidRPr="0049582C" w:rsidR="004E6823" w:rsidP="74D125BB" w:rsidRDefault="00417795" w14:paraId="6B7CCDDD" w14:textId="50735D88">
          <w:pPr>
            <w:pStyle w:val="TOC1"/>
            <w:tabs>
              <w:tab w:val="right" w:leader="dot" w:pos="9360"/>
              <w:tab w:val="left" w:leader="none" w:pos="435"/>
            </w:tabs>
            <w:rPr>
              <w:rStyle w:val="Hyperlink"/>
              <w:noProof/>
              <w:lang w:val="en-US" w:eastAsia="ja-JP"/>
            </w:rPr>
          </w:pPr>
          <w:hyperlink w:anchor="_Toc1908299843">
            <w:r w:rsidRPr="74D125BB" w:rsidR="74D125BB">
              <w:rPr>
                <w:rStyle w:val="Hyperlink"/>
              </w:rPr>
              <w:t>6.</w:t>
            </w:r>
            <w:r>
              <w:tab/>
            </w:r>
            <w:r w:rsidRPr="74D125BB" w:rsidR="74D125BB">
              <w:rPr>
                <w:rStyle w:val="Hyperlink"/>
              </w:rPr>
              <w:t>Distribution and Customer Service</w:t>
            </w:r>
            <w:r>
              <w:tab/>
            </w:r>
            <w:r>
              <w:fldChar w:fldCharType="begin"/>
            </w:r>
            <w:r>
              <w:instrText xml:space="preserve">PAGEREF _Toc1908299843 \h</w:instrText>
            </w:r>
            <w:r>
              <w:fldChar w:fldCharType="separate"/>
            </w:r>
            <w:r w:rsidRPr="74D125BB" w:rsidR="74D125BB">
              <w:rPr>
                <w:rStyle w:val="Hyperlink"/>
              </w:rPr>
              <w:t>26</w:t>
            </w:r>
            <w:r>
              <w:fldChar w:fldCharType="end"/>
            </w:r>
          </w:hyperlink>
        </w:p>
        <w:p w:rsidRPr="0049582C" w:rsidR="004E6823" w:rsidP="74D125BB" w:rsidRDefault="00417795" w14:paraId="2DF28355" w14:textId="1264B5B9">
          <w:pPr>
            <w:pStyle w:val="TOC1"/>
            <w:tabs>
              <w:tab w:val="right" w:leader="dot" w:pos="9360"/>
              <w:tab w:val="left" w:leader="none" w:pos="435"/>
            </w:tabs>
            <w:rPr>
              <w:rStyle w:val="Hyperlink"/>
              <w:noProof/>
              <w:lang w:val="en-US" w:eastAsia="ja-JP"/>
            </w:rPr>
          </w:pPr>
          <w:hyperlink w:anchor="_Toc944718557">
            <w:r w:rsidRPr="74D125BB" w:rsidR="74D125BB">
              <w:rPr>
                <w:rStyle w:val="Hyperlink"/>
              </w:rPr>
              <w:t>7.</w:t>
            </w:r>
            <w:r>
              <w:tab/>
            </w:r>
            <w:r w:rsidRPr="74D125BB" w:rsidR="74D125BB">
              <w:rPr>
                <w:rStyle w:val="Hyperlink"/>
              </w:rPr>
              <w:t>Acronyms</w:t>
            </w:r>
            <w:r>
              <w:tab/>
            </w:r>
            <w:r>
              <w:fldChar w:fldCharType="begin"/>
            </w:r>
            <w:r>
              <w:instrText xml:space="preserve">PAGEREF _Toc944718557 \h</w:instrText>
            </w:r>
            <w:r>
              <w:fldChar w:fldCharType="separate"/>
            </w:r>
            <w:r w:rsidRPr="74D125BB" w:rsidR="74D125BB">
              <w:rPr>
                <w:rStyle w:val="Hyperlink"/>
              </w:rPr>
              <w:t>27</w:t>
            </w:r>
            <w:r>
              <w:fldChar w:fldCharType="end"/>
            </w:r>
          </w:hyperlink>
        </w:p>
        <w:p w:rsidRPr="0049582C" w:rsidR="004E6823" w:rsidP="74D125BB" w:rsidRDefault="00417795" w14:paraId="4BA52B05" w14:textId="21E4C740">
          <w:pPr>
            <w:pStyle w:val="TOC1"/>
            <w:tabs>
              <w:tab w:val="right" w:leader="dot" w:pos="9360"/>
              <w:tab w:val="left" w:leader="none" w:pos="435"/>
            </w:tabs>
            <w:rPr>
              <w:rStyle w:val="Hyperlink"/>
              <w:noProof/>
              <w:lang w:val="en-US" w:eastAsia="ja-JP"/>
            </w:rPr>
          </w:pPr>
          <w:hyperlink w:anchor="_Toc2090707402">
            <w:r w:rsidRPr="74D125BB" w:rsidR="74D125BB">
              <w:rPr>
                <w:rStyle w:val="Hyperlink"/>
              </w:rPr>
              <w:t>8.</w:t>
            </w:r>
            <w:r>
              <w:tab/>
            </w:r>
            <w:r w:rsidRPr="74D125BB" w:rsidR="74D125BB">
              <w:rPr>
                <w:rStyle w:val="Hyperlink"/>
              </w:rPr>
              <w:t>References</w:t>
            </w:r>
            <w:r>
              <w:tab/>
            </w:r>
            <w:r>
              <w:fldChar w:fldCharType="begin"/>
            </w:r>
            <w:r>
              <w:instrText xml:space="preserve">PAGEREF _Toc2090707402 \h</w:instrText>
            </w:r>
            <w:r>
              <w:fldChar w:fldCharType="separate"/>
            </w:r>
            <w:r w:rsidRPr="74D125BB" w:rsidR="74D125BB">
              <w:rPr>
                <w:rStyle w:val="Hyperlink"/>
              </w:rPr>
              <w:t>28</w:t>
            </w:r>
            <w:r>
              <w:fldChar w:fldCharType="end"/>
            </w:r>
          </w:hyperlink>
          <w:r>
            <w:fldChar w:fldCharType="end"/>
          </w:r>
        </w:p>
      </w:sdtContent>
    </w:sdt>
    <w:p w:rsidRPr="0049582C" w:rsidR="009847E3" w:rsidP="00763F4B" w:rsidRDefault="00D967DA" w14:paraId="5490FC99" w14:textId="1A70422D">
      <w:pPr>
        <w:tabs>
          <w:tab w:val="right" w:pos="9360"/>
        </w:tabs>
        <w:spacing w:before="60" w:line="240" w:lineRule="auto"/>
        <w:ind w:left="360"/>
        <w:rPr>
          <w:color w:val="000000" w:themeColor="text1"/>
          <w:sz w:val="20"/>
          <w:szCs w:val="20"/>
        </w:rPr>
      </w:pPr>
    </w:p>
    <w:p w:rsidRPr="0049582C" w:rsidR="009847E3" w:rsidRDefault="009847E3" w14:paraId="59374961" w14:textId="77777777">
      <w:pPr>
        <w:rPr>
          <w:b/>
          <w:i/>
          <w:color w:val="000000" w:themeColor="text1"/>
        </w:rPr>
      </w:pPr>
    </w:p>
    <w:p w:rsidRPr="0049582C" w:rsidR="009847E3" w:rsidRDefault="009847E3" w14:paraId="3906F93D" w14:textId="77777777">
      <w:pPr>
        <w:rPr>
          <w:b/>
          <w:i/>
          <w:color w:val="000000" w:themeColor="text1"/>
        </w:rPr>
      </w:pPr>
    </w:p>
    <w:p w:rsidRPr="0049582C" w:rsidR="009847E3" w:rsidRDefault="009847E3" w14:paraId="5B945B52" w14:textId="77777777">
      <w:pPr>
        <w:rPr>
          <w:b/>
          <w:i/>
          <w:color w:val="000000" w:themeColor="text1"/>
        </w:rPr>
      </w:pPr>
    </w:p>
    <w:p w:rsidRPr="0049582C" w:rsidR="009847E3" w:rsidRDefault="00D967DA" w14:paraId="65804189" w14:textId="77777777">
      <w:pPr>
        <w:ind w:left="720"/>
        <w:rPr>
          <w:b/>
          <w:i/>
          <w:color w:val="000000" w:themeColor="text1"/>
        </w:rPr>
      </w:pPr>
      <w:r w:rsidRPr="0049582C">
        <w:rPr>
          <w:color w:val="000000" w:themeColor="text1"/>
        </w:rPr>
        <w:br w:type="page"/>
      </w:r>
    </w:p>
    <w:p w:rsidRPr="0049582C" w:rsidR="009847E3" w:rsidP="74D125BB" w:rsidRDefault="7D19A586" w14:paraId="045F226E" w14:textId="77777777">
      <w:pPr>
        <w:pStyle w:val="Heading1"/>
        <w:numPr>
          <w:ilvl w:val="0"/>
          <w:numId w:val="2"/>
        </w:numPr>
        <w:ind w:left="270" w:hanging="270"/>
        <w:rPr>
          <w:b w:val="1"/>
          <w:bCs w:val="1"/>
          <w:i w:val="1"/>
          <w:iCs w:val="1"/>
          <w:color w:val="000000" w:themeColor="text1"/>
          <w:sz w:val="22"/>
          <w:szCs w:val="22"/>
        </w:rPr>
      </w:pPr>
      <w:bookmarkStart w:name="_Toc275452108" w:id="208915840"/>
      <w:r w:rsidRPr="74D125BB" w:rsidR="74D125BB">
        <w:rPr>
          <w:b w:val="1"/>
          <w:bCs w:val="1"/>
          <w:i w:val="1"/>
          <w:iCs w:val="1"/>
          <w:color w:val="000000" w:themeColor="text1" w:themeTint="FF" w:themeShade="FF"/>
          <w:sz w:val="22"/>
          <w:szCs w:val="22"/>
        </w:rPr>
        <w:t>Scope</w:t>
      </w:r>
      <w:bookmarkEnd w:id="208915840"/>
    </w:p>
    <w:p w:rsidRPr="0049582C" w:rsidR="009847E3" w:rsidP="00D967DA" w:rsidRDefault="00D967DA" w14:paraId="50B87A86" w14:textId="6E3D85A5">
      <w:pPr>
        <w:spacing w:before="240" w:after="240"/>
        <w:ind w:left="1080"/>
        <w:jc w:val="both"/>
        <w:rPr>
          <w:color w:val="000000" w:themeColor="text1"/>
        </w:rPr>
      </w:pPr>
      <w:r w:rsidRPr="0049582C">
        <w:rPr>
          <w:b/>
          <w:noProof/>
          <w:color w:val="000000" w:themeColor="text1"/>
          <w:sz w:val="48"/>
          <w:szCs w:val="48"/>
          <w:lang w:val="en-US"/>
        </w:rPr>
        <w:drawing>
          <wp:anchor distT="0" distB="0" distL="114300" distR="114300" simplePos="0" relativeHeight="251658240" behindDoc="0" locked="0" layoutInCell="1" allowOverlap="1" wp14:anchorId="126FDD3B" wp14:editId="6447A6A6">
            <wp:simplePos x="0" y="0"/>
            <wp:positionH relativeFrom="column">
              <wp:posOffset>171450</wp:posOffset>
            </wp:positionH>
            <wp:positionV relativeFrom="paragraph">
              <wp:posOffset>315595</wp:posOffset>
            </wp:positionV>
            <wp:extent cx="400050" cy="400050"/>
            <wp:effectExtent l="0" t="0" r="0" b="0"/>
            <wp:wrapSquare wrapText="bothSides"/>
            <wp:docPr id="9" name="Graphic 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rning.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0050" cy="400050"/>
                    </a:xfrm>
                    <a:prstGeom prst="rect">
                      <a:avLst/>
                    </a:prstGeom>
                  </pic:spPr>
                </pic:pic>
              </a:graphicData>
            </a:graphic>
          </wp:anchor>
        </w:drawing>
      </w:r>
      <w:r w:rsidRPr="0049582C">
        <w:rPr>
          <w:color w:val="000000" w:themeColor="text1"/>
        </w:rPr>
        <w:t xml:space="preserve">This preliminary system specification has been created as an addendum to the primary UAV System Specification document </w:t>
      </w:r>
      <w:r w:rsidRPr="0049582C" w:rsidR="005234A9">
        <w:rPr>
          <w:color w:val="000000" w:themeColor="text1"/>
        </w:rPr>
        <w:t xml:space="preserve">and is to be used </w:t>
      </w:r>
      <w:r w:rsidRPr="0049582C">
        <w:rPr>
          <w:color w:val="000000" w:themeColor="text1"/>
        </w:rPr>
        <w:t xml:space="preserve">for educational purposes. </w:t>
      </w:r>
      <w:r w:rsidRPr="0049582C" w:rsidR="005234A9">
        <w:rPr>
          <w:color w:val="000000" w:themeColor="text1"/>
        </w:rPr>
        <w:t>I</w:t>
      </w:r>
      <w:r w:rsidRPr="0049582C">
        <w:rPr>
          <w:color w:val="000000" w:themeColor="text1"/>
        </w:rPr>
        <w:t>t does not capture the full system specifications, nor does it include system requirements outside of this system unless a modification has been identified to those systems for this system to be fully integrated.</w:t>
      </w:r>
    </w:p>
    <w:p w:rsidR="3B6FB3F0" w:rsidP="0577EDFE" w:rsidRDefault="3B6FB3F0" w14:paraId="30607D09" w14:textId="3040F81E">
      <w:pPr>
        <w:spacing w:before="120" w:after="12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
        </w:rPr>
      </w:pP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project scope is to integrate state-of-the-art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ATC</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imaging capabilities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with GPPP technology</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in</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real time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into an AUAV</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 xml:space="preserve"> Its functions are </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 perform “search and find” maneuvers,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conduct</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object of interest tracking,</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 xml:space="preserve"> and include programming for threat aversion;</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 xml:space="preserve">operate both independently and as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an</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 xml:space="preserve"> </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autonomous integrated swarm of AUAVs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with adaptive, AI-based decision-making/mission reconfiguration;</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and</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adaptable for future features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such as natural language, AI-based Command and Control Interface.</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compensate for atmospheric turbulence imaging </w:t>
      </w:r>
      <w:r w:rsidRPr="0577EDFE" w:rsidR="0577EDFE">
        <w:rPr>
          <w:rFonts w:ascii="Times New Roman" w:hAnsi="Times New Roman" w:eastAsia="Times New Roman" w:cs="Times New Roman"/>
          <w:b w:val="0"/>
          <w:bCs w:val="0"/>
          <w:i w:val="0"/>
          <w:iCs w:val="0"/>
          <w:caps w:val="0"/>
          <w:smallCaps w:val="0"/>
          <w:noProof w:val="0"/>
          <w:color w:val="00B050"/>
          <w:sz w:val="22"/>
          <w:szCs w:val="22"/>
          <w:lang w:val="en-US"/>
        </w:rPr>
        <w:t xml:space="preserve">atmospheric aberrations and system noise </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 automatic target recognition. FIT will also create a feasibility study for the development of a Mobile Command Center (MCC), which will have the capability to be deployed indefinitely in remote low access areas. The main elements to be assimilated in this project are:</w:t>
      </w:r>
      <w:r w:rsidRPr="0577EDFE" w:rsidR="0577EDFE">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t>
      </w:r>
    </w:p>
    <w:p w:rsidR="3B6FB3F0" w:rsidP="3B6FB3F0" w:rsidRDefault="3B6FB3F0" w14:paraId="7C6E7B71" w14:textId="7A163D74">
      <w:pPr>
        <w:pStyle w:val="ListParagraph"/>
        <w:numPr>
          <w:ilvl w:val="0"/>
          <w:numId w:val="5"/>
        </w:numPr>
        <w:tabs>
          <w:tab w:val="left" w:leader="none" w:pos="241"/>
        </w:tabs>
        <w:spacing w:before="120"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 high-speed Atmospheric Turbulence Compensating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(ATC)</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capability and</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 xml:space="preserve"> General Purpose Parallel Processing (GPPP) technology.</w:t>
      </w:r>
    </w:p>
    <w:p w:rsidR="3B6FB3F0" w:rsidP="3B6FB3F0" w:rsidRDefault="3B6FB3F0" w14:paraId="79C52022" w14:textId="4661EAB2">
      <w:pPr>
        <w:pStyle w:val="ListParagraph"/>
        <w:numPr>
          <w:ilvl w:val="0"/>
          <w:numId w:val="5"/>
        </w:numPr>
        <w:tabs>
          <w:tab w:val="left" w:leader="none" w:pos="241"/>
        </w:tabs>
        <w:spacing w:before="120"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Capability to operate autonomously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with Artificial Intelligence (AI) - based decision-making technology</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“search and find” maneuvers and Object of Interest (OoI) tracking. </w:t>
      </w:r>
    </w:p>
    <w:p w:rsidR="3B6FB3F0" w:rsidP="3B6FB3F0" w:rsidRDefault="3B6FB3F0" w14:paraId="3698B60E" w14:textId="40BC0773">
      <w:pPr>
        <w:pStyle w:val="ListParagraph"/>
        <w:numPr>
          <w:ilvl w:val="0"/>
          <w:numId w:val="5"/>
        </w:numPr>
        <w:tabs>
          <w:tab w:val="left" w:leader="none" w:pos="241"/>
        </w:tabs>
        <w:spacing w:before="120"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controller for individual or Autonomous Integrated Swarm (AIS) of autonomous AUAVs.</w:t>
      </w:r>
    </w:p>
    <w:p w:rsidR="3B6FB3F0" w:rsidP="3B6FB3F0" w:rsidRDefault="3B6FB3F0" w14:paraId="0B951E9C" w14:textId="36ECBC4F">
      <w:pPr>
        <w:pStyle w:val="ListParagraph"/>
        <w:numPr>
          <w:ilvl w:val="0"/>
          <w:numId w:val="5"/>
        </w:numPr>
        <w:tabs>
          <w:tab w:val="left" w:leader="none" w:pos="241"/>
        </w:tabs>
        <w:spacing w:before="120"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capability to operate an adaptable system to supplement other features or capabilities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such as natural language, AI-based Command and Control Interface</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depending on the type of mission or environment it would operate on.</w:t>
      </w:r>
    </w:p>
    <w:p w:rsidR="3B6FB3F0" w:rsidP="3B6FB3F0" w:rsidRDefault="3B6FB3F0" w14:paraId="71C799A8" w14:textId="4B2AB9F9">
      <w:pPr>
        <w:pStyle w:val="ListParagraph"/>
        <w:numPr>
          <w:ilvl w:val="0"/>
          <w:numId w:val="5"/>
        </w:numPr>
        <w:tabs>
          <w:tab w:val="left" w:leader="none" w:pos="241"/>
        </w:tabs>
        <w:spacing w:before="120" w:after="120"/>
        <w:rPr>
          <w:rFonts w:ascii="Times New Roman" w:hAnsi="Times New Roman" w:eastAsia="Times New Roman" w:cs="Times New Roman"/>
          <w:b w:val="0"/>
          <w:bCs w:val="0"/>
          <w:i w:val="0"/>
          <w:iCs w:val="0"/>
          <w:caps w:val="0"/>
          <w:smallCaps w:val="0"/>
          <w:noProof w:val="0"/>
          <w:color w:val="00B050"/>
          <w:sz w:val="22"/>
          <w:szCs w:val="22"/>
          <w:lang w:val="en"/>
        </w:rPr>
      </w:pP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A component-level detailed bottoms-up analysis for the power/energy support system for the mobile command center.</w:t>
      </w:r>
    </w:p>
    <w:p w:rsidR="3B6FB3F0" w:rsidP="3B6FB3F0" w:rsidRDefault="3B6FB3F0" w14:paraId="1525443E" w14:textId="361A4888">
      <w:pPr>
        <w:pStyle w:val="Normal"/>
        <w:tabs>
          <w:tab w:val="left" w:leader="none" w:pos="241"/>
        </w:tabs>
        <w:spacing w:before="120" w:after="120" w:line="240" w:lineRule="auto"/>
        <w:ind w:left="0"/>
        <w:rPr>
          <w:rFonts w:ascii="Times New Roman" w:hAnsi="Times New Roman" w:eastAsia="Times New Roman" w:cs="Times New Roman"/>
          <w:b w:val="0"/>
          <w:bCs w:val="0"/>
          <w:i w:val="0"/>
          <w:iCs w:val="0"/>
          <w:caps w:val="0"/>
          <w:smallCaps w:val="0"/>
          <w:noProof w:val="0"/>
          <w:color w:val="00B050"/>
          <w:sz w:val="22"/>
          <w:szCs w:val="22"/>
          <w:lang w:val="en-US"/>
        </w:rPr>
      </w:pP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Additional integrated f</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eatures proposed for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the</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AUAV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include a</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need to look like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a</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generic ‘Search and Rescue’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UAV</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 xml:space="preserve">and be </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world-wide deploy</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able</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Specifically, the project is to provide desert, coastline, Alaskan wilderness search and rescue aptitudes; thus, a specific emphasis on adaptability to recognize hardships and defend itself due to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 xml:space="preserve">very </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harsh </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and extreme</w:t>
      </w:r>
      <w:r w:rsidRPr="3B6FB3F0" w:rsidR="3B6FB3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environments and circumstances. The system should provide capabilities to either be autonomous or controlled remotely (“manual override” capability),</w:t>
      </w:r>
      <w:r w:rsidRPr="3B6FB3F0" w:rsidR="3B6FB3F0">
        <w:rPr>
          <w:rFonts w:ascii="Times New Roman" w:hAnsi="Times New Roman" w:eastAsia="Times New Roman" w:cs="Times New Roman"/>
          <w:b w:val="0"/>
          <w:bCs w:val="0"/>
          <w:i w:val="0"/>
          <w:iCs w:val="0"/>
          <w:caps w:val="0"/>
          <w:smallCaps w:val="0"/>
          <w:noProof w:val="0"/>
          <w:color w:val="00B050"/>
          <w:sz w:val="22"/>
          <w:szCs w:val="22"/>
          <w:lang w:val="en-US"/>
        </w:rPr>
        <w:t xml:space="preserve"> and have the ability to conduct maintenance, upgrades, pre-planned product improvement, service, availability, and reliability etc.</w:t>
      </w:r>
    </w:p>
    <w:p w:rsidRPr="0049582C" w:rsidR="009847E3" w:rsidP="74D125BB" w:rsidRDefault="00D967DA" w14:paraId="2FC64F2F" w14:textId="77777777">
      <w:pPr>
        <w:pStyle w:val="Heading1"/>
        <w:numPr>
          <w:ilvl w:val="0"/>
          <w:numId w:val="2"/>
        </w:numPr>
        <w:pBdr>
          <w:top w:val="nil"/>
          <w:left w:val="nil"/>
          <w:bottom w:val="nil"/>
          <w:right w:val="nil"/>
          <w:between w:val="nil"/>
        </w:pBdr>
        <w:ind w:left="270" w:hanging="270"/>
        <w:rPr>
          <w:b w:val="1"/>
          <w:bCs w:val="1"/>
          <w:i w:val="1"/>
          <w:iCs w:val="1"/>
          <w:color w:val="000000" w:themeColor="text1"/>
          <w:sz w:val="22"/>
          <w:szCs w:val="22"/>
        </w:rPr>
      </w:pPr>
      <w:bookmarkStart w:name="_Toc192730671" w:id="616459848"/>
      <w:r w:rsidRPr="74D125BB" w:rsidR="74D125BB">
        <w:rPr>
          <w:b w:val="1"/>
          <w:bCs w:val="1"/>
          <w:i w:val="1"/>
          <w:iCs w:val="1"/>
          <w:color w:val="000000" w:themeColor="text1" w:themeTint="FF" w:themeShade="FF"/>
          <w:sz w:val="22"/>
          <w:szCs w:val="22"/>
        </w:rPr>
        <w:t>Applicable Documents</w:t>
      </w:r>
      <w:bookmarkEnd w:id="616459848"/>
    </w:p>
    <w:p w:rsidRPr="0049582C" w:rsidR="009847E3" w:rsidRDefault="009847E3" w14:paraId="65D87F56" w14:textId="77777777">
      <w:pPr>
        <w:pBdr>
          <w:top w:val="nil"/>
          <w:left w:val="nil"/>
          <w:bottom w:val="nil"/>
          <w:right w:val="nil"/>
          <w:between w:val="nil"/>
        </w:pBdr>
        <w:ind w:left="270"/>
        <w:rPr>
          <w:color w:val="000000" w:themeColor="text1"/>
        </w:rPr>
      </w:pPr>
    </w:p>
    <w:p w:rsidRPr="0049582C" w:rsidR="009847E3" w:rsidRDefault="00D967DA" w14:paraId="3D99E819" w14:textId="77777777">
      <w:pPr>
        <w:pBdr>
          <w:top w:val="nil"/>
          <w:left w:val="nil"/>
          <w:bottom w:val="nil"/>
          <w:right w:val="nil"/>
          <w:between w:val="nil"/>
        </w:pBdr>
        <w:ind w:left="270"/>
        <w:rPr>
          <w:color w:val="000000" w:themeColor="text1"/>
        </w:rPr>
      </w:pPr>
      <w:r w:rsidRPr="0049582C">
        <w:rPr>
          <w:color w:val="000000" w:themeColor="text1"/>
        </w:rPr>
        <w:t>The processes and standard operating procedures referenced within this specifications document:</w:t>
      </w:r>
    </w:p>
    <w:p w:rsidRPr="0049582C" w:rsidR="009847E3" w:rsidRDefault="009847E3" w14:paraId="5469E976" w14:textId="77777777">
      <w:pPr>
        <w:pBdr>
          <w:top w:val="nil"/>
          <w:left w:val="nil"/>
          <w:bottom w:val="nil"/>
          <w:right w:val="nil"/>
          <w:between w:val="nil"/>
        </w:pBdr>
        <w:ind w:left="270"/>
        <w:rPr>
          <w:color w:val="000000" w:themeColor="text1"/>
        </w:rPr>
      </w:pPr>
    </w:p>
    <w:p w:rsidRPr="0049582C" w:rsidR="009847E3" w:rsidP="006579E6" w:rsidRDefault="006579E6" w14:paraId="7E2E40A9" w14:textId="6B934BB2">
      <w:pPr>
        <w:pStyle w:val="ListParagraph"/>
        <w:numPr>
          <w:ilvl w:val="1"/>
          <w:numId w:val="2"/>
        </w:numPr>
        <w:pBdr>
          <w:top w:val="nil"/>
          <w:left w:val="nil"/>
          <w:bottom w:val="nil"/>
          <w:right w:val="nil"/>
          <w:between w:val="nil"/>
        </w:pBdr>
        <w:rPr>
          <w:color w:val="000000" w:themeColor="text1"/>
        </w:rPr>
      </w:pPr>
      <w:r w:rsidRPr="0049582C">
        <w:rPr>
          <w:color w:val="000000" w:themeColor="text1"/>
        </w:rPr>
        <w:t>Military Standards</w:t>
      </w:r>
      <w:r w:rsidRPr="0049582C" w:rsidR="00D967DA">
        <w:rPr>
          <w:color w:val="000000" w:themeColor="text1"/>
        </w:rPr>
        <w:t xml:space="preserve"> </w:t>
      </w:r>
    </w:p>
    <w:p w:rsidRPr="0049582C" w:rsidR="006579E6" w:rsidP="006579E6" w:rsidRDefault="006579E6" w14:paraId="0CCBE700" w14:textId="77777777">
      <w:pPr>
        <w:pBdr>
          <w:top w:val="nil"/>
          <w:left w:val="nil"/>
          <w:bottom w:val="nil"/>
          <w:right w:val="nil"/>
          <w:between w:val="nil"/>
        </w:pBdr>
        <w:ind w:left="1080"/>
        <w:rPr>
          <w:color w:val="000000" w:themeColor="text1"/>
        </w:rPr>
      </w:pPr>
    </w:p>
    <w:p w:rsidRPr="0049582C" w:rsidR="009847E3" w:rsidP="006579E6" w:rsidRDefault="00D967DA" w14:paraId="4F7389B5" w14:textId="4CF049A9">
      <w:pPr>
        <w:pBdr>
          <w:top w:val="nil"/>
          <w:left w:val="nil"/>
          <w:bottom w:val="nil"/>
          <w:right w:val="nil"/>
          <w:between w:val="nil"/>
        </w:pBdr>
        <w:ind w:left="990" w:firstLine="450"/>
        <w:rPr>
          <w:color w:val="000000" w:themeColor="text1"/>
        </w:rPr>
      </w:pPr>
      <w:r w:rsidRPr="0049582C">
        <w:rPr>
          <w:color w:val="000000" w:themeColor="text1"/>
        </w:rPr>
        <w:t>MIL-STD-499 for SYSTEM ENGINEERING MANAGEMENT (17 JUL 1969).</w:t>
      </w:r>
    </w:p>
    <w:p w:rsidRPr="0049582C" w:rsidR="006579E6" w:rsidP="006579E6" w:rsidRDefault="006579E6" w14:paraId="19E6EFC5" w14:textId="77777777">
      <w:pPr>
        <w:pBdr>
          <w:top w:val="nil"/>
          <w:left w:val="nil"/>
          <w:bottom w:val="nil"/>
          <w:right w:val="nil"/>
          <w:between w:val="nil"/>
        </w:pBdr>
        <w:ind w:left="990" w:firstLine="450"/>
        <w:rPr>
          <w:color w:val="000000" w:themeColor="text1"/>
        </w:rPr>
      </w:pPr>
    </w:p>
    <w:p w:rsidRPr="0049582C" w:rsidR="006579E6" w:rsidP="006579E6" w:rsidRDefault="006579E6" w14:paraId="1CBC6263" w14:textId="4B892179">
      <w:pPr>
        <w:pStyle w:val="ListParagraph"/>
        <w:numPr>
          <w:ilvl w:val="1"/>
          <w:numId w:val="2"/>
        </w:numPr>
        <w:pBdr>
          <w:top w:val="nil"/>
          <w:left w:val="nil"/>
          <w:bottom w:val="nil"/>
          <w:right w:val="nil"/>
          <w:between w:val="nil"/>
        </w:pBdr>
        <w:rPr>
          <w:color w:val="000000" w:themeColor="text1"/>
        </w:rPr>
      </w:pPr>
      <w:r w:rsidRPr="0049582C">
        <w:rPr>
          <w:color w:val="000000" w:themeColor="text1"/>
        </w:rPr>
        <w:t>Federal Aviation Administration (FAA) Standards</w:t>
      </w:r>
    </w:p>
    <w:p w:rsidRPr="0049582C" w:rsidR="006579E6" w:rsidP="006579E6" w:rsidRDefault="006579E6" w14:paraId="66D5EEAE" w14:textId="77777777">
      <w:pPr>
        <w:pBdr>
          <w:top w:val="nil"/>
          <w:left w:val="nil"/>
          <w:bottom w:val="nil"/>
          <w:right w:val="nil"/>
          <w:between w:val="nil"/>
        </w:pBdr>
        <w:ind w:left="1080"/>
        <w:rPr>
          <w:color w:val="000000" w:themeColor="text1"/>
        </w:rPr>
      </w:pPr>
    </w:p>
    <w:p w:rsidRPr="0049582C" w:rsidR="00046660" w:rsidP="006579E6" w:rsidRDefault="00046660" w14:paraId="32F1453C" w14:textId="4E954B8D">
      <w:pPr>
        <w:pBdr>
          <w:top w:val="nil"/>
          <w:left w:val="nil"/>
          <w:bottom w:val="nil"/>
          <w:right w:val="nil"/>
          <w:between w:val="nil"/>
        </w:pBdr>
        <w:ind w:left="1080" w:firstLine="360"/>
        <w:rPr>
          <w:color w:val="000000" w:themeColor="text1"/>
        </w:rPr>
      </w:pPr>
      <w:r w:rsidRPr="0049582C">
        <w:rPr>
          <w:color w:val="000000" w:themeColor="text1"/>
        </w:rPr>
        <w:t>FAA part 107 Unmanned Aircraft Systems (UAS)</w:t>
      </w:r>
    </w:p>
    <w:p w:rsidRPr="0049582C" w:rsidR="006579E6" w:rsidP="006579E6" w:rsidRDefault="006579E6" w14:paraId="0195A9CF" w14:textId="77777777">
      <w:pPr>
        <w:pBdr>
          <w:top w:val="nil"/>
          <w:left w:val="nil"/>
          <w:bottom w:val="nil"/>
          <w:right w:val="nil"/>
          <w:between w:val="nil"/>
        </w:pBdr>
        <w:ind w:left="990" w:firstLine="450"/>
        <w:rPr>
          <w:color w:val="000000" w:themeColor="text1"/>
        </w:rPr>
      </w:pPr>
    </w:p>
    <w:p w:rsidRPr="0049582C" w:rsidR="006579E6" w:rsidP="006579E6" w:rsidRDefault="006579E6" w14:paraId="19E79FE0" w14:textId="7E8D382E">
      <w:pPr>
        <w:pStyle w:val="ListParagraph"/>
        <w:numPr>
          <w:ilvl w:val="1"/>
          <w:numId w:val="2"/>
        </w:numPr>
        <w:pBdr>
          <w:top w:val="nil"/>
          <w:left w:val="nil"/>
          <w:bottom w:val="nil"/>
          <w:right w:val="nil"/>
          <w:between w:val="nil"/>
        </w:pBdr>
        <w:rPr>
          <w:color w:val="000000" w:themeColor="text1"/>
        </w:rPr>
      </w:pPr>
      <w:r w:rsidRPr="0049582C">
        <w:rPr>
          <w:color w:val="000000" w:themeColor="text1"/>
        </w:rPr>
        <w:t>Federal Communications (FCC) Standards</w:t>
      </w:r>
    </w:p>
    <w:p w:rsidRPr="0049582C" w:rsidR="006579E6" w:rsidP="006579E6" w:rsidRDefault="006579E6" w14:paraId="4CCCEE6E" w14:textId="77777777">
      <w:pPr>
        <w:pBdr>
          <w:top w:val="nil"/>
          <w:left w:val="nil"/>
          <w:bottom w:val="nil"/>
          <w:right w:val="nil"/>
          <w:between w:val="nil"/>
        </w:pBdr>
        <w:ind w:left="1080"/>
        <w:rPr>
          <w:color w:val="000000" w:themeColor="text1"/>
        </w:rPr>
      </w:pPr>
    </w:p>
    <w:p w:rsidRPr="0049582C" w:rsidR="006579E6" w:rsidP="006579E6" w:rsidRDefault="006579E6" w14:paraId="2E4D77CD" w14:textId="090953E7">
      <w:pPr>
        <w:pBdr>
          <w:top w:val="nil"/>
          <w:left w:val="nil"/>
          <w:bottom w:val="nil"/>
          <w:right w:val="nil"/>
          <w:between w:val="nil"/>
        </w:pBdr>
        <w:ind w:left="990" w:firstLine="450"/>
        <w:rPr>
          <w:color w:val="000000" w:themeColor="text1"/>
        </w:rPr>
      </w:pPr>
      <w:r w:rsidRPr="0049582C">
        <w:rPr>
          <w:color w:val="000000" w:themeColor="text1"/>
        </w:rPr>
        <w:t>47 CFR section 2.1 Aeronautical Mobile Route Service</w:t>
      </w:r>
    </w:p>
    <w:p w:rsidRPr="0049582C" w:rsidR="00046660" w:rsidP="006579E6" w:rsidRDefault="00046660" w14:paraId="1EABF878" w14:textId="02BB4CA0">
      <w:pPr>
        <w:pBdr>
          <w:top w:val="nil"/>
          <w:left w:val="nil"/>
          <w:bottom w:val="nil"/>
          <w:right w:val="nil"/>
          <w:between w:val="nil"/>
        </w:pBdr>
        <w:ind w:left="1440"/>
        <w:rPr>
          <w:color w:val="000000" w:themeColor="text1"/>
        </w:rPr>
      </w:pPr>
      <w:r w:rsidRPr="0049582C">
        <w:rPr>
          <w:color w:val="000000" w:themeColor="text1"/>
        </w:rPr>
        <w:t xml:space="preserve">ITU-R </w:t>
      </w:r>
      <w:r w:rsidRPr="0049582C" w:rsidR="006579E6">
        <w:rPr>
          <w:color w:val="000000" w:themeColor="text1"/>
        </w:rPr>
        <w:t xml:space="preserve">M.2171 </w:t>
      </w:r>
      <w:r w:rsidRPr="0049582C" w:rsidR="006579E6">
        <w:rPr>
          <w:i/>
          <w:iCs/>
          <w:color w:val="000000" w:themeColor="text1"/>
        </w:rPr>
        <w:t>Characteristics</w:t>
      </w:r>
      <w:r w:rsidRPr="0049582C" w:rsidR="0085229E">
        <w:rPr>
          <w:i/>
          <w:iCs/>
          <w:color w:val="000000" w:themeColor="text1"/>
        </w:rPr>
        <w:t xml:space="preserve"> of Unmanned Aircraft Systems and Spectrum</w:t>
      </w:r>
      <w:r w:rsidRPr="0049582C" w:rsidR="35D3B022">
        <w:rPr>
          <w:i/>
          <w:iCs/>
          <w:color w:val="000000" w:themeColor="text1"/>
        </w:rPr>
        <w:t xml:space="preserve"> </w:t>
      </w:r>
      <w:r w:rsidRPr="0049582C" w:rsidR="0085229E">
        <w:rPr>
          <w:i/>
          <w:iCs/>
          <w:color w:val="000000" w:themeColor="text1"/>
        </w:rPr>
        <w:t>Requirements to support their safe operation</w:t>
      </w:r>
    </w:p>
    <w:p w:rsidRPr="0049582C" w:rsidR="009847E3" w:rsidP="74D125BB" w:rsidRDefault="00D967DA" w14:paraId="4B66AB4E" w14:textId="77777777">
      <w:pPr>
        <w:pStyle w:val="Heading1"/>
        <w:numPr>
          <w:ilvl w:val="0"/>
          <w:numId w:val="2"/>
        </w:numPr>
        <w:pBdr>
          <w:top w:val="nil"/>
          <w:left w:val="nil"/>
          <w:bottom w:val="nil"/>
          <w:right w:val="nil"/>
          <w:between w:val="nil"/>
        </w:pBdr>
        <w:ind w:left="270" w:hanging="270"/>
        <w:rPr>
          <w:b w:val="1"/>
          <w:bCs w:val="1"/>
          <w:i w:val="1"/>
          <w:iCs w:val="1"/>
          <w:color w:val="000000" w:themeColor="text1"/>
          <w:sz w:val="22"/>
          <w:szCs w:val="22"/>
        </w:rPr>
      </w:pPr>
      <w:bookmarkStart w:name="_Toc842477884" w:id="509245202"/>
      <w:r w:rsidRPr="74D125BB" w:rsidR="74D125BB">
        <w:rPr>
          <w:b w:val="1"/>
          <w:bCs w:val="1"/>
          <w:i w:val="1"/>
          <w:iCs w:val="1"/>
          <w:color w:val="000000" w:themeColor="text1" w:themeTint="FF" w:themeShade="FF"/>
          <w:sz w:val="22"/>
          <w:szCs w:val="22"/>
        </w:rPr>
        <w:t>System Requirements</w:t>
      </w:r>
      <w:bookmarkEnd w:id="509245202"/>
    </w:p>
    <w:p w:rsidRPr="0049582C" w:rsidR="009847E3" w:rsidRDefault="009847E3" w14:paraId="3CC6B4B7" w14:textId="77777777">
      <w:pPr>
        <w:rPr>
          <w:color w:val="000000" w:themeColor="text1"/>
        </w:rPr>
      </w:pPr>
    </w:p>
    <w:p w:rsidRPr="0049582C" w:rsidR="009847E3" w:rsidP="00D967DA" w:rsidRDefault="00D967DA" w14:paraId="2E0FA11B" w14:textId="77777777">
      <w:pPr>
        <w:ind w:left="360"/>
        <w:rPr>
          <w:color w:val="000000" w:themeColor="text1"/>
        </w:rPr>
      </w:pPr>
      <w:r w:rsidRPr="0049582C">
        <w:rPr>
          <w:color w:val="000000" w:themeColor="text1"/>
        </w:rPr>
        <w:t>This section covers all functional, nonfunctional, human-centered, and applicable system life-cycle requirements.</w:t>
      </w:r>
    </w:p>
    <w:p w:rsidRPr="0049582C" w:rsidR="009847E3" w:rsidP="74D125BB" w:rsidRDefault="00D967DA" w14:paraId="1D771644" w14:textId="25A1E29E">
      <w:pPr>
        <w:pStyle w:val="Heading2"/>
        <w:numPr>
          <w:ilvl w:val="1"/>
          <w:numId w:val="2"/>
        </w:numPr>
        <w:ind w:left="720" w:hanging="90"/>
        <w:rPr>
          <w:b w:val="1"/>
          <w:bCs w:val="1"/>
          <w:color w:val="000000" w:themeColor="text1"/>
          <w:sz w:val="22"/>
          <w:szCs w:val="22"/>
        </w:rPr>
      </w:pPr>
      <w:bookmarkStart w:name="_Toc1898661306" w:id="219445445"/>
      <w:r w:rsidRPr="74D125BB" w:rsidR="74D125BB">
        <w:rPr>
          <w:b w:val="1"/>
          <w:bCs w:val="1"/>
          <w:i w:val="1"/>
          <w:iCs w:val="1"/>
          <w:color w:val="000000" w:themeColor="text1" w:themeTint="FF" w:themeShade="FF"/>
          <w:sz w:val="22"/>
          <w:szCs w:val="22"/>
        </w:rPr>
        <w:t>System Definition</w:t>
      </w:r>
      <w:bookmarkEnd w:id="219445445"/>
    </w:p>
    <w:p w:rsidRPr="0049582C" w:rsidR="009847E3" w:rsidP="32CFFE2D" w:rsidRDefault="7D19A586" w14:paraId="7C9DDF41" w14:textId="4AB08BE6">
      <w:pPr>
        <w:ind w:left="720"/>
        <w:jc w:val="both"/>
        <w:rPr>
          <w:color w:val="000000" w:themeColor="text1"/>
        </w:rPr>
      </w:pPr>
      <w:r w:rsidRPr="0577EDFE" w:rsidR="0577EDFE">
        <w:rPr>
          <w:color w:val="000000" w:themeColor="text1" w:themeTint="FF" w:themeShade="FF"/>
        </w:rPr>
        <w:t xml:space="preserve">The AUAV is the system that is </w:t>
      </w:r>
      <w:r w:rsidRPr="0577EDFE" w:rsidR="0577EDFE">
        <w:rPr>
          <w:color w:val="00B050"/>
        </w:rPr>
        <w:t xml:space="preserve">composed </w:t>
      </w:r>
      <w:r w:rsidRPr="0577EDFE" w:rsidR="0577EDFE">
        <w:rPr>
          <w:color w:val="000000" w:themeColor="text1" w:themeTint="FF" w:themeShade="FF"/>
        </w:rPr>
        <w:t xml:space="preserve">of several systems that accomplish specific functions in order to meet the mission needs.  The system is mainly made of hardware and software components with logistics and maintenance support. The fully operational system has decision making abilities and it can be managed by certified operators with the proper training.  The system has autonomous flying capability, automatic target recognition, atmospheric turbulence compensating imaging, “search and find” capabilities, collision avoidance, full flight control functions, real time data communication links, and other functions that allow the </w:t>
      </w:r>
      <w:r w:rsidRPr="0577EDFE" w:rsidR="0577EDFE">
        <w:rPr>
          <w:color w:val="4F80BD"/>
        </w:rPr>
        <w:t>three-letter agency,</w:t>
      </w:r>
      <w:r w:rsidRPr="0577EDFE" w:rsidR="0577EDFE">
        <w:rPr>
          <w:color w:val="000000" w:themeColor="text1" w:themeTint="FF" w:themeShade="FF"/>
        </w:rPr>
        <w:t xml:space="preserve"> Department of Homeland Security and other organizations to accomplish their specific mission. </w:t>
      </w:r>
    </w:p>
    <w:p w:rsidRPr="0049582C" w:rsidR="009847E3" w:rsidRDefault="009847E3" w14:paraId="4F8AB56D" w14:textId="77777777">
      <w:pPr>
        <w:ind w:left="1440"/>
        <w:jc w:val="both"/>
        <w:rPr>
          <w:color w:val="000000" w:themeColor="text1"/>
        </w:rPr>
      </w:pPr>
    </w:p>
    <w:p w:rsidRPr="0049582C" w:rsidR="009847E3" w:rsidP="3B6FB3F0" w:rsidRDefault="00D967DA" w14:paraId="31433E76" w14:textId="581F8967">
      <w:pPr>
        <w:pStyle w:val="Heading3"/>
        <w:numPr>
          <w:ilvl w:val="2"/>
          <w:numId w:val="2"/>
        </w:numPr>
        <w:ind w:left="1440" w:hanging="180"/>
        <w:rPr>
          <w:b w:val="1"/>
          <w:bCs w:val="1"/>
          <w:i w:val="1"/>
          <w:iCs w:val="1"/>
          <w:color w:val="000000" w:themeColor="text1"/>
          <w:sz w:val="22"/>
          <w:szCs w:val="22"/>
        </w:rPr>
      </w:pPr>
      <w:bookmarkStart w:name="_Toc605486257" w:id="1744798209"/>
      <w:r w:rsidRPr="3B6FB3F0" w:rsidR="3B6FB3F0">
        <w:rPr>
          <w:b w:val="1"/>
          <w:bCs w:val="1"/>
          <w:i w:val="1"/>
          <w:iCs w:val="1"/>
          <w:color w:val="000000" w:themeColor="text1" w:themeTint="FF" w:themeShade="FF"/>
          <w:sz w:val="22"/>
          <w:szCs w:val="22"/>
        </w:rPr>
        <w:t>General Description</w:t>
      </w:r>
      <w:bookmarkEnd w:id="1744798209"/>
    </w:p>
    <w:p w:rsidRPr="0049582C" w:rsidR="00D967DA" w:rsidP="00D967DA" w:rsidRDefault="00D967DA" w14:paraId="4CE71992" w14:textId="77777777">
      <w:pPr>
        <w:rPr>
          <w:color w:val="000000" w:themeColor="text1"/>
        </w:rPr>
      </w:pPr>
    </w:p>
    <w:p w:rsidRPr="0049582C" w:rsidR="009847E3" w:rsidRDefault="213F4FD0" w14:paraId="7BC012C0" w14:textId="1B00EECF">
      <w:pPr>
        <w:ind w:left="720"/>
        <w:jc w:val="both"/>
        <w:rPr>
          <w:color w:val="000000" w:themeColor="text1"/>
        </w:rPr>
      </w:pPr>
      <w:r w:rsidRPr="0049582C">
        <w:rPr>
          <w:color w:val="000000" w:themeColor="text1"/>
        </w:rPr>
        <w:t xml:space="preserve">The AUAV is an unmanned aerial vehicle system that flies autonomously over a target area in all terrains, environments, and climates. The AUAV system’s main task is to identify possible humans (bipedal) figures using its optical system and data processing </w:t>
      </w:r>
      <w:proofErr w:type="gramStart"/>
      <w:r w:rsidRPr="0049582C">
        <w:rPr>
          <w:color w:val="000000" w:themeColor="text1"/>
        </w:rPr>
        <w:t>in order to</w:t>
      </w:r>
      <w:proofErr w:type="gramEnd"/>
      <w:r w:rsidRPr="0049582C">
        <w:rPr>
          <w:color w:val="000000" w:themeColor="text1"/>
        </w:rPr>
        <w:t xml:space="preserve"> alert operators at the mission control center to conduct detention, search and rescue, among other operations as well.</w:t>
      </w:r>
    </w:p>
    <w:p w:rsidRPr="0049582C" w:rsidR="009847E3" w:rsidRDefault="009847E3" w14:paraId="129C4072" w14:textId="77777777">
      <w:pPr>
        <w:rPr>
          <w:color w:val="000000" w:themeColor="text1"/>
        </w:rPr>
      </w:pPr>
    </w:p>
    <w:p w:rsidRPr="0049582C" w:rsidR="009847E3" w:rsidP="3B6FB3F0" w:rsidRDefault="00D967DA" w14:paraId="0F611016" w14:textId="77777777">
      <w:pPr>
        <w:pStyle w:val="Heading3"/>
        <w:numPr>
          <w:ilvl w:val="2"/>
          <w:numId w:val="2"/>
        </w:numPr>
        <w:ind w:left="1440" w:hanging="180"/>
        <w:rPr>
          <w:b w:val="1"/>
          <w:bCs w:val="1"/>
          <w:i w:val="1"/>
          <w:iCs w:val="1"/>
          <w:color w:val="000000" w:themeColor="text1"/>
          <w:sz w:val="22"/>
          <w:szCs w:val="22"/>
        </w:rPr>
      </w:pPr>
      <w:bookmarkStart w:name="_Toc340996491" w:id="1109500259"/>
      <w:r w:rsidRPr="3B6FB3F0" w:rsidR="3B6FB3F0">
        <w:rPr>
          <w:b w:val="1"/>
          <w:bCs w:val="1"/>
          <w:i w:val="1"/>
          <w:iCs w:val="1"/>
          <w:color w:val="000000" w:themeColor="text1" w:themeTint="FF" w:themeShade="FF"/>
          <w:sz w:val="22"/>
          <w:szCs w:val="22"/>
        </w:rPr>
        <w:t>Operational Requirements</w:t>
      </w:r>
      <w:bookmarkEnd w:id="1109500259"/>
    </w:p>
    <w:p w:rsidRPr="0049582C" w:rsidR="009847E3" w:rsidRDefault="009847E3" w14:paraId="19B2D816" w14:textId="77777777">
      <w:pPr>
        <w:rPr>
          <w:color w:val="000000" w:themeColor="text1"/>
        </w:rPr>
      </w:pPr>
    </w:p>
    <w:p w:rsidRPr="0049582C" w:rsidR="009847E3" w:rsidP="5F63388B" w:rsidRDefault="7D19A586" w14:paraId="7754F4CB" w14:textId="2F1B8F64">
      <w:pPr>
        <w:pStyle w:val="Normal"/>
        <w:ind w:firstLine="720"/>
        <w:jc w:val="both"/>
        <w:rPr>
          <w:rFonts w:ascii="Arial" w:hAnsi="Arial" w:eastAsia="Arial" w:cs="Arial"/>
          <w:color w:val="000000" w:themeColor="text1"/>
          <w:sz w:val="22"/>
          <w:szCs w:val="22"/>
        </w:rPr>
      </w:pPr>
      <w:r w:rsidRPr="5F63388B" w:rsidR="5F63388B">
        <w:rPr>
          <w:rFonts w:ascii="Arial" w:hAnsi="Arial" w:eastAsia="Arial" w:cs="Arial"/>
          <w:noProof w:val="0"/>
          <w:color w:val="00B050"/>
          <w:sz w:val="22"/>
          <w:szCs w:val="22"/>
          <w:lang w:val="en"/>
        </w:rPr>
        <w:t xml:space="preserve">The mission of the three-letter agency is to provide multi-purpose surveillance support for worldwide scientific collection activities, support low-profile data and information collection efforts for allies and national partners, conduct rapid worldwide deployments and surveillance activities in support of national treaty monitoring interests, and implement surveillance and reconnaissance missions for national strategic and tactical targets-of-interest (TOIs). The three-letter </w:t>
      </w:r>
      <w:r w:rsidRPr="5F63388B" w:rsidR="5F63388B">
        <w:rPr>
          <w:rFonts w:ascii="Arial" w:hAnsi="Arial" w:eastAsia="Arial" w:cs="Arial"/>
          <w:noProof w:val="0"/>
          <w:color w:val="0070C0"/>
          <w:sz w:val="22"/>
          <w:szCs w:val="22"/>
          <w:lang w:val="en"/>
        </w:rPr>
        <w:t xml:space="preserve">fosters </w:t>
      </w:r>
      <w:r w:rsidRPr="5F63388B" w:rsidR="5F63388B">
        <w:rPr>
          <w:rFonts w:ascii="Arial" w:hAnsi="Arial" w:eastAsia="Arial" w:cs="Arial"/>
          <w:noProof w:val="0"/>
          <w:color w:val="00B050"/>
          <w:sz w:val="22"/>
          <w:szCs w:val="22"/>
          <w:lang w:val="en"/>
        </w:rPr>
        <w:t>science, innovative technology, and collaboration</w:t>
      </w:r>
      <w:r w:rsidRPr="5F63388B" w:rsidR="5F63388B">
        <w:rPr>
          <w:rFonts w:ascii="Arial" w:hAnsi="Arial" w:eastAsia="Arial" w:cs="Arial"/>
          <w:noProof w:val="0"/>
          <w:color w:val="0070C0"/>
          <w:sz w:val="22"/>
          <w:szCs w:val="22"/>
          <w:lang w:val="en"/>
        </w:rPr>
        <w:t>s with strategic partners</w:t>
      </w:r>
      <w:r w:rsidRPr="5F63388B" w:rsidR="5F63388B">
        <w:rPr>
          <w:rFonts w:ascii="Arial" w:hAnsi="Arial" w:eastAsia="Arial" w:cs="Arial"/>
          <w:noProof w:val="0"/>
          <w:color w:val="00B050"/>
          <w:sz w:val="22"/>
          <w:szCs w:val="22"/>
          <w:lang w:val="en"/>
        </w:rPr>
        <w:t>.</w:t>
      </w:r>
      <w:r w:rsidRPr="5F63388B" w:rsidR="5F63388B">
        <w:rPr>
          <w:rFonts w:ascii="Arial" w:hAnsi="Arial" w:eastAsia="Arial" w:cs="Arial"/>
          <w:color w:val="000000" w:themeColor="text1" w:themeTint="FF" w:themeShade="FF"/>
        </w:rPr>
        <w:t xml:space="preserve"> </w:t>
      </w:r>
      <w:r w:rsidRPr="5F63388B" w:rsidR="5F63388B">
        <w:rPr>
          <w:rFonts w:ascii="Arial" w:hAnsi="Arial" w:eastAsia="Arial" w:cs="Arial"/>
          <w:color w:val="00B050"/>
        </w:rPr>
        <w:t>I</w:t>
      </w:r>
      <w:r w:rsidRPr="5F63388B" w:rsidR="5F63388B">
        <w:rPr>
          <w:rFonts w:ascii="Arial" w:hAnsi="Arial" w:eastAsia="Arial" w:cs="Arial"/>
          <w:color w:val="000000" w:themeColor="text1" w:themeTint="FF" w:themeShade="FF"/>
        </w:rPr>
        <w:t>t is not required that remotely operated continuously. The AUAV system will implement a state-of-the-art,</w:t>
      </w:r>
      <w:r w:rsidRPr="5F63388B" w:rsidR="5F63388B">
        <w:rPr>
          <w:rFonts w:ascii="Arial" w:hAnsi="Arial" w:eastAsia="Arial" w:cs="Arial"/>
          <w:color w:val="000000" w:themeColor="text1" w:themeTint="FF" w:themeShade="FF"/>
          <w:sz w:val="24"/>
          <w:szCs w:val="24"/>
        </w:rPr>
        <w:t xml:space="preserve"> </w:t>
      </w:r>
      <w:r w:rsidRPr="5F63388B" w:rsidR="5F63388B">
        <w:rPr>
          <w:rFonts w:ascii="Arial" w:hAnsi="Arial" w:eastAsia="Arial" w:cs="Arial"/>
          <w:color w:val="000000" w:themeColor="text1" w:themeTint="FF" w:themeShade="FF"/>
          <w:sz w:val="22"/>
          <w:szCs w:val="22"/>
        </w:rPr>
        <w:t>Atmospheric Turbulence Compensating (ATC) imaging capability with an Automatic Target Recognition (ATR) feature that provides the fastest (real-time), and highest spatial resolution images available on the planet. This system is also capable of autonomous flight with "search and find" maneuvers and Object of Interest (</w:t>
      </w:r>
      <w:proofErr w:type="spellStart"/>
      <w:r w:rsidRPr="5F63388B" w:rsidR="5F63388B">
        <w:rPr>
          <w:rFonts w:ascii="Arial" w:hAnsi="Arial" w:eastAsia="Arial" w:cs="Arial"/>
          <w:color w:val="000000" w:themeColor="text1" w:themeTint="FF" w:themeShade="FF"/>
          <w:sz w:val="22"/>
          <w:szCs w:val="22"/>
        </w:rPr>
        <w:t>OoI</w:t>
      </w:r>
      <w:proofErr w:type="spellEnd"/>
      <w:r w:rsidRPr="5F63388B" w:rsidR="5F63388B">
        <w:rPr>
          <w:rFonts w:ascii="Arial" w:hAnsi="Arial" w:eastAsia="Arial" w:cs="Arial"/>
          <w:color w:val="000000" w:themeColor="text1" w:themeTint="FF" w:themeShade="FF"/>
          <w:sz w:val="22"/>
          <w:szCs w:val="22"/>
        </w:rPr>
        <w:t>) tracking.</w:t>
      </w:r>
    </w:p>
    <w:p w:rsidRPr="0049582C" w:rsidR="009847E3" w:rsidP="073F61C0" w:rsidRDefault="009847E3" w14:paraId="23F11044" w14:textId="310A2A74">
      <w:pPr>
        <w:ind w:left="720"/>
        <w:rPr>
          <w:color w:val="000000" w:themeColor="text1"/>
        </w:rPr>
      </w:pPr>
    </w:p>
    <w:p w:rsidRPr="0049582C" w:rsidR="009847E3" w:rsidP="3B6FB3F0" w:rsidRDefault="073F61C0" w14:paraId="79C23556" w14:textId="6FF06494">
      <w:pPr>
        <w:pStyle w:val="Normal"/>
        <w:ind w:left="720" w:firstLine="0"/>
        <w:jc w:val="both"/>
        <w:rPr>
          <w:color w:val="000000" w:themeColor="text1"/>
        </w:rPr>
      </w:pPr>
      <w:r w:rsidRPr="3B6FB3F0" w:rsidR="3B6FB3F0">
        <w:rPr>
          <w:color w:val="000000" w:themeColor="text1" w:themeTint="FF" w:themeShade="FF"/>
        </w:rPr>
        <w:t xml:space="preserve">In order to address these needs, autonomous mission execution capabilities </w:t>
      </w:r>
      <w:r w:rsidRPr="3B6FB3F0" w:rsidR="3B6FB3F0">
        <w:rPr>
          <w:color w:val="00B050"/>
        </w:rPr>
        <w:t xml:space="preserve">include an AI-based decision making system to perform solo missions with </w:t>
      </w:r>
      <w:proofErr w:type="spellStart"/>
      <w:r w:rsidRPr="3B6FB3F0" w:rsidR="3B6FB3F0">
        <w:rPr>
          <w:color w:val="00B050"/>
        </w:rPr>
        <w:t>OoI</w:t>
      </w:r>
      <w:proofErr w:type="spellEnd"/>
      <w:r w:rsidRPr="3B6FB3F0" w:rsidR="3B6FB3F0">
        <w:rPr>
          <w:color w:val="00B050"/>
        </w:rPr>
        <w:t xml:space="preserve"> and an imaging system that filters out any </w:t>
      </w:r>
      <w:r w:rsidRPr="3B6FB3F0" w:rsidR="3B6FB3F0">
        <w:rPr>
          <w:rFonts w:ascii="Arial" w:hAnsi="Arial" w:eastAsia="Arial" w:cs="Arial"/>
          <w:b w:val="0"/>
          <w:bCs w:val="0"/>
          <w:i w:val="0"/>
          <w:iCs w:val="0"/>
          <w:strike w:val="0"/>
          <w:dstrike w:val="0"/>
          <w:noProof w:val="0"/>
          <w:color w:val="00B050"/>
          <w:sz w:val="22"/>
          <w:szCs w:val="22"/>
          <w:u w:val="none"/>
          <w:lang w:val="en"/>
        </w:rPr>
        <w:t>atmospheric aberrations and system noise</w:t>
      </w:r>
      <w:r w:rsidRPr="3B6FB3F0" w:rsidR="3B6FB3F0">
        <w:rPr>
          <w:color w:val="000000" w:themeColor="text1" w:themeTint="FF" w:themeShade="FF"/>
        </w:rPr>
        <w:t>. The AUAV system will also be able to be used in an Autonomous Integrated Swarm (AIS) of AUAVS - This will enhance their target area, data gathering/sharing, and decision making time. The main purpose of the AUAV system is to reallocate resources and reallocate manpower to higher level tasks.</w:t>
      </w:r>
    </w:p>
    <w:p w:rsidRPr="0049582C" w:rsidR="009847E3" w:rsidRDefault="009847E3" w14:paraId="2A851CCE" w14:textId="77777777">
      <w:pPr>
        <w:ind w:left="720"/>
        <w:jc w:val="both"/>
        <w:rPr>
          <w:color w:val="000000" w:themeColor="text1"/>
        </w:rPr>
      </w:pPr>
    </w:p>
    <w:p w:rsidRPr="0049582C" w:rsidR="009847E3" w:rsidP="3B6FB3F0" w:rsidRDefault="009847E3" w14:paraId="7F490367" w14:textId="2D8EF445">
      <w:pPr>
        <w:ind w:left="720" w:firstLine="0"/>
        <w:jc w:val="both"/>
        <w:rPr>
          <w:color w:val="000000" w:themeColor="text1"/>
        </w:rPr>
      </w:pPr>
      <w:r w:rsidRPr="3B6FB3F0" w:rsidR="3B6FB3F0">
        <w:rPr>
          <w:color w:val="000000" w:themeColor="text1" w:themeTint="FF" w:themeShade="FF"/>
        </w:rPr>
        <w:t xml:space="preserve">By having autonomous </w:t>
      </w:r>
      <w:r w:rsidRPr="3B6FB3F0" w:rsidR="3B6FB3F0">
        <w:rPr>
          <w:color w:val="00B050"/>
        </w:rPr>
        <w:t>and AI capabilities</w:t>
      </w:r>
      <w:r w:rsidRPr="3B6FB3F0" w:rsidR="3B6FB3F0">
        <w:rPr>
          <w:color w:val="000000" w:themeColor="text1" w:themeTint="FF" w:themeShade="FF"/>
        </w:rPr>
        <w:t xml:space="preserve">, the system will require less manpower.  Once a target destination has been assigned or a mission programmed, </w:t>
      </w:r>
      <w:r w:rsidRPr="3B6FB3F0" w:rsidR="3B6FB3F0">
        <w:rPr>
          <w:color w:val="00B050"/>
        </w:rPr>
        <w:t xml:space="preserve">it can depart on its own to its </w:t>
      </w:r>
      <w:r w:rsidRPr="3B6FB3F0" w:rsidR="3B6FB3F0">
        <w:rPr>
          <w:color w:val="000000" w:themeColor="text1" w:themeTint="FF" w:themeShade="FF"/>
        </w:rPr>
        <w:t>assigned flying target area and use its decision making capabilities to adapt to new conditions or information. The AUAV can send the data acquired</w:t>
      </w:r>
      <w:r w:rsidRPr="3B6FB3F0" w:rsidR="3B6FB3F0">
        <w:rPr>
          <w:color w:val="00B050"/>
        </w:rPr>
        <w:t xml:space="preserve"> (e.g. in the form of raw image files)</w:t>
      </w:r>
      <w:r w:rsidRPr="3B6FB3F0" w:rsidR="3B6FB3F0">
        <w:rPr>
          <w:color w:val="000000" w:themeColor="text1" w:themeTint="FF" w:themeShade="FF"/>
        </w:rPr>
        <w:t xml:space="preserve">  continue to new target location once the data acquired was processed and transmitted to the mission control center for further analysis. </w:t>
      </w:r>
    </w:p>
    <w:p w:rsidR="3B6FB3F0" w:rsidP="3B6FB3F0" w:rsidRDefault="3B6FB3F0" w14:paraId="0896BFF2" w14:textId="7AFC1D6E">
      <w:pPr>
        <w:pStyle w:val="Normal"/>
        <w:ind w:left="720" w:firstLine="0"/>
        <w:jc w:val="both"/>
        <w:rPr>
          <w:color w:val="000000" w:themeColor="text1" w:themeTint="FF" w:themeShade="FF"/>
        </w:rPr>
      </w:pPr>
    </w:p>
    <w:p w:rsidRPr="0049582C" w:rsidR="009847E3" w:rsidP="3B6FB3F0" w:rsidRDefault="073F61C0" w14:paraId="66C37953" w14:textId="16C2B56F">
      <w:pPr>
        <w:ind w:left="720" w:firstLine="0"/>
        <w:jc w:val="both"/>
        <w:rPr>
          <w:color w:val="000000" w:themeColor="text1"/>
        </w:rPr>
      </w:pPr>
      <w:r w:rsidRPr="79CAE7D8" w:rsidR="79CAE7D8">
        <w:rPr>
          <w:color w:val="000000" w:themeColor="text1" w:themeTint="FF" w:themeShade="FF"/>
        </w:rPr>
        <w:t>The AUAV system will be delivered to customers once the prototype has been fully developed, tested, and operational. The customer will send their current UAVs to our warehouse in order to implement what was already shown and tested and agreed by the customer. When system retirement is required, the customer will send back their AUAVs to Supplier decommissioning facility. Also, customer will allow Supplier engineers to decommission at their mission control center if required.</w:t>
      </w:r>
    </w:p>
    <w:p w:rsidRPr="0049582C" w:rsidR="009847E3" w:rsidRDefault="009847E3" w14:paraId="7412546B" w14:textId="77777777">
      <w:pPr>
        <w:ind w:left="720"/>
        <w:jc w:val="both"/>
        <w:rPr>
          <w:color w:val="000000" w:themeColor="text1"/>
        </w:rPr>
      </w:pPr>
    </w:p>
    <w:p w:rsidR="74D125BB" w:rsidP="2C2C660E" w:rsidRDefault="74D125BB" w14:paraId="358E70AB" w14:textId="78C57D24">
      <w:pPr>
        <w:pStyle w:val="Normal"/>
        <w:spacing w:before="120" w:after="120"/>
        <w:rPr>
          <w:rFonts w:ascii="Arial" w:hAnsi="Arial" w:eastAsia="Arial" w:cs="Arial"/>
          <w:b w:val="0"/>
          <w:bCs w:val="0"/>
          <w:i w:val="0"/>
          <w:iCs w:val="0"/>
          <w:caps w:val="0"/>
          <w:smallCaps w:val="0"/>
          <w:noProof w:val="0"/>
          <w:color w:val="000000" w:themeColor="text1" w:themeTint="FF" w:themeShade="FF"/>
          <w:sz w:val="22"/>
          <w:szCs w:val="22"/>
          <w:lang w:val="en"/>
        </w:rPr>
      </w:pPr>
      <w:r w:rsidRPr="2C2C660E" w:rsidR="2C2C660E">
        <w:rPr>
          <w:color w:val="000000" w:themeColor="text1" w:themeTint="FF" w:themeShade="FF"/>
        </w:rPr>
        <w:t xml:space="preserve">The AUAV system task, shown in the Concept of Operations (CONOPS) Figure 1, </w:t>
      </w:r>
      <w:r w:rsidRPr="2C2C660E" w:rsidR="2C2C660E">
        <w:rPr>
          <w:rFonts w:ascii="Arial" w:hAnsi="Arial" w:eastAsia="Arial" w:cs="Arial"/>
          <w:b w:val="0"/>
          <w:bCs w:val="0"/>
          <w:i w:val="0"/>
          <w:iCs w:val="0"/>
          <w:caps w:val="0"/>
          <w:smallCaps w:val="0"/>
          <w:noProof w:val="0"/>
          <w:color w:val="000000" w:themeColor="text1" w:themeTint="FF" w:themeShade="FF"/>
          <w:sz w:val="22"/>
          <w:szCs w:val="22"/>
          <w:lang w:val="en-US"/>
        </w:rPr>
        <w:t>shows the concept of operations (CONOPS). The figure depicts the AUAV when operated as part of an autonomous, integrated swarm of AUAVs within the area of operations in the US – Desert, Coastline, and Alaskan wilderness Search and Rescue environment as well as world-wide terrains and climates. The AUAV will utilize Atmospheric Turbulence Compensating (ATC) imaging capability with Automatic Target Recognition (ATR) that will provide the fastest real-time, and highest spatial resolution images available. The AUAV will also be capable of autonomous flight with Search and Find maneuvers, and Object of Interest (</w:t>
      </w:r>
      <w:proofErr w:type="spellStart"/>
      <w:r w:rsidRPr="2C2C660E" w:rsidR="2C2C660E">
        <w:rPr>
          <w:rFonts w:ascii="Arial" w:hAnsi="Arial" w:eastAsia="Arial" w:cs="Arial"/>
          <w:b w:val="0"/>
          <w:bCs w:val="0"/>
          <w:i w:val="0"/>
          <w:iCs w:val="0"/>
          <w:caps w:val="0"/>
          <w:smallCaps w:val="0"/>
          <w:noProof w:val="0"/>
          <w:color w:val="000000" w:themeColor="text1" w:themeTint="FF" w:themeShade="FF"/>
          <w:sz w:val="22"/>
          <w:szCs w:val="22"/>
          <w:lang w:val="en-US"/>
        </w:rPr>
        <w:t>OoI</w:t>
      </w:r>
      <w:proofErr w:type="spellEnd"/>
      <w:r w:rsidRPr="2C2C660E" w:rsidR="2C2C660E">
        <w:rPr>
          <w:rFonts w:ascii="Arial" w:hAnsi="Arial" w:eastAsia="Arial" w:cs="Arial"/>
          <w:b w:val="0"/>
          <w:bCs w:val="0"/>
          <w:i w:val="0"/>
          <w:iCs w:val="0"/>
          <w:caps w:val="0"/>
          <w:smallCaps w:val="0"/>
          <w:noProof w:val="0"/>
          <w:color w:val="000000" w:themeColor="text1" w:themeTint="FF" w:themeShade="FF"/>
          <w:sz w:val="22"/>
          <w:szCs w:val="22"/>
          <w:lang w:val="en-US"/>
        </w:rPr>
        <w:t xml:space="preserve">) tracking. The AUAV system will also be adaptable for additional capabilities, such as </w:t>
      </w:r>
      <w:r w:rsidRPr="2C2C660E" w:rsidR="2C2C660E">
        <w:rPr>
          <w:rFonts w:ascii="Arial" w:hAnsi="Arial" w:eastAsia="Arial" w:cs="Arial"/>
          <w:b w:val="0"/>
          <w:bCs w:val="0"/>
          <w:i w:val="0"/>
          <w:iCs w:val="0"/>
          <w:caps w:val="0"/>
          <w:smallCaps w:val="0"/>
          <w:noProof w:val="0"/>
          <w:color w:val="00B050"/>
          <w:sz w:val="22"/>
          <w:szCs w:val="22"/>
          <w:lang w:val="en-US"/>
        </w:rPr>
        <w:t>natural language, and a</w:t>
      </w:r>
      <w:r w:rsidRPr="2C2C660E" w:rsidR="2C2C660E">
        <w:rPr>
          <w:rFonts w:ascii="Arial" w:hAnsi="Arial" w:eastAsia="Arial" w:cs="Arial"/>
          <w:b w:val="0"/>
          <w:bCs w:val="0"/>
          <w:i w:val="0"/>
          <w:iCs w:val="0"/>
          <w:caps w:val="0"/>
          <w:smallCaps w:val="0"/>
          <w:noProof w:val="0"/>
          <w:color w:val="4F81BD" w:themeColor="accent1" w:themeTint="FF" w:themeShade="FF"/>
          <w:sz w:val="22"/>
          <w:szCs w:val="22"/>
          <w:lang w:val="en-US"/>
        </w:rPr>
        <w:t>n</w:t>
      </w:r>
      <w:r w:rsidRPr="2C2C660E" w:rsidR="2C2C660E">
        <w:rPr>
          <w:rFonts w:ascii="Arial" w:hAnsi="Arial" w:eastAsia="Arial" w:cs="Arial"/>
          <w:b w:val="0"/>
          <w:bCs w:val="0"/>
          <w:i w:val="0"/>
          <w:iCs w:val="0"/>
          <w:caps w:val="0"/>
          <w:smallCaps w:val="0"/>
          <w:noProof w:val="0"/>
          <w:color w:val="00B050"/>
          <w:sz w:val="22"/>
          <w:szCs w:val="22"/>
          <w:lang w:val="en-US"/>
        </w:rPr>
        <w:t xml:space="preserve"> AI-based Command and Control Interface</w:t>
      </w:r>
      <w:r w:rsidRPr="2C2C660E" w:rsidR="2C2C660E">
        <w:rPr>
          <w:rFonts w:ascii="Arial" w:hAnsi="Arial" w:eastAsia="Arial" w:cs="Arial"/>
          <w:b w:val="0"/>
          <w:bCs w:val="0"/>
          <w:i w:val="0"/>
          <w:iCs w:val="0"/>
          <w:caps w:val="0"/>
          <w:smallCaps w:val="0"/>
          <w:noProof w:val="0"/>
          <w:color w:val="000000" w:themeColor="text1" w:themeTint="FF" w:themeShade="FF"/>
          <w:sz w:val="22"/>
          <w:szCs w:val="22"/>
          <w:lang w:val="en-US"/>
        </w:rPr>
        <w:t>.</w:t>
      </w:r>
    </w:p>
    <w:p w:rsidR="74D125BB" w:rsidP="74D125BB" w:rsidRDefault="74D125BB" w14:paraId="1ACFA585" w14:textId="4BD8CBD3">
      <w:pPr>
        <w:pStyle w:val="Normal"/>
        <w:jc w:val="both"/>
        <w:rPr>
          <w:color w:val="000000" w:themeColor="text1" w:themeTint="FF" w:themeShade="FF"/>
        </w:rPr>
      </w:pPr>
    </w:p>
    <w:p w:rsidRPr="0049582C" w:rsidR="009847E3" w:rsidRDefault="009847E3" w14:paraId="18D5D509" w14:textId="77777777">
      <w:pPr>
        <w:ind w:left="720"/>
        <w:jc w:val="both"/>
        <w:rPr>
          <w:color w:val="000000" w:themeColor="text1"/>
        </w:rPr>
      </w:pPr>
    </w:p>
    <w:p w:rsidRPr="0049582C" w:rsidR="00125460" w:rsidP="74D125BB" w:rsidRDefault="006579E6" w14:paraId="601F653F" w14:textId="32853532">
      <w:pPr>
        <w:pStyle w:val="Normal"/>
        <w:keepNext w:val="1"/>
        <w:ind w:left="720"/>
      </w:pPr>
      <w:r>
        <w:br/>
      </w:r>
      <w:r>
        <w:br/>
      </w:r>
      <w:r>
        <w:drawing>
          <wp:inline wp14:editId="387DCC3A" wp14:anchorId="67A68BE9">
            <wp:extent cx="4572000" cy="2990850"/>
            <wp:effectExtent l="0" t="0" r="0" b="0"/>
            <wp:docPr id="476345464" name="" title=""/>
            <wp:cNvGraphicFramePr>
              <a:graphicFrameLocks noChangeAspect="1"/>
            </wp:cNvGraphicFramePr>
            <a:graphic>
              <a:graphicData uri="http://schemas.openxmlformats.org/drawingml/2006/picture">
                <pic:pic>
                  <pic:nvPicPr>
                    <pic:cNvPr id="0" name=""/>
                    <pic:cNvPicPr/>
                  </pic:nvPicPr>
                  <pic:blipFill>
                    <a:blip r:embed="Rf45acbca6749414a">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Pr="0049582C" w:rsidR="009847E3" w:rsidP="00125460" w:rsidRDefault="00125460" w14:paraId="5E5A80A0" w14:textId="7BB85613">
      <w:pPr>
        <w:pStyle w:val="Caption"/>
        <w:jc w:val="center"/>
        <w:rPr>
          <w:color w:val="000000" w:themeColor="text1"/>
        </w:rPr>
      </w:pPr>
      <w:r w:rsidRPr="74D125BB" w:rsidR="74D125BB">
        <w:rPr>
          <w:color w:val="000000" w:themeColor="text1" w:themeTint="FF" w:themeShade="FF"/>
        </w:rPr>
        <w:t xml:space="preserve">Figure </w:t>
      </w:r>
      <w:r w:rsidRPr="74D125BB">
        <w:rPr>
          <w:color w:val="000000" w:themeColor="text1" w:themeTint="FF" w:themeShade="FF"/>
        </w:rPr>
        <w:fldChar w:fldCharType="begin"/>
      </w:r>
      <w:r w:rsidRPr="74D125BB">
        <w:rPr>
          <w:color w:val="000000" w:themeColor="text1" w:themeTint="FF" w:themeShade="FF"/>
        </w:rPr>
        <w:instrText xml:space="preserve">SEQ Figure \* ARABIC</w:instrText>
      </w:r>
      <w:r w:rsidRPr="74D125BB">
        <w:rPr>
          <w:color w:val="000000" w:themeColor="text1" w:themeTint="FF" w:themeShade="FF"/>
        </w:rPr>
        <w:fldChar w:fldCharType="separate"/>
      </w:r>
      <w:r w:rsidRPr="74D125BB" w:rsidR="74D125BB">
        <w:rPr>
          <w:noProof/>
          <w:color w:val="000000" w:themeColor="text1" w:themeTint="FF" w:themeShade="FF"/>
        </w:rPr>
        <w:t>1</w:t>
      </w:r>
      <w:r w:rsidRPr="74D125BB">
        <w:rPr>
          <w:color w:val="000000" w:themeColor="text1" w:themeTint="FF" w:themeShade="FF"/>
        </w:rPr>
        <w:fldChar w:fldCharType="end"/>
      </w:r>
      <w:r w:rsidRPr="74D125BB" w:rsidR="74D125BB">
        <w:rPr>
          <w:color w:val="000000" w:themeColor="text1" w:themeTint="FF" w:themeShade="FF"/>
        </w:rPr>
        <w:t>: Concept of Operations (CONOPS)</w:t>
      </w:r>
    </w:p>
    <w:p w:rsidR="74D125BB" w:rsidP="4D6F4EAD" w:rsidRDefault="74D125BB" w14:paraId="6C7BFF5F" w14:textId="646F2834">
      <w:pPr>
        <w:spacing w:before="120" w:after="120"/>
        <w:rPr>
          <w:rFonts w:ascii="Arial" w:hAnsi="Arial" w:eastAsia="Arial" w:cs="Arial"/>
          <w:b w:val="0"/>
          <w:bCs w:val="0"/>
          <w:i w:val="0"/>
          <w:iCs w:val="0"/>
          <w:caps w:val="0"/>
          <w:smallCaps w:val="0"/>
          <w:noProof w:val="0"/>
          <w:color w:val="00B050"/>
          <w:sz w:val="22"/>
          <w:szCs w:val="22"/>
          <w:lang w:val="en"/>
        </w:rPr>
      </w:pPr>
      <w:r w:rsidRPr="4D6F4EAD" w:rsidR="4D6F4EAD">
        <w:rPr>
          <w:rFonts w:ascii="Arial" w:hAnsi="Arial" w:eastAsia="Arial" w:cs="Arial"/>
          <w:b w:val="0"/>
          <w:bCs w:val="0"/>
          <w:i w:val="0"/>
          <w:iCs w:val="0"/>
          <w:caps w:val="0"/>
          <w:smallCaps w:val="0"/>
          <w:noProof w:val="0"/>
          <w:color w:val="00B050"/>
          <w:sz w:val="22"/>
          <w:szCs w:val="22"/>
          <w:lang w:val="en-US"/>
        </w:rPr>
        <w:t>This CONOPS focuses on the AUAV as it monitors a search area associated with a hot spot. The AUAV system will provide 24/7 detection coverage of up to 50 hot spots simultaneously, in a 100 Km</w:t>
      </w:r>
      <w:r w:rsidRPr="4D6F4EAD" w:rsidR="4D6F4EAD">
        <w:rPr>
          <w:rFonts w:ascii="Arial" w:hAnsi="Arial" w:eastAsia="Arial" w:cs="Arial"/>
          <w:b w:val="0"/>
          <w:bCs w:val="0"/>
          <w:i w:val="0"/>
          <w:iCs w:val="0"/>
          <w:caps w:val="0"/>
          <w:smallCaps w:val="0"/>
          <w:noProof w:val="0"/>
          <w:color w:val="00B050"/>
          <w:sz w:val="22"/>
          <w:szCs w:val="22"/>
          <w:vertAlign w:val="superscript"/>
          <w:lang w:val="en-US"/>
        </w:rPr>
        <w:t>2</w:t>
      </w:r>
      <w:r w:rsidRPr="4D6F4EAD" w:rsidR="4D6F4EAD">
        <w:rPr>
          <w:rFonts w:ascii="Arial" w:hAnsi="Arial" w:eastAsia="Arial" w:cs="Arial"/>
          <w:b w:val="0"/>
          <w:bCs w:val="0"/>
          <w:i w:val="0"/>
          <w:iCs w:val="0"/>
          <w:caps w:val="0"/>
          <w:smallCaps w:val="0"/>
          <w:noProof w:val="0"/>
          <w:color w:val="00B050"/>
          <w:sz w:val="22"/>
          <w:szCs w:val="22"/>
          <w:lang w:val="en-US"/>
        </w:rPr>
        <w:t xml:space="preserve"> observation area – with an expanded capability of a 169,737 Km</w:t>
      </w:r>
      <w:r w:rsidRPr="4D6F4EAD" w:rsidR="4D6F4EAD">
        <w:rPr>
          <w:rFonts w:ascii="Arial" w:hAnsi="Arial" w:eastAsia="Arial" w:cs="Arial"/>
          <w:b w:val="0"/>
          <w:bCs w:val="0"/>
          <w:i w:val="0"/>
          <w:iCs w:val="0"/>
          <w:caps w:val="0"/>
          <w:smallCaps w:val="0"/>
          <w:noProof w:val="0"/>
          <w:color w:val="00B050"/>
          <w:sz w:val="22"/>
          <w:szCs w:val="22"/>
          <w:vertAlign w:val="superscript"/>
          <w:lang w:val="en-US"/>
        </w:rPr>
        <w:t>2</w:t>
      </w:r>
      <w:r w:rsidRPr="4D6F4EAD" w:rsidR="4D6F4EAD">
        <w:rPr>
          <w:rFonts w:ascii="Arial" w:hAnsi="Arial" w:eastAsia="Arial" w:cs="Arial"/>
          <w:b w:val="0"/>
          <w:bCs w:val="0"/>
          <w:i w:val="0"/>
          <w:iCs w:val="0"/>
          <w:caps w:val="0"/>
          <w:smallCaps w:val="0"/>
          <w:noProof w:val="0"/>
          <w:color w:val="00B050"/>
          <w:sz w:val="22"/>
          <w:szCs w:val="22"/>
          <w:lang w:val="en-US"/>
        </w:rPr>
        <w:t>. This CONOPS also depicts the AUAV as it interacts with its guidance control measures, ground network, and in-flight operations relative to its inherent navigation dependence.</w:t>
      </w:r>
    </w:p>
    <w:p w:rsidR="74D125BB" w:rsidP="74D125BB" w:rsidRDefault="74D125BB" w14:paraId="455FC95D" w14:textId="50F06C64">
      <w:pPr>
        <w:pStyle w:val="Normal"/>
      </w:pPr>
    </w:p>
    <w:p w:rsidRPr="0049582C" w:rsidR="009847E3" w:rsidP="3B6FB3F0" w:rsidRDefault="00D967DA" w14:paraId="7B3A8B6D" w14:textId="6E85D5BD">
      <w:pPr>
        <w:pStyle w:val="Heading3"/>
        <w:numPr>
          <w:ilvl w:val="2"/>
          <w:numId w:val="2"/>
        </w:numPr>
        <w:ind w:left="1440" w:hanging="180"/>
        <w:rPr>
          <w:b w:val="1"/>
          <w:bCs w:val="1"/>
          <w:i w:val="1"/>
          <w:iCs w:val="1"/>
          <w:color w:val="000000" w:themeColor="text1"/>
          <w:sz w:val="22"/>
          <w:szCs w:val="22"/>
        </w:rPr>
      </w:pPr>
      <w:bookmarkStart w:name="_Toc418766749" w:id="425616263"/>
      <w:r w:rsidRPr="3B6FB3F0" w:rsidR="3B6FB3F0">
        <w:rPr>
          <w:b w:val="1"/>
          <w:bCs w:val="1"/>
          <w:i w:val="1"/>
          <w:iCs w:val="1"/>
          <w:color w:val="000000" w:themeColor="text1" w:themeTint="FF" w:themeShade="FF"/>
          <w:sz w:val="22"/>
          <w:szCs w:val="22"/>
        </w:rPr>
        <w:t>Maintenance Concept</w:t>
      </w:r>
      <w:bookmarkEnd w:id="425616263"/>
    </w:p>
    <w:p w:rsidRPr="0049582C" w:rsidR="009847E3" w:rsidRDefault="009847E3" w14:paraId="1003C19F" w14:textId="77777777">
      <w:pPr>
        <w:rPr>
          <w:color w:val="000000" w:themeColor="text1"/>
        </w:rPr>
      </w:pPr>
    </w:p>
    <w:p w:rsidRPr="0049582C" w:rsidR="00687EB4" w:rsidP="3B6FB3F0" w:rsidRDefault="00687EB4" w14:paraId="10A83293" w14:textId="2FF5D8DB">
      <w:pPr>
        <w:ind w:left="720"/>
        <w:rPr>
          <w:color w:val="000000" w:themeColor="text1"/>
        </w:rPr>
      </w:pPr>
      <w:r w:rsidRPr="3B6FB3F0" w:rsidR="3B6FB3F0">
        <w:rPr>
          <w:color w:val="000000" w:themeColor="text1" w:themeTint="FF" w:themeShade="FF"/>
        </w:rPr>
        <w:t xml:space="preserve">Maintenance technicians from the customer will be properly trained and certified to perform preventative maintenance, diagnostics, repairs and servicing on site by the supplier. The AUAV system will support the function of updating firmware via transmission link with its mission control center. Also, the Supplier will provide a 24/7 customer support center, with highly </w:t>
      </w:r>
      <w:commentRangeStart w:id="75"/>
      <w:commentRangeStart w:id="76"/>
      <w:commentRangeStart w:id="77"/>
      <w:commentRangeStart w:id="78"/>
      <w:commentRangeStart w:id="79"/>
      <w:r w:rsidRPr="3B6FB3F0" w:rsidR="3B6FB3F0">
        <w:rPr>
          <w:color w:val="000000" w:themeColor="text1" w:themeTint="FF" w:themeShade="FF"/>
        </w:rPr>
        <w:t>trained</w:t>
      </w:r>
      <w:commentRangeEnd w:id="75"/>
      <w:r>
        <w:rPr>
          <w:rStyle w:val="CommentReference"/>
        </w:rPr>
        <w:commentReference w:id="75"/>
      </w:r>
      <w:commentRangeEnd w:id="76"/>
      <w:r>
        <w:rPr>
          <w:rStyle w:val="CommentReference"/>
        </w:rPr>
        <w:commentReference w:id="76"/>
      </w:r>
      <w:commentRangeEnd w:id="77"/>
      <w:r>
        <w:rPr>
          <w:rStyle w:val="CommentReference"/>
        </w:rPr>
        <w:commentReference w:id="77"/>
      </w:r>
      <w:commentRangeEnd w:id="78"/>
      <w:r>
        <w:rPr>
          <w:rStyle w:val="CommentReference"/>
        </w:rPr>
        <w:commentReference w:id="78"/>
      </w:r>
      <w:commentRangeEnd w:id="79"/>
      <w:r>
        <w:rPr>
          <w:rStyle w:val="CommentReference"/>
        </w:rPr>
        <w:commentReference w:id="79"/>
      </w:r>
      <w:r w:rsidRPr="3B6FB3F0" w:rsidR="3B6FB3F0">
        <w:rPr>
          <w:color w:val="000000" w:themeColor="text1" w:themeTint="FF" w:themeShade="FF"/>
        </w:rPr>
        <w:t xml:space="preserve"> engineers that can perform troubleshooting and are ready for dispatch if required by the customer. </w:t>
      </w:r>
    </w:p>
    <w:p w:rsidRPr="0049582C" w:rsidR="009847E3" w:rsidP="3B6FB3F0" w:rsidRDefault="00D967DA" w14:paraId="2E6F45E5" w14:textId="77777777">
      <w:pPr>
        <w:pStyle w:val="Heading3"/>
        <w:numPr>
          <w:ilvl w:val="2"/>
          <w:numId w:val="2"/>
        </w:numPr>
        <w:ind w:left="1440" w:hanging="180"/>
        <w:rPr>
          <w:b w:val="1"/>
          <w:bCs w:val="1"/>
          <w:i w:val="1"/>
          <w:iCs w:val="1"/>
          <w:color w:val="000000" w:themeColor="text1"/>
          <w:sz w:val="22"/>
          <w:szCs w:val="22"/>
        </w:rPr>
      </w:pPr>
      <w:bookmarkStart w:name="_Toc1265882774" w:id="1115625761"/>
      <w:r w:rsidRPr="3B6FB3F0" w:rsidR="3B6FB3F0">
        <w:rPr>
          <w:b w:val="1"/>
          <w:bCs w:val="1"/>
          <w:i w:val="1"/>
          <w:iCs w:val="1"/>
          <w:color w:val="000000" w:themeColor="text1" w:themeTint="FF" w:themeShade="FF"/>
          <w:sz w:val="22"/>
          <w:szCs w:val="22"/>
        </w:rPr>
        <w:t>Functional Analysis and System Definition</w:t>
      </w:r>
      <w:bookmarkEnd w:id="1115625761"/>
    </w:p>
    <w:p w:rsidRPr="0049582C" w:rsidR="009847E3" w:rsidRDefault="009847E3" w14:paraId="7DD91C08" w14:textId="77777777">
      <w:pPr>
        <w:ind w:left="2160"/>
        <w:rPr>
          <w:color w:val="000000" w:themeColor="text1"/>
        </w:rPr>
      </w:pPr>
    </w:p>
    <w:p w:rsidRPr="0049582C" w:rsidR="009847E3" w:rsidP="58455EB1" w:rsidRDefault="7F9BEF8B" w14:paraId="5CA2C10B" w14:textId="7C9039A2">
      <w:pPr>
        <w:pStyle w:val="Normal"/>
        <w:ind w:left="720"/>
        <w:rPr>
          <w:color w:val="000000" w:themeColor="text1"/>
        </w:rPr>
      </w:pPr>
      <w:r w:rsidRPr="58455EB1" w:rsidR="58455EB1">
        <w:rPr>
          <w:color w:val="000000" w:themeColor="text1" w:themeTint="FF" w:themeShade="FF"/>
        </w:rPr>
        <w:t>This section will provide a high-level description of the functional systems within the AUAV. The aim is to show the overall relationships of the system.</w:t>
      </w:r>
    </w:p>
    <w:p w:rsidRPr="0049582C" w:rsidR="009847E3" w:rsidP="00D967DA" w:rsidRDefault="00D967DA" w14:paraId="6AD4B88E" w14:textId="77777777">
      <w:pPr>
        <w:ind w:left="720"/>
        <w:rPr>
          <w:color w:val="000000" w:themeColor="text1"/>
        </w:rPr>
      </w:pPr>
      <w:r w:rsidRPr="0049582C">
        <w:rPr>
          <w:color w:val="000000" w:themeColor="text1"/>
        </w:rPr>
        <w:tab/>
      </w:r>
    </w:p>
    <w:p w:rsidRPr="0049582C" w:rsidR="009847E3" w:rsidP="00D967DA" w:rsidRDefault="7F9BEF8B" w14:paraId="7DB91F8F" w14:textId="7060AFAC">
      <w:pPr>
        <w:ind w:left="720"/>
        <w:jc w:val="both"/>
        <w:rPr>
          <w:color w:val="000000" w:themeColor="text1"/>
        </w:rPr>
      </w:pPr>
      <w:r w:rsidRPr="58455EB1" w:rsidR="58455EB1">
        <w:rPr>
          <w:color w:val="000000" w:themeColor="text1" w:themeTint="FF" w:themeShade="FF"/>
        </w:rPr>
        <w:t xml:space="preserve">The functional block diagram, shown in Figure 2, has been included to illustrate the various functions that make up the AUAV. In order to achieve a successful mission, all these functions must cooperate to achieve their objective while interacting with all of the other </w:t>
      </w:r>
      <w:r w:rsidRPr="58455EB1" w:rsidR="58455EB1">
        <w:rPr>
          <w:color w:val="000000" w:themeColor="text1" w:themeTint="FF" w:themeShade="FF"/>
          <w:rPrChange w:author="Linda Camacho" w:date="2020-08-22T18:56:00Z" w:id="480573232"/>
        </w:rPr>
        <w:t>functions</w:t>
      </w:r>
      <w:r w:rsidRPr="58455EB1" w:rsidR="58455EB1">
        <w:rPr>
          <w:color w:val="000000" w:themeColor="text1" w:themeTint="FF" w:themeShade="FF"/>
        </w:rPr>
        <w:t xml:space="preserve"> in the AUAV. </w:t>
      </w:r>
    </w:p>
    <w:p w:rsidRPr="0049582C" w:rsidR="009847E3" w:rsidP="00D967DA" w:rsidRDefault="009847E3" w14:paraId="41FCBA71" w14:textId="77777777">
      <w:pPr>
        <w:ind w:left="720"/>
        <w:jc w:val="both"/>
        <w:rPr>
          <w:color w:val="000000" w:themeColor="text1"/>
        </w:rPr>
      </w:pPr>
    </w:p>
    <w:p w:rsidRPr="0049582C" w:rsidR="009847E3" w:rsidP="00D967DA" w:rsidRDefault="7D19A586" w14:paraId="178966E2" w14:textId="6439E125">
      <w:pPr>
        <w:ind w:left="720"/>
        <w:jc w:val="both"/>
        <w:rPr>
          <w:color w:val="000000" w:themeColor="text1"/>
        </w:rPr>
      </w:pPr>
      <w:r w:rsidRPr="4D6F4EAD" w:rsidR="4D6F4EAD">
        <w:rPr>
          <w:color w:val="000000" w:themeColor="text1" w:themeTint="FF" w:themeShade="FF"/>
        </w:rPr>
        <w:t>It consists of</w:t>
      </w:r>
      <w:r w:rsidRPr="4D6F4EAD" w:rsidR="4D6F4EAD">
        <w:rPr>
          <w:color w:val="F79646" w:themeColor="accent6" w:themeTint="FF" w:themeShade="FF"/>
        </w:rPr>
        <w:t xml:space="preserve"> sixteen</w:t>
      </w:r>
      <w:r w:rsidRPr="4D6F4EAD" w:rsidR="4D6F4EAD">
        <w:rPr>
          <w:color w:val="000000" w:themeColor="text1" w:themeTint="FF" w:themeShade="FF"/>
        </w:rPr>
        <w:t xml:space="preserve"> functional blocks. These functions are as follows:</w:t>
      </w:r>
    </w:p>
    <w:p w:rsidRPr="0049582C" w:rsidR="009847E3" w:rsidP="00D967DA" w:rsidRDefault="009847E3" w14:paraId="0D3C99D0" w14:textId="77777777">
      <w:pPr>
        <w:ind w:left="720"/>
        <w:jc w:val="both"/>
        <w:rPr>
          <w:color w:val="000000" w:themeColor="text1"/>
        </w:rPr>
      </w:pPr>
    </w:p>
    <w:p w:rsidRPr="0049582C" w:rsidR="009847E3" w:rsidP="00D967DA" w:rsidRDefault="789DB2F2" w14:paraId="68E56C65" w14:textId="32C79A73">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Navigation Function </w:t>
      </w:r>
    </w:p>
    <w:p w:rsidRPr="0049582C" w:rsidR="009847E3" w:rsidP="00D967DA" w:rsidRDefault="789DB2F2" w14:paraId="447C427F" w14:textId="7DFB9A9C">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Flight Computer Function </w:t>
      </w:r>
    </w:p>
    <w:p w:rsidRPr="0049582C" w:rsidR="009847E3" w:rsidP="00D967DA" w:rsidRDefault="789DB2F2" w14:paraId="6E0FD9E0" w14:textId="0C5AD4D5">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Propulsion Function </w:t>
      </w:r>
    </w:p>
    <w:p w:rsidRPr="0049582C" w:rsidR="009847E3" w:rsidP="00D967DA" w:rsidRDefault="789DB2F2" w14:paraId="71265B1C" w14:textId="6F6F2535">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Communication Function </w:t>
      </w:r>
    </w:p>
    <w:p w:rsidRPr="0049582C" w:rsidR="009847E3" w:rsidP="00D967DA" w:rsidRDefault="7D19A586" w14:paraId="6782415F" w14:textId="1D2FBE02">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Unmanned Aerial Vehicle (UAV) Master Control </w:t>
      </w:r>
      <w:r w:rsidRPr="58455EB1" w:rsidR="58455EB1">
        <w:rPr>
          <w:color w:val="000000" w:themeColor="text1" w:themeTint="FF" w:themeShade="FF"/>
          <w:rPrChange w:author="Linda Camacho" w:date="2020-08-22T19:01:00Z" w:id="2117334528"/>
        </w:rPr>
        <w:t>Function</w:t>
      </w:r>
    </w:p>
    <w:p w:rsidRPr="0049582C" w:rsidR="009847E3" w:rsidP="00D967DA" w:rsidRDefault="789DB2F2" w14:paraId="0B12D1A0" w14:textId="326E5CBF">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Power Generation </w:t>
      </w:r>
      <w:r w:rsidRPr="58455EB1" w:rsidR="58455EB1">
        <w:rPr>
          <w:color w:val="000000" w:themeColor="text1" w:themeTint="FF" w:themeShade="FF"/>
          <w:rPrChange w:author="Linda Camacho" w:date="2020-08-22T19:01:00Z" w:id="1658965908"/>
        </w:rPr>
        <w:t>Function</w:t>
      </w:r>
    </w:p>
    <w:p w:rsidRPr="0049582C" w:rsidR="0069309A" w:rsidP="0069309A" w:rsidRDefault="789DB2F2" w14:paraId="257FE27A" w14:textId="56C2AD0C">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Optical </w:t>
      </w:r>
      <w:r w:rsidRPr="58455EB1" w:rsidR="58455EB1">
        <w:rPr>
          <w:color w:val="000000" w:themeColor="text1" w:themeTint="FF" w:themeShade="FF"/>
          <w:rPrChange w:author="Linda Camacho" w:date="2020-08-22T19:01:00Z" w:id="831093647"/>
        </w:rPr>
        <w:t>Function</w:t>
      </w:r>
    </w:p>
    <w:p w:rsidRPr="0049582C" w:rsidR="0069309A" w:rsidP="0069309A" w:rsidRDefault="48928F81" w14:paraId="4ABB2914" w14:textId="15EC9D75">
      <w:pPr>
        <w:numPr>
          <w:ilvl w:val="0"/>
          <w:numId w:val="1"/>
        </w:numPr>
        <w:tabs>
          <w:tab w:val="left" w:pos="990"/>
        </w:tabs>
        <w:ind w:left="720" w:firstLine="0"/>
        <w:rPr>
          <w:color w:val="000000" w:themeColor="text1"/>
        </w:rPr>
      </w:pPr>
      <w:r w:rsidRPr="58455EB1" w:rsidR="58455EB1">
        <w:rPr>
          <w:color w:val="000000" w:themeColor="text1" w:themeTint="FF" w:themeShade="FF"/>
        </w:rPr>
        <w:t xml:space="preserve">Autonomous Flight Control </w:t>
      </w:r>
      <w:r w:rsidRPr="58455EB1" w:rsidR="58455EB1">
        <w:rPr>
          <w:color w:val="000000" w:themeColor="text1" w:themeTint="FF" w:themeShade="FF"/>
          <w:rPrChange w:author="Linda Camacho" w:date="2020-08-22T19:01:00Z" w:id="704123610"/>
        </w:rPr>
        <w:t>Function</w:t>
      </w:r>
    </w:p>
    <w:p w:rsidRPr="0049582C" w:rsidR="0069309A" w:rsidP="0069309A" w:rsidRDefault="48928F81" w14:paraId="628AE1B3" w14:textId="0C0C0E97">
      <w:pPr>
        <w:numPr>
          <w:ilvl w:val="0"/>
          <w:numId w:val="1"/>
        </w:numPr>
        <w:tabs>
          <w:tab w:val="left" w:pos="990"/>
        </w:tabs>
        <w:ind w:left="720" w:firstLine="0"/>
        <w:rPr>
          <w:color w:val="000000" w:themeColor="text1"/>
        </w:rPr>
      </w:pPr>
      <w:r w:rsidRPr="4D6F4EAD" w:rsidR="4D6F4EAD">
        <w:rPr>
          <w:color w:val="000000" w:themeColor="text1" w:themeTint="FF" w:themeShade="FF"/>
        </w:rPr>
        <w:t>Object of Interest (OoI) Tracking Function</w:t>
      </w:r>
    </w:p>
    <w:p w:rsidRPr="0049582C" w:rsidR="0069309A" w:rsidP="0069309A" w:rsidRDefault="7F9BEF8B" w14:paraId="5E1A6BA2" w14:textId="0DA6CF83">
      <w:pPr>
        <w:numPr>
          <w:ilvl w:val="0"/>
          <w:numId w:val="1"/>
        </w:numPr>
        <w:tabs>
          <w:tab w:val="left" w:pos="990"/>
          <w:tab w:val="left" w:pos="1080"/>
        </w:tabs>
        <w:ind w:left="720" w:firstLine="0"/>
        <w:rPr>
          <w:color w:val="000000" w:themeColor="text1"/>
        </w:rPr>
      </w:pPr>
      <w:r w:rsidRPr="58455EB1" w:rsidR="58455EB1">
        <w:rPr>
          <w:color w:val="000000" w:themeColor="text1" w:themeTint="FF" w:themeShade="FF"/>
        </w:rPr>
        <w:t>Atmospheric Turbulence Compensation (ATC) Imaging Function</w:t>
      </w:r>
    </w:p>
    <w:p w:rsidRPr="0049582C" w:rsidR="0069309A" w:rsidP="0069309A" w:rsidRDefault="48928F81" w14:paraId="48DF2D59" w14:textId="100739E3">
      <w:pPr>
        <w:numPr>
          <w:ilvl w:val="0"/>
          <w:numId w:val="1"/>
        </w:numPr>
        <w:tabs>
          <w:tab w:val="left" w:pos="990"/>
          <w:tab w:val="left" w:pos="1080"/>
        </w:tabs>
        <w:ind w:left="720" w:firstLine="0"/>
        <w:rPr>
          <w:color w:val="000000" w:themeColor="text1"/>
        </w:rPr>
      </w:pPr>
      <w:r w:rsidRPr="4D6F4EAD" w:rsidR="4D6F4EAD">
        <w:rPr>
          <w:color w:val="000000" w:themeColor="text1" w:themeTint="FF" w:themeShade="FF"/>
        </w:rPr>
        <w:t>Automatic Target Recognition (ATR) Function</w:t>
      </w:r>
    </w:p>
    <w:p w:rsidRPr="0049582C" w:rsidR="0069309A" w:rsidP="0069309A" w:rsidRDefault="48928F81" w14:paraId="7B531B76" w14:textId="29942BA7">
      <w:pPr>
        <w:numPr>
          <w:ilvl w:val="0"/>
          <w:numId w:val="1"/>
        </w:numPr>
        <w:tabs>
          <w:tab w:val="left" w:pos="990"/>
          <w:tab w:val="left" w:pos="1080"/>
        </w:tabs>
        <w:ind w:left="720" w:firstLine="0"/>
        <w:rPr>
          <w:color w:val="000000" w:themeColor="text1"/>
        </w:rPr>
      </w:pPr>
      <w:r w:rsidRPr="4D6F4EAD" w:rsidR="4D6F4EAD">
        <w:rPr>
          <w:color w:val="000000" w:themeColor="text1" w:themeTint="FF" w:themeShade="FF"/>
        </w:rPr>
        <w:t>Swarm Function</w:t>
      </w:r>
    </w:p>
    <w:p w:rsidRPr="0049582C" w:rsidR="789DB2F2" w:rsidP="0069309A" w:rsidRDefault="32CFFE2D" w14:paraId="0E093BE1" w14:textId="70A4BF7D">
      <w:pPr>
        <w:numPr>
          <w:ilvl w:val="0"/>
          <w:numId w:val="1"/>
        </w:numPr>
        <w:tabs>
          <w:tab w:val="left" w:pos="990"/>
          <w:tab w:val="left" w:pos="1080"/>
        </w:tabs>
        <w:ind w:left="720" w:firstLine="0"/>
        <w:rPr>
          <w:color w:val="000000" w:themeColor="text1"/>
        </w:rPr>
      </w:pPr>
      <w:r w:rsidRPr="4D6F4EAD" w:rsidR="4D6F4EAD">
        <w:rPr>
          <w:color w:val="000000" w:themeColor="text1" w:themeTint="FF" w:themeShade="FF"/>
        </w:rPr>
        <w:t>Search and Find Maneuvers Function</w:t>
      </w:r>
    </w:p>
    <w:p w:rsidR="4D6F4EAD" w:rsidP="4D6F4EAD" w:rsidRDefault="4D6F4EAD" w14:paraId="37A32FE8" w14:textId="044556BA">
      <w:pPr>
        <w:pStyle w:val="Normal"/>
        <w:numPr>
          <w:ilvl w:val="0"/>
          <w:numId w:val="1"/>
        </w:numPr>
        <w:tabs>
          <w:tab w:val="left" w:leader="none" w:pos="990"/>
          <w:tab w:val="left" w:leader="none" w:pos="1080"/>
        </w:tabs>
        <w:ind w:left="720" w:firstLine="0"/>
        <w:rPr>
          <w:color w:val="00B050" w:themeColor="text1" w:themeTint="FF" w:themeShade="FF"/>
        </w:rPr>
      </w:pPr>
      <w:r w:rsidRPr="4D6F4EAD" w:rsidR="4D6F4EAD">
        <w:rPr>
          <w:color w:val="00B050"/>
        </w:rPr>
        <w:t>AI Function</w:t>
      </w:r>
    </w:p>
    <w:p w:rsidR="4D6F4EAD" w:rsidP="4D6F4EAD" w:rsidRDefault="4D6F4EAD" w14:paraId="3AAD2B7C" w14:textId="2A6791E2">
      <w:pPr>
        <w:pStyle w:val="Normal"/>
        <w:numPr>
          <w:ilvl w:val="0"/>
          <w:numId w:val="1"/>
        </w:numPr>
        <w:tabs>
          <w:tab w:val="left" w:leader="none" w:pos="990"/>
          <w:tab w:val="left" w:leader="none" w:pos="1080"/>
        </w:tabs>
        <w:ind w:left="720" w:firstLine="0"/>
        <w:rPr>
          <w:color w:val="00B050" w:themeColor="text1" w:themeTint="FF" w:themeShade="FF"/>
        </w:rPr>
      </w:pPr>
      <w:r w:rsidRPr="4D6F4EAD" w:rsidR="4D6F4EAD">
        <w:rPr>
          <w:color w:val="00B050"/>
        </w:rPr>
        <w:t>Digital Signal Processing (DSP)</w:t>
      </w:r>
    </w:p>
    <w:p w:rsidR="4D6F4EAD" w:rsidP="4D6F4EAD" w:rsidRDefault="4D6F4EAD" w14:paraId="34A589C0" w14:textId="1568CCA3">
      <w:pPr>
        <w:pStyle w:val="Normal"/>
        <w:numPr>
          <w:ilvl w:val="0"/>
          <w:numId w:val="1"/>
        </w:numPr>
        <w:tabs>
          <w:tab w:val="left" w:leader="none" w:pos="990"/>
          <w:tab w:val="left" w:leader="none" w:pos="1080"/>
        </w:tabs>
        <w:ind w:left="720" w:firstLine="0"/>
        <w:rPr>
          <w:rFonts w:ascii="Arial" w:hAnsi="Arial" w:eastAsia="Arial" w:cs="Arial"/>
          <w:color w:val="000000" w:themeColor="text1" w:themeTint="FF" w:themeShade="FF"/>
          <w:sz w:val="22"/>
          <w:szCs w:val="22"/>
        </w:rPr>
      </w:pPr>
      <w:r w:rsidRPr="4D6F4EAD" w:rsidR="4D6F4EAD">
        <w:rPr>
          <w:color w:val="000000" w:themeColor="text1" w:themeTint="FF" w:themeShade="FF"/>
        </w:rPr>
        <w:t>Other Features and Capabilities</w:t>
      </w:r>
    </w:p>
    <w:p w:rsidRPr="0049582C" w:rsidR="00062838" w:rsidP="00062838" w:rsidRDefault="00062838" w14:paraId="69B1EA07" w14:textId="77777777">
      <w:pPr>
        <w:tabs>
          <w:tab w:val="left" w:pos="990"/>
        </w:tabs>
        <w:ind w:left="720"/>
        <w:rPr>
          <w:color w:val="000000" w:themeColor="text1"/>
        </w:rPr>
      </w:pPr>
    </w:p>
    <w:p w:rsidRPr="0049582C" w:rsidR="00125460" w:rsidP="4D6F4EAD" w:rsidRDefault="00821E0A" w14:paraId="50A0F38D" w14:textId="568352D4">
      <w:pPr>
        <w:pStyle w:val="Normal"/>
        <w:keepNext w:val="1"/>
        <w:ind w:left="630"/>
        <w:jc w:val="center"/>
      </w:pPr>
      <w:r>
        <w:drawing>
          <wp:inline wp14:editId="5418A5E8" wp14:anchorId="53E4531D">
            <wp:extent cx="5283200" cy="3467100"/>
            <wp:effectExtent l="0" t="0" r="0" b="0"/>
            <wp:docPr id="1480795258" name="" title=""/>
            <wp:cNvGraphicFramePr>
              <a:graphicFrameLocks noChangeAspect="1"/>
            </wp:cNvGraphicFramePr>
            <a:graphic>
              <a:graphicData uri="http://schemas.openxmlformats.org/drawingml/2006/picture">
                <pic:pic>
                  <pic:nvPicPr>
                    <pic:cNvPr id="0" name=""/>
                    <pic:cNvPicPr/>
                  </pic:nvPicPr>
                  <pic:blipFill>
                    <a:blip r:embed="Rc2da062e13d74117">
                      <a:extLst>
                        <a:ext xmlns:a="http://schemas.openxmlformats.org/drawingml/2006/main" uri="{28A0092B-C50C-407E-A947-70E740481C1C}">
                          <a14:useLocalDpi val="0"/>
                        </a:ext>
                      </a:extLst>
                    </a:blip>
                    <a:stretch>
                      <a:fillRect/>
                    </a:stretch>
                  </pic:blipFill>
                  <pic:spPr>
                    <a:xfrm>
                      <a:off x="0" y="0"/>
                      <a:ext cx="5283200" cy="3467100"/>
                    </a:xfrm>
                    <a:prstGeom prst="rect">
                      <a:avLst/>
                    </a:prstGeom>
                  </pic:spPr>
                </pic:pic>
              </a:graphicData>
            </a:graphic>
          </wp:inline>
        </w:drawing>
      </w:r>
    </w:p>
    <w:p w:rsidRPr="0049582C" w:rsidR="00062838" w:rsidP="00821E0A" w:rsidRDefault="00125460" w14:paraId="54634B8F" w14:textId="3BE9C086">
      <w:pPr>
        <w:pStyle w:val="Caption"/>
        <w:jc w:val="center"/>
        <w:rPr>
          <w:color w:val="000000" w:themeColor="text1"/>
        </w:rPr>
      </w:pPr>
      <w:r w:rsidRPr="0049582C">
        <w:rPr>
          <w:color w:val="000000" w:themeColor="text1"/>
        </w:rPr>
        <w:t xml:space="preserve">Figure </w:t>
      </w:r>
      <w:r w:rsidRPr="0049582C">
        <w:rPr>
          <w:color w:val="000000" w:themeColor="text1"/>
        </w:rPr>
        <w:fldChar w:fldCharType="begin"/>
      </w:r>
      <w:r w:rsidRPr="0049582C">
        <w:rPr>
          <w:color w:val="000000" w:themeColor="text1"/>
        </w:rPr>
        <w:instrText>SEQ Figure \* ARABIC</w:instrText>
      </w:r>
      <w:r w:rsidRPr="0049582C">
        <w:rPr>
          <w:color w:val="000000" w:themeColor="text1"/>
        </w:rPr>
        <w:fldChar w:fldCharType="separate"/>
      </w:r>
      <w:r w:rsidRPr="0049582C">
        <w:rPr>
          <w:noProof/>
          <w:color w:val="000000" w:themeColor="text1"/>
        </w:rPr>
        <w:t>2</w:t>
      </w:r>
      <w:r w:rsidRPr="0049582C">
        <w:rPr>
          <w:color w:val="000000" w:themeColor="text1"/>
        </w:rPr>
        <w:fldChar w:fldCharType="end"/>
      </w:r>
      <w:r w:rsidRPr="0049582C">
        <w:rPr>
          <w:color w:val="000000" w:themeColor="text1"/>
        </w:rPr>
        <w:t>: AUAV Functional Block Diagram</w:t>
      </w:r>
    </w:p>
    <w:p w:rsidRPr="0049582C" w:rsidR="009847E3" w:rsidP="00D967DA" w:rsidRDefault="009847E3" w14:paraId="20C019FF" w14:textId="3D10400A">
      <w:pPr>
        <w:ind w:left="720"/>
        <w:jc w:val="center"/>
        <w:rPr>
          <w:color w:val="000000" w:themeColor="text1"/>
        </w:rPr>
      </w:pPr>
    </w:p>
    <w:p w:rsidRPr="0049582C" w:rsidR="009847E3" w:rsidP="00D967DA" w:rsidRDefault="00E62BC1" w14:paraId="60710F48" w14:textId="7903EE86">
      <w:pPr>
        <w:ind w:left="720"/>
        <w:jc w:val="both"/>
        <w:rPr>
          <w:color w:val="000000" w:themeColor="text1"/>
        </w:rPr>
      </w:pPr>
      <w:r w:rsidRPr="4D6F4EAD" w:rsidR="4D6F4EAD">
        <w:rPr>
          <w:color w:val="000000" w:themeColor="text1" w:themeTint="FF" w:themeShade="FF"/>
        </w:rPr>
        <w:t xml:space="preserve">Typical mission functions include </w:t>
      </w:r>
      <w:r w:rsidRPr="4D6F4EAD" w:rsidR="4D6F4EAD">
        <w:rPr>
          <w:strike w:val="1"/>
          <w:color w:val="4F80BD"/>
        </w:rPr>
        <w:t>manual and/or</w:t>
      </w:r>
      <w:r w:rsidRPr="4D6F4EAD" w:rsidR="4D6F4EAD">
        <w:rPr>
          <w:color w:val="000000" w:themeColor="text1" w:themeTint="FF" w:themeShade="FF"/>
        </w:rPr>
        <w:t xml:space="preserve"> autonomous flight control </w:t>
      </w:r>
      <w:r w:rsidRPr="4D6F4EAD" w:rsidR="4D6F4EAD">
        <w:rPr>
          <w:color w:val="4F80BD"/>
        </w:rPr>
        <w:t>with manual override capability</w:t>
      </w:r>
      <w:r w:rsidRPr="4D6F4EAD" w:rsidR="4D6F4EAD">
        <w:rPr>
          <w:color w:val="000000" w:themeColor="text1" w:themeTint="FF" w:themeShade="FF"/>
        </w:rPr>
        <w:t xml:space="preserve"> (depending on needs) with a specific target area in mind.  The AUAV will be programmed with the desired target area boundaries in order to keep the system over the area of interest.  While flying, the AUAV must perform collision avoidance, typical flight operations and maintain radio data links to transfer information back to the mission control center.  The mission requires optical images of potential targets </w:t>
      </w:r>
      <w:r w:rsidRPr="4D6F4EAD" w:rsidR="4D6F4EAD">
        <w:rPr>
          <w:strike w:val="1"/>
          <w:color w:val="4F80BD"/>
        </w:rPr>
        <w:t>to</w:t>
      </w:r>
      <w:r w:rsidRPr="4D6F4EAD" w:rsidR="4D6F4EAD">
        <w:rPr>
          <w:color w:val="000000" w:themeColor="text1" w:themeTint="FF" w:themeShade="FF"/>
        </w:rPr>
        <w:t xml:space="preserve"> </w:t>
      </w:r>
      <w:r w:rsidRPr="4D6F4EAD" w:rsidR="4D6F4EAD">
        <w:rPr>
          <w:strike w:val="1"/>
          <w:color w:val="4F80BD"/>
        </w:rPr>
        <w:t>determine if U.S. Government agencies should be notified for law enforcement interdiction actions. The decision about notification of law enforcement is made by</w:t>
      </w:r>
      <w:r w:rsidRPr="4D6F4EAD" w:rsidR="4D6F4EAD">
        <w:rPr>
          <w:color w:val="000000" w:themeColor="text1" w:themeTint="FF" w:themeShade="FF"/>
        </w:rPr>
        <w:t xml:space="preserve"> </w:t>
      </w:r>
      <w:r w:rsidRPr="4D6F4EAD" w:rsidR="4D6F4EAD">
        <w:rPr>
          <w:color w:val="4F80BD"/>
        </w:rPr>
        <w:t xml:space="preserve">to be to be sent to </w:t>
      </w:r>
      <w:r w:rsidRPr="4D6F4EAD" w:rsidR="4D6F4EAD">
        <w:rPr>
          <w:color w:val="000000" w:themeColor="text1" w:themeTint="FF" w:themeShade="FF"/>
        </w:rPr>
        <w:t>mission control center personnel who are evaluating the image information in near real time.</w:t>
      </w:r>
    </w:p>
    <w:p w:rsidR="4D6F4EAD" w:rsidP="4D6F4EAD" w:rsidRDefault="4D6F4EAD" w14:paraId="17BAC442" w14:textId="451DD270">
      <w:pPr>
        <w:pStyle w:val="Normal"/>
        <w:ind w:left="720"/>
        <w:jc w:val="both"/>
        <w:rPr>
          <w:color w:val="000000" w:themeColor="text1" w:themeTint="FF" w:themeShade="FF"/>
        </w:rPr>
      </w:pPr>
    </w:p>
    <w:p w:rsidRPr="0049582C" w:rsidR="00EC51E0" w:rsidP="4D6F4EAD" w:rsidRDefault="00EC51E0" w14:paraId="66B67E00" w14:textId="2654D05C">
      <w:pPr>
        <w:pStyle w:val="Normal"/>
        <w:rPr>
          <w:color w:val="434343"/>
          <w:sz w:val="28"/>
          <w:szCs w:val="28"/>
        </w:rPr>
      </w:pPr>
      <w:r w:rsidR="4D6F4EAD">
        <w:rPr/>
        <w:t xml:space="preserve">Functional Flow Diagram </w:t>
      </w:r>
    </w:p>
    <w:p w:rsidR="4D6F4EAD" w:rsidP="4D6F4EAD" w:rsidRDefault="4D6F4EAD" w14:paraId="5CB671DF" w14:textId="1B09E5DC">
      <w:pPr>
        <w:spacing w:before="120"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D6F4EAD" w:rsidR="4D6F4EAD">
        <w:rPr>
          <w:rFonts w:ascii="Times New Roman" w:hAnsi="Times New Roman" w:eastAsia="Times New Roman" w:cs="Times New Roman"/>
          <w:b w:val="0"/>
          <w:bCs w:val="0"/>
          <w:i w:val="0"/>
          <w:iCs w:val="0"/>
          <w:caps w:val="0"/>
          <w:smallCaps w:val="0"/>
          <w:noProof w:val="0"/>
          <w:color w:val="00B050"/>
          <w:sz w:val="22"/>
          <w:szCs w:val="22"/>
          <w:lang w:val="en-US"/>
        </w:rPr>
        <w:t>Figure 03</w:t>
      </w:r>
      <w:r w:rsidRPr="4D6F4EAD" w:rsidR="4D6F4EA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displays the functional flow diagram using Visual Paradigm Process Flow Diagram software in which the AUAV’s functions interact at a high level. The Interface to the Mission Control Center will send commands to the AUAV which will be received by the Communication Function. Depending on the command received, the Communication Function will feed all commands to the UAV Master Control Function. The UAV Master Control Function will signal the Power Generation function to power to all functions nascency for the command to be initialized/completed. The UAV Master Control Function also sends the MCC’s command to all functions that are required for the task to be initialized/completed. The SWARM Function will take in data received from the Communication Function and the UAV’s Master Control function. The Optical Function will feed imagery data to the ATC to clean up the image. Once processed, the data will be passed to the ATR and then the Search &amp; Find Function. The data will then be sent to the Tracking Function. The Flight Computer will take in data from the Tracking Function, SWARM Function, and any other functions in order to send necessary input to the Autonomous flight function which will send signals to the Navigation Function and Propulsion Function for the AUAV to perform the appropriate flight maneuvers (search &amp; find and SWARM flight). </w:t>
      </w:r>
      <w:r>
        <w:drawing>
          <wp:inline wp14:editId="063E7810" wp14:anchorId="035CBC33">
            <wp:extent cx="5429250" cy="3248025"/>
            <wp:effectExtent l="0" t="0" r="0" b="0"/>
            <wp:docPr id="1683859324" name="" title=""/>
            <wp:cNvGraphicFramePr>
              <a:graphicFrameLocks noChangeAspect="1"/>
            </wp:cNvGraphicFramePr>
            <a:graphic>
              <a:graphicData uri="http://schemas.openxmlformats.org/drawingml/2006/picture">
                <pic:pic>
                  <pic:nvPicPr>
                    <pic:cNvPr id="0" name=""/>
                    <pic:cNvPicPr/>
                  </pic:nvPicPr>
                  <pic:blipFill>
                    <a:blip r:embed="R4b793d80745a4711">
                      <a:extLst>
                        <a:ext xmlns:a="http://schemas.openxmlformats.org/drawingml/2006/main" uri="{28A0092B-C50C-407E-A947-70E740481C1C}">
                          <a14:useLocalDpi val="0"/>
                        </a:ext>
                      </a:extLst>
                    </a:blip>
                    <a:stretch>
                      <a:fillRect/>
                    </a:stretch>
                  </pic:blipFill>
                  <pic:spPr>
                    <a:xfrm>
                      <a:off x="0" y="0"/>
                      <a:ext cx="5429250" cy="3248025"/>
                    </a:xfrm>
                    <a:prstGeom prst="rect">
                      <a:avLst/>
                    </a:prstGeom>
                  </pic:spPr>
                </pic:pic>
              </a:graphicData>
            </a:graphic>
          </wp:inline>
        </w:drawing>
      </w:r>
    </w:p>
    <w:p w:rsidR="4D6F4EAD" w:rsidP="4D6F4EAD" w:rsidRDefault="4D6F4EAD" w14:paraId="10F2BDA3" w14:textId="2608EC87">
      <w:pPr>
        <w:pStyle w:val="Caption"/>
        <w:spacing w:before="120" w:after="200"/>
        <w:jc w:val="center"/>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
        </w:rPr>
      </w:pPr>
      <w:r w:rsidRPr="4D6F4EAD" w:rsidR="4D6F4EAD">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Figure 10: Functional Flow Diagram</w:t>
      </w:r>
    </w:p>
    <w:p w:rsidR="4D6F4EAD" w:rsidP="4D6F4EAD" w:rsidRDefault="4D6F4EAD" w14:paraId="4A7F35BD" w14:textId="2608EC87">
      <w:pPr>
        <w:pStyle w:val="Normal"/>
        <w:ind w:left="720"/>
        <w:jc w:val="both"/>
        <w:rPr>
          <w:color w:val="000000" w:themeColor="text1" w:themeTint="FF" w:themeShade="FF"/>
        </w:rPr>
      </w:pPr>
    </w:p>
    <w:p w:rsidRPr="0049582C" w:rsidR="009847E3" w:rsidP="58455EB1" w:rsidRDefault="2D9E100A" w14:paraId="59FDA1D6" w14:textId="60AE99E2">
      <w:pPr>
        <w:pStyle w:val="Heading3"/>
        <w:rPr>
          <w:color w:val="000000" w:themeColor="text1"/>
        </w:rPr>
      </w:pPr>
      <w:commentRangeStart w:id="143"/>
      <w:commentRangeStart w:id="144"/>
      <w:bookmarkStart w:name="_Toc1108873110" w:id="1108775813"/>
      <w:r w:rsidRPr="58455EB1" w:rsidR="58455EB1">
        <w:rPr>
          <w:color w:val="000000" w:themeColor="text1" w:themeTint="FF" w:themeShade="FF"/>
        </w:rPr>
        <w:t>Requirements</w:t>
      </w:r>
      <w:commentRangeEnd w:id="143"/>
      <w:r>
        <w:rPr>
          <w:rStyle w:val="CommentReference"/>
        </w:rPr>
        <w:commentReference w:id="143"/>
      </w:r>
      <w:commentRangeEnd w:id="144"/>
      <w:r>
        <w:rPr>
          <w:rStyle w:val="CommentReference"/>
        </w:rPr>
        <w:commentReference w:id="144"/>
      </w:r>
      <w:bookmarkEnd w:id="1108775813"/>
    </w:p>
    <w:p w:rsidRPr="0049582C" w:rsidR="009847E3" w:rsidP="00D967DA" w:rsidRDefault="009847E3" w14:paraId="72368341" w14:textId="77777777">
      <w:pPr>
        <w:ind w:left="1800"/>
        <w:rPr>
          <w:color w:val="000000" w:themeColor="text1"/>
        </w:rPr>
      </w:pPr>
    </w:p>
    <w:p w:rsidRPr="0049582C" w:rsidR="00BF4CFA" w:rsidP="00F855AE" w:rsidRDefault="2D9E100A" w14:paraId="516455B4" w14:textId="4D70D7E2">
      <w:pPr>
        <w:numPr>
          <w:ilvl w:val="3"/>
          <w:numId w:val="2"/>
        </w:numPr>
        <w:ind w:left="2070"/>
        <w:rPr>
          <w:color w:val="000000" w:themeColor="text1"/>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automatic target recognition (ATR) of a biped from a processed image.</w:t>
      </w:r>
    </w:p>
    <w:p w:rsidRPr="0049582C" w:rsidR="009847E3" w:rsidP="58455EB1" w:rsidRDefault="2D9E100A" w14:paraId="57E5F66F" w14:textId="674D7D44">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sensing the AUAV’s pitch, roll and heading.</w:t>
      </w:r>
    </w:p>
    <w:p w:rsidRPr="0049582C" w:rsidR="00875FCC" w:rsidP="5F63388B" w:rsidRDefault="2D9E100A" w14:paraId="200612F7" w14:textId="629135E6">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sensing the AUAVs position relative to the ground.</w:t>
      </w:r>
    </w:p>
    <w:commentRangeStart w:id="149"/>
    <w:commentRangeStart w:id="150"/>
    <w:commentRangeStart w:id="151"/>
    <w:p w:rsidRPr="0049582C" w:rsidR="00875FCC" w:rsidP="5F63388B" w:rsidRDefault="6D14AEB8" w14:paraId="38156C30" w14:textId="22DCE8C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controlling the AUAV flight parameters autonomously to avoid collisions while in flight.</w:t>
      </w:r>
    </w:p>
    <w:p w:rsidRPr="0049582C" w:rsidR="009847E3" w:rsidP="58455EB1" w:rsidRDefault="6D14AEB8" w14:paraId="2DA19DCA" w14:textId="69BF9BA2">
      <w:pPr>
        <w:numPr>
          <w:ilvl w:val="3"/>
          <w:numId w:val="2"/>
        </w:numPr>
        <w:ind w:left="2070"/>
        <w:rPr>
          <w:rFonts w:ascii="Arial" w:hAnsi="Arial" w:eastAsia="Arial" w:cs="Arial"/>
          <w:strike w:val="1"/>
          <w:color w:val="000000" w:themeColor="text1"/>
          <w:sz w:val="22"/>
          <w:szCs w:val="22"/>
        </w:rPr>
      </w:pPr>
      <w:commentRangeEnd w:id="149"/>
      <w:r>
        <w:rPr>
          <w:rStyle w:val="CommentReference"/>
        </w:rPr>
        <w:commentReference w:id="149"/>
      </w:r>
      <w:commentRangeEnd w:id="150"/>
      <w:r>
        <w:rPr>
          <w:rStyle w:val="CommentReference"/>
        </w:rPr>
        <w:commentReference w:id="150"/>
      </w:r>
      <w:commentRangeEnd w:id="151"/>
      <w:r>
        <w:rPr>
          <w:rStyle w:val="CommentReference"/>
        </w:rPr>
        <w:commentReference w:id="151"/>
      </w: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regulate the incoming power voltage to prevent power surges.</w:t>
      </w:r>
    </w:p>
    <w:p w:rsidRPr="0049582C" w:rsidR="001042B9" w:rsidP="5F63388B" w:rsidRDefault="6D14AEB8" w14:paraId="7D337022" w14:textId="5DF08D2F">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transform the incoming power voltage to suit components.</w:t>
      </w:r>
    </w:p>
    <w:p w:rsidRPr="0049582C" w:rsidR="001042B9" w:rsidP="5F63388B" w:rsidRDefault="6D14AEB8" w14:paraId="55FC09B0" w14:textId="6AB75DC8">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changing from a fly-to location mission to an observe on station mission autonomously.</w:t>
      </w:r>
    </w:p>
    <w:p w:rsidRPr="0049582C" w:rsidR="001042B9" w:rsidP="5F63388B" w:rsidRDefault="6D14AEB8" w14:paraId="5E05A3AF" w14:textId="4EAE8ECD">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changing from an observe on station mission to a fly-to location mission autonomously.</w:t>
      </w:r>
    </w:p>
    <w:p w:rsidRPr="0049582C" w:rsidR="009847E3" w:rsidP="5F63388B" w:rsidRDefault="6D14AEB8" w14:paraId="2C2F084E" w14:textId="0FE2751B">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changing from a fly-to location mission to a return to base mission autonomously.</w:t>
      </w:r>
    </w:p>
    <w:p w:rsidRPr="0049582C" w:rsidR="001042B9" w:rsidP="5F63388B" w:rsidRDefault="6D14AEB8" w14:paraId="62DA378E" w14:textId="7B234ADF">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changing from an observe on station mission to a return to base mission autonomously.</w:t>
      </w:r>
    </w:p>
    <w:p w:rsidRPr="0049582C" w:rsidR="009847E3" w:rsidP="5F63388B" w:rsidRDefault="6D14AEB8" w14:paraId="235E5B79" w14:textId="781B4C8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controlling the </w:t>
      </w:r>
      <w:commentRangeStart w:id="158"/>
      <w:commentRangeStart w:id="159"/>
      <w:commentRangeStart w:id="160"/>
      <w:r w:rsidRPr="5F63388B" w:rsidR="5F63388B">
        <w:rPr>
          <w:color w:val="000000" w:themeColor="text1" w:themeTint="FF" w:themeShade="FF"/>
        </w:rPr>
        <w:t>optical sub-system</w:t>
      </w:r>
      <w:commentRangeEnd w:id="158"/>
      <w:r>
        <w:rPr>
          <w:rStyle w:val="CommentReference"/>
        </w:rPr>
        <w:commentReference w:id="158"/>
      </w:r>
      <w:commentRangeEnd w:id="159"/>
      <w:r>
        <w:rPr>
          <w:rStyle w:val="CommentReference"/>
        </w:rPr>
        <w:commentReference w:id="159"/>
      </w:r>
      <w:commentRangeEnd w:id="160"/>
      <w:r>
        <w:rPr>
          <w:rStyle w:val="CommentReference"/>
        </w:rPr>
        <w:commentReference w:id="160"/>
      </w:r>
      <w:r w:rsidRPr="5F63388B" w:rsidR="5F63388B">
        <w:rPr>
          <w:color w:val="000000" w:themeColor="text1" w:themeTint="FF" w:themeShade="FF"/>
        </w:rPr>
        <w:t xml:space="preserve"> autonomously to set a detection scan pattern.</w:t>
      </w:r>
    </w:p>
    <w:p w:rsidRPr="0049582C" w:rsidR="00875FCC" w:rsidP="5F63388B" w:rsidRDefault="6D14AEB8" w14:paraId="4419A538" w14:textId="7CF42FE3">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controlling the </w:t>
      </w:r>
      <w:commentRangeStart w:id="161"/>
      <w:commentRangeStart w:id="162"/>
      <w:r w:rsidRPr="5F63388B" w:rsidR="5F63388B">
        <w:rPr>
          <w:color w:val="000000" w:themeColor="text1" w:themeTint="FF" w:themeShade="FF"/>
        </w:rPr>
        <w:t>optical sub-system</w:t>
      </w:r>
      <w:commentRangeEnd w:id="161"/>
      <w:r>
        <w:rPr>
          <w:rStyle w:val="CommentReference"/>
        </w:rPr>
        <w:commentReference w:id="161"/>
      </w:r>
      <w:commentRangeEnd w:id="162"/>
      <w:r>
        <w:rPr>
          <w:rStyle w:val="CommentReference"/>
        </w:rPr>
        <w:commentReference w:id="162"/>
      </w:r>
      <w:r w:rsidRPr="5F63388B" w:rsidR="5F63388B">
        <w:rPr>
          <w:color w:val="000000" w:themeColor="text1" w:themeTint="FF" w:themeShade="FF"/>
        </w:rPr>
        <w:t xml:space="preserve"> automatically to set detection locations.</w:t>
      </w:r>
    </w:p>
    <w:p w:rsidRPr="0049582C" w:rsidR="009847E3" w:rsidP="5F63388B" w:rsidRDefault="6D14AEB8" w14:paraId="75E80134" w14:textId="51DF828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adjusting the AUAV’s flight parameters autonomously to maneuver the AUAV while on the ground.</w:t>
      </w:r>
    </w:p>
    <w:p w:rsidRPr="0049582C" w:rsidR="00CE1DD7" w:rsidP="5F63388B" w:rsidRDefault="6D14AEB8" w14:paraId="6B7F59CB" w14:textId="14053B30">
      <w:pPr>
        <w:numPr>
          <w:ilvl w:val="3"/>
          <w:numId w:val="2"/>
        </w:numPr>
        <w:ind w:left="2070"/>
        <w:rPr>
          <w:rFonts w:ascii="Arial" w:hAnsi="Arial" w:eastAsia="Arial" w:cs="Arial"/>
          <w:color w:val="000000" w:themeColor="text1" w:themeTint="FF" w:themeShade="FF"/>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adjusting the AUAV’s flight parameters autonomously to maneuver the AUAV </w:t>
      </w:r>
      <w:r w:rsidRPr="5F63388B" w:rsidR="5F63388B">
        <w:rPr>
          <w:color w:val="4F80BD"/>
        </w:rPr>
        <w:t>from takeoff through landing.</w:t>
      </w:r>
    </w:p>
    <w:p w:rsidRPr="0049582C" w:rsidR="009847E3" w:rsidP="5F63388B" w:rsidRDefault="6D14AEB8" w14:paraId="3C26775F" w14:textId="0902ECE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provide data storage for the mission weather map</w:t>
      </w:r>
      <w:r w:rsidRPr="5F63388B" w:rsidR="5F63388B">
        <w:rPr>
          <w:color w:val="4F80BD"/>
        </w:rPr>
        <w:t>, fly-to-locations, optical parameters, and flight log</w:t>
      </w:r>
      <w:r w:rsidRPr="5F63388B" w:rsidR="5F63388B">
        <w:rPr>
          <w:color w:val="000000" w:themeColor="text1" w:themeTint="FF" w:themeShade="FF"/>
        </w:rPr>
        <w:t>.</w:t>
      </w:r>
    </w:p>
    <w:p w:rsidRPr="0049582C" w:rsidR="00420C74" w:rsidP="5F63388B" w:rsidRDefault="6D14AEB8" w14:paraId="06D2465D" w14:textId="668D9C89">
      <w:pPr>
        <w:numPr>
          <w:ilvl w:val="3"/>
          <w:numId w:val="2"/>
        </w:numPr>
        <w:ind w:left="2070"/>
        <w:rPr>
          <w:rFonts w:ascii="Arial" w:hAnsi="Arial" w:eastAsia="Arial" w:cs="Arial"/>
          <w:color w:val="000000" w:themeColor="text1"/>
          <w:sz w:val="22"/>
          <w:szCs w:val="22"/>
          <w:rPrChange w:author="Camacho, Linda [US] (AS)" w:date="2020-08-26T19:52:00Z" w:id="1589376654">
            <w:rPr>
              <w:color w:val="0000FF"/>
            </w:rPr>
          </w:rPrChange>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on-boarding images that selects the size of the image frames to transmit back to the mission command center. </w:t>
      </w:r>
    </w:p>
    <w:p w:rsidRPr="0049582C" w:rsidR="00C2691B" w:rsidP="3B6FB3F0" w:rsidRDefault="6D14AEB8" w14:paraId="7E6262DE" w14:textId="14643AEF">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flying independently or as part of a SWARM of multiple AUAVs</w:t>
      </w:r>
      <w:r w:rsidRPr="5F63388B" w:rsidR="5F63388B">
        <w:rPr>
          <w:color w:val="F79546"/>
        </w:rPr>
        <w:t xml:space="preserve"> with adaptive, AI-based decision-making/mission reconfiguration.</w:t>
      </w:r>
    </w:p>
    <w:p w:rsidRPr="0049582C" w:rsidR="7971C140" w:rsidP="7971C140" w:rsidRDefault="6D14AEB8" w14:paraId="57FF8815" w14:textId="33CE654D">
      <w:pPr>
        <w:numPr>
          <w:ilvl w:val="3"/>
          <w:numId w:val="2"/>
        </w:numPr>
        <w:ind w:left="2070"/>
        <w:rPr>
          <w:color w:val="000000" w:themeColor="text1"/>
        </w:rPr>
      </w:pPr>
      <w:r w:rsidRPr="5F63388B" w:rsidR="5F63388B">
        <w:rPr>
          <w:color w:val="000000" w:themeColor="text1" w:themeTint="FF" w:themeShade="FF"/>
        </w:rPr>
        <w:t xml:space="preserve">The AUAV shall be able to share information with other AUAVs </w:t>
      </w:r>
      <w:r w:rsidRPr="5F63388B" w:rsidR="5F63388B">
        <w:rPr>
          <w:color w:val="00B050"/>
        </w:rPr>
        <w:t xml:space="preserve">based on the Information Exchange Requirement </w:t>
      </w:r>
      <w:r w:rsidRPr="5F63388B" w:rsidR="5F63388B">
        <w:rPr>
          <w:color w:val="000000" w:themeColor="text1" w:themeTint="FF" w:themeShade="FF"/>
        </w:rPr>
        <w:t>(</w:t>
      </w:r>
      <w:commentRangeStart w:id="169"/>
      <w:commentRangeStart w:id="170"/>
      <w:commentRangeStart w:id="171"/>
      <w:r w:rsidRPr="5F63388B" w:rsidR="5F63388B">
        <w:rPr>
          <w:color w:val="000000" w:themeColor="text1" w:themeTint="FF" w:themeShade="FF"/>
        </w:rPr>
        <w:t>IER)</w:t>
      </w:r>
      <w:commentRangeEnd w:id="169"/>
      <w:r>
        <w:rPr>
          <w:rStyle w:val="CommentReference"/>
        </w:rPr>
        <w:commentReference w:id="169"/>
      </w:r>
      <w:commentRangeEnd w:id="170"/>
      <w:r>
        <w:rPr>
          <w:rStyle w:val="CommentReference"/>
        </w:rPr>
        <w:commentReference w:id="170"/>
      </w:r>
      <w:commentRangeEnd w:id="171"/>
      <w:r>
        <w:rPr>
          <w:rStyle w:val="CommentReference"/>
        </w:rPr>
        <w:commentReference w:id="171"/>
      </w:r>
      <w:r w:rsidRPr="5F63388B" w:rsidR="5F63388B">
        <w:rPr>
          <w:color w:val="000000" w:themeColor="text1" w:themeTint="FF" w:themeShade="FF"/>
        </w:rPr>
        <w:t xml:space="preserve"> including position above the ground and altitude as well as imagery data.</w:t>
      </w:r>
    </w:p>
    <w:p w:rsidRPr="0049582C" w:rsidR="7971C140" w:rsidP="6D14AEB8" w:rsidRDefault="6D14AEB8" w14:paraId="61FBAB25" w14:textId="2B81BAA6">
      <w:pPr>
        <w:numPr>
          <w:ilvl w:val="3"/>
          <w:numId w:val="2"/>
        </w:numPr>
        <w:ind w:left="2070"/>
        <w:rPr>
          <w:color w:val="000000" w:themeColor="text1"/>
        </w:rPr>
      </w:pPr>
      <w:r w:rsidRPr="5F63388B" w:rsidR="5F63388B">
        <w:rPr>
          <w:color w:val="000000" w:themeColor="text1" w:themeTint="FF" w:themeShade="FF"/>
        </w:rPr>
        <w:t>The AUAV shall contain a data link antenna and Tx/Rx capability with a data handling rate of 5MB/s (to transmit position/altitude/imagery).</w:t>
      </w:r>
    </w:p>
    <w:p w:rsidRPr="0049582C" w:rsidR="7971C140" w:rsidP="6D14AEB8" w:rsidRDefault="6D14AEB8" w14:paraId="19A64BF4" w14:textId="105927C7">
      <w:pPr>
        <w:numPr>
          <w:ilvl w:val="3"/>
          <w:numId w:val="2"/>
        </w:numPr>
        <w:ind w:left="2070"/>
        <w:rPr>
          <w:color w:val="000000" w:themeColor="text1"/>
        </w:rPr>
      </w:pPr>
      <w:r w:rsidRPr="5F63388B" w:rsidR="5F63388B">
        <w:rPr>
          <w:color w:val="000000" w:themeColor="text1" w:themeTint="FF" w:themeShade="FF"/>
        </w:rPr>
        <w:t xml:space="preserve">The AUAV shall be able to coordinate with other AUAVs </w:t>
      </w:r>
      <w:r w:rsidRPr="5F63388B" w:rsidR="5F63388B">
        <w:rPr>
          <w:color w:val="000000" w:themeColor="text1" w:themeTint="FF" w:themeShade="FF"/>
        </w:rPr>
        <w:t>in order to</w:t>
      </w:r>
      <w:r w:rsidRPr="5F63388B" w:rsidR="5F63388B">
        <w:rPr>
          <w:color w:val="000000" w:themeColor="text1" w:themeTint="FF" w:themeShade="FF"/>
        </w:rPr>
        <w:t xml:space="preserve"> position themselves appropriately in the air to form a synthetic antenna array using Global Positioning System (GPS) and the data link.</w:t>
      </w:r>
    </w:p>
    <w:p w:rsidRPr="0049582C" w:rsidR="7971C140" w:rsidP="6D14AEB8" w:rsidRDefault="6D14AEB8" w14:paraId="0D2A0F81" w14:textId="51F12933">
      <w:pPr>
        <w:numPr>
          <w:ilvl w:val="3"/>
          <w:numId w:val="2"/>
        </w:numPr>
        <w:ind w:left="2070"/>
        <w:rPr>
          <w:color w:val="000000" w:themeColor="text1"/>
          <w:rPrChange w:author="Camacho, Linda [US] (AS)" w:date="2020-08-26T20:01:00Z" w:id="172">
            <w:rPr>
              <w:color w:val="0000FF"/>
            </w:rPr>
          </w:rPrChange>
        </w:rPr>
      </w:pPr>
      <w:r w:rsidRPr="5F63388B" w:rsidR="5F63388B">
        <w:rPr>
          <w:color w:val="000000" w:themeColor="text1" w:themeTint="FF" w:themeShade="FF"/>
        </w:rPr>
        <w:t xml:space="preserve">Each AUAV shall contain an antenna with adequate field of view and Electronic Warfare (EW)/communications receivers </w:t>
      </w:r>
      <w:r w:rsidRPr="5F63388B" w:rsidR="5F63388B">
        <w:rPr>
          <w:color w:val="000000" w:themeColor="text1" w:themeTint="FF" w:themeShade="FF"/>
        </w:rPr>
        <w:t>in order to</w:t>
      </w:r>
      <w:r w:rsidRPr="5F63388B" w:rsidR="5F63388B">
        <w:rPr>
          <w:color w:val="000000" w:themeColor="text1" w:themeTint="FF" w:themeShade="FF"/>
        </w:rPr>
        <w:t xml:space="preserve"> process and identify the incoming signals and calculate a geolocation solution.</w:t>
      </w:r>
    </w:p>
    <w:p w:rsidRPr="0049582C" w:rsidR="00C2691B" w:rsidP="00F92BB8" w:rsidRDefault="6D14AEB8" w14:paraId="1EDBCE1E" w14:textId="31AB4AD2">
      <w:pPr>
        <w:numPr>
          <w:ilvl w:val="3"/>
          <w:numId w:val="2"/>
        </w:numPr>
        <w:ind w:left="2070"/>
        <w:rPr>
          <w:color w:val="000000" w:themeColor="text1"/>
          <w:rPrChange w:author="Camacho, Linda [US] (AS)" w:date="2020-08-26T20:04:00Z" w:id="173">
            <w:rPr>
              <w:color w:val="0000FF"/>
            </w:rPr>
          </w:rPrChange>
        </w:rPr>
      </w:pPr>
      <w:r w:rsidRPr="5F63388B" w:rsidR="5F63388B">
        <w:rPr>
          <w:color w:val="000000" w:themeColor="text1" w:themeTint="FF" w:themeShade="FF"/>
        </w:rPr>
        <w:t xml:space="preserve">The system shall be capable of overriding the AUAV controller to allow a live operator, </w:t>
      </w:r>
      <w:r w:rsidRPr="5F63388B" w:rsidR="5F63388B">
        <w:rPr>
          <w:color w:val="000000" w:themeColor="text1" w:themeTint="FF" w:themeShade="FF"/>
        </w:rPr>
        <w:t>way-points</w:t>
      </w:r>
      <w:r w:rsidRPr="5F63388B" w:rsidR="5F63388B">
        <w:rPr>
          <w:color w:val="000000" w:themeColor="text1" w:themeTint="FF" w:themeShade="FF"/>
        </w:rPr>
        <w:t>, and pre-programmed mission profiles.</w:t>
      </w:r>
    </w:p>
    <w:p w:rsidRPr="0049582C" w:rsidR="00C2691B" w:rsidP="5F63388B" w:rsidRDefault="6D14AEB8" w14:paraId="26DA0F86" w14:textId="723B174A">
      <w:pPr>
        <w:numPr>
          <w:ilvl w:val="3"/>
          <w:numId w:val="2"/>
        </w:numPr>
        <w:ind w:left="2070"/>
        <w:rPr>
          <w:rFonts w:ascii="Arial" w:hAnsi="Arial" w:eastAsia="Arial" w:cs="Arial"/>
          <w:color w:val="000000" w:themeColor="text1"/>
          <w:sz w:val="22"/>
          <w:szCs w:val="22"/>
          <w:rPrChange w:author="Camacho, Linda [US] (AS)" w:date="2020-08-26T20:06:00Z" w:id="1979646965">
            <w:rPr>
              <w:color w:val="0000FF"/>
            </w:rPr>
          </w:rPrChange>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switching visibility mode between day, infrared radiation (IR) at night, and both selections for dawn and dusk.</w:t>
      </w:r>
    </w:p>
    <w:p w:rsidRPr="0049582C" w:rsidR="00C2691B" w:rsidP="5F63388B" w:rsidRDefault="6D14AEB8" w14:paraId="13622CCA" w14:textId="3306BDB3">
      <w:pPr>
        <w:numPr>
          <w:ilvl w:val="3"/>
          <w:numId w:val="2"/>
        </w:numPr>
        <w:ind w:left="2070"/>
        <w:rPr>
          <w:rFonts w:ascii="Arial" w:hAnsi="Arial" w:eastAsia="Arial" w:cs="Arial"/>
          <w:color w:val="000000" w:themeColor="text1"/>
          <w:sz w:val="22"/>
          <w:szCs w:val="22"/>
          <w:rPrChange w:author="Camacho, Linda [US] (AS)" w:date="2020-08-26T20:22:00Z" w:id="2025100137">
            <w:rPr>
              <w:color w:val="0000FF"/>
            </w:rPr>
          </w:rPrChange>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mission post processing.</w:t>
      </w:r>
    </w:p>
    <w:p w:rsidRPr="0049582C" w:rsidR="007450BC" w:rsidP="5F63388B" w:rsidRDefault="6D14AEB8" w14:paraId="5DAE9B4E" w14:textId="2540E018">
      <w:pPr>
        <w:numPr>
          <w:ilvl w:val="3"/>
          <w:numId w:val="2"/>
        </w:numPr>
        <w:ind w:left="2070"/>
        <w:rPr>
          <w:rFonts w:ascii="Arial" w:hAnsi="Arial" w:eastAsia="Arial" w:cs="Arial"/>
          <w:color w:val="000000" w:themeColor="text1"/>
          <w:sz w:val="22"/>
          <w:szCs w:val="22"/>
          <w:rPrChange w:author="Camacho, Linda [US] (AS)" w:date="2020-08-26T20:28:00Z" w:id="1820879056">
            <w:rPr>
              <w:color w:val="0000FF"/>
            </w:rPr>
          </w:rPrChange>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controlling object tracking.</w:t>
      </w:r>
    </w:p>
    <w:p w:rsidRPr="0049582C" w:rsidR="007450BC" w:rsidP="5F63388B" w:rsidRDefault="6D14AEB8" w14:paraId="3E43208F" w14:textId="5662E50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real time data transmission.</w:t>
      </w:r>
    </w:p>
    <w:p w:rsidRPr="0049582C" w:rsidR="00EB4F68" w:rsidP="5F63388B" w:rsidRDefault="6D14AEB8" w14:paraId="23A9237A" w14:textId="459418E8">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GPS location inclusion for AUAV data.</w:t>
      </w:r>
    </w:p>
    <w:p w:rsidRPr="0049582C" w:rsidR="00EB4F68" w:rsidP="5F63388B" w:rsidRDefault="6D14AEB8" w14:paraId="0B98480C" w14:textId="64106CCF">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GPS location estimation.</w:t>
      </w:r>
    </w:p>
    <w:p w:rsidRPr="0049582C" w:rsidR="00EB4F68" w:rsidP="5F63388B" w:rsidRDefault="6D14AEB8" w14:paraId="75FCADAC" w14:textId="5F39DAAB">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timestamp inclusion for AUAV data.</w:t>
      </w:r>
    </w:p>
    <w:p w:rsidRPr="0049582C" w:rsidR="213F4FD0" w:rsidP="5F63388B" w:rsidRDefault="6D14AEB8" w14:paraId="701D9131" w14:textId="07682A1F">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integrating various modular sensor packages including magnetic sensing and infrasound sensing.</w:t>
      </w:r>
    </w:p>
    <w:p w:rsidRPr="0049582C" w:rsidR="7D19A586" w:rsidP="5F63388B" w:rsidRDefault="6D14AEB8" w14:paraId="08F2DDB0" w14:textId="7421CFC2">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of compensating the distortions from images due to atmospheric turbulences.</w:t>
      </w:r>
    </w:p>
    <w:p w:rsidR="3B6FB3F0" w:rsidP="5F63388B" w:rsidRDefault="3B6FB3F0" w14:paraId="0E3AD2A1" w14:textId="74935E6C">
      <w:pPr>
        <w:pStyle w:val="Normal"/>
        <w:numPr>
          <w:ilvl w:val="3"/>
          <w:numId w:val="2"/>
        </w:numPr>
        <w:ind w:left="2070"/>
        <w:rPr>
          <w:rFonts w:ascii="Arial" w:hAnsi="Arial" w:eastAsia="Arial" w:cs="Arial"/>
          <w:color w:val="F79546" w:themeColor="accent6" w:themeTint="FF" w:themeShade="FF"/>
          <w:sz w:val="22"/>
          <w:szCs w:val="22"/>
        </w:rPr>
      </w:pPr>
      <w:r w:rsidRPr="5F63388B" w:rsidR="5F63388B">
        <w:rPr>
          <w:color w:val="F79546"/>
        </w:rPr>
        <w:t xml:space="preserve">The </w:t>
      </w:r>
      <w:r w:rsidRPr="5F63388B" w:rsidR="5F63388B">
        <w:rPr>
          <w:color w:val="00B050"/>
        </w:rPr>
        <w:t>AUAV</w:t>
      </w:r>
      <w:r w:rsidRPr="5F63388B" w:rsidR="5F63388B">
        <w:rPr>
          <w:color w:val="F79546"/>
        </w:rPr>
        <w:t xml:space="preserve"> system shall be able to toggle control between a remote control center, mobile command center, or A.I. Decision-making system.</w:t>
      </w:r>
    </w:p>
    <w:p w:rsidR="3B6FB3F0" w:rsidP="5F63388B" w:rsidRDefault="3B6FB3F0" w14:paraId="5ED8CD0E" w14:textId="4B87C788">
      <w:pPr>
        <w:pStyle w:val="Normal"/>
        <w:numPr>
          <w:ilvl w:val="3"/>
          <w:numId w:val="2"/>
        </w:numPr>
        <w:ind w:left="2070"/>
        <w:rPr>
          <w:rFonts w:ascii="Arial" w:hAnsi="Arial" w:eastAsia="Arial" w:cs="Arial"/>
          <w:color w:val="F79546" w:themeColor="accent6" w:themeTint="FF" w:themeShade="FF"/>
        </w:rPr>
      </w:pPr>
      <w:r w:rsidRPr="5F63388B" w:rsidR="5F63388B">
        <w:rPr>
          <w:rFonts w:ascii="Arial" w:hAnsi="Arial" w:eastAsia="Arial" w:cs="Arial"/>
          <w:noProof w:val="0"/>
          <w:color w:val="F79546"/>
          <w:sz w:val="22"/>
          <w:szCs w:val="22"/>
          <w:lang w:val="en"/>
        </w:rPr>
        <w:t>The AUAV shall be adaptable for other features/capabilities/sensor package/</w:t>
      </w:r>
      <w:r w:rsidRPr="5F63388B" w:rsidR="5F63388B">
        <w:rPr>
          <w:rFonts w:ascii="Arial" w:hAnsi="Arial" w:eastAsia="Arial" w:cs="Arial"/>
          <w:noProof w:val="0"/>
          <w:color w:val="F79546"/>
          <w:sz w:val="22"/>
          <w:szCs w:val="22"/>
          <w:lang w:val="en"/>
        </w:rPr>
        <w:t>upgrade</w:t>
      </w:r>
      <w:r w:rsidRPr="5F63388B" w:rsidR="5F63388B">
        <w:rPr>
          <w:rFonts w:ascii="Arial" w:hAnsi="Arial" w:eastAsia="Arial" w:cs="Arial"/>
          <w:noProof w:val="0"/>
          <w:color w:val="F79546"/>
          <w:sz w:val="22"/>
          <w:szCs w:val="22"/>
          <w:lang w:val="en"/>
        </w:rPr>
        <w:t xml:space="preserve"> </w:t>
      </w:r>
      <w:r w:rsidRPr="5F63388B" w:rsidR="5F63388B">
        <w:rPr>
          <w:rFonts w:ascii="Arial" w:hAnsi="Arial" w:eastAsia="Arial" w:cs="Arial"/>
          <w:noProof w:val="0"/>
          <w:color w:val="F79546"/>
          <w:sz w:val="22"/>
          <w:szCs w:val="22"/>
          <w:lang w:val="en"/>
        </w:rPr>
        <w:t>including a natural language, AI-based decision-making/mission reconfiguration.</w:t>
      </w:r>
    </w:p>
    <w:p w:rsidR="3B6FB3F0" w:rsidP="5F63388B" w:rsidRDefault="3B6FB3F0" w14:paraId="7E1A262B" w14:textId="66D62C11">
      <w:pPr>
        <w:pStyle w:val="Normal"/>
        <w:numPr>
          <w:ilvl w:val="3"/>
          <w:numId w:val="2"/>
        </w:numPr>
        <w:ind w:left="2070"/>
        <w:rPr>
          <w:rFonts w:ascii="Arial" w:hAnsi="Arial" w:eastAsia="Arial" w:cs="Arial"/>
          <w:noProof w:val="0"/>
          <w:color w:val="F79546" w:themeColor="accent6" w:themeTint="FF" w:themeShade="FF"/>
          <w:sz w:val="22"/>
          <w:szCs w:val="22"/>
          <w:lang w:val="en"/>
        </w:rPr>
      </w:pPr>
      <w:r w:rsidRPr="5F63388B" w:rsidR="5F63388B">
        <w:rPr>
          <w:rFonts w:ascii="Arial" w:hAnsi="Arial" w:eastAsia="Arial" w:cs="Arial"/>
          <w:noProof w:val="0"/>
          <w:color w:val="F79546"/>
          <w:sz w:val="22"/>
          <w:szCs w:val="22"/>
          <w:lang w:val="en"/>
        </w:rPr>
        <w:t xml:space="preserve">The integrated swarm of AUAVs shall be able to cooperatively intercept and geolocate Objects of Interest (OoI).  </w:t>
      </w:r>
    </w:p>
    <w:p w:rsidRPr="0049582C" w:rsidR="009847E3" w:rsidP="3B6FB3F0" w:rsidRDefault="00D967DA" w14:paraId="2ABE57CC" w14:textId="6BAAF649">
      <w:pPr>
        <w:numPr>
          <w:ilvl w:val="2"/>
          <w:numId w:val="2"/>
        </w:numPr>
        <w:ind/>
        <w:rPr>
          <w:rFonts w:ascii="Arial" w:hAnsi="Arial" w:eastAsia="Arial" w:cs="Arial"/>
          <w:b w:val="1"/>
          <w:bCs w:val="1"/>
          <w:i w:val="1"/>
          <w:iCs w:val="1"/>
          <w:color w:val="000000" w:themeColor="text1"/>
          <w:sz w:val="22"/>
          <w:szCs w:val="22"/>
        </w:rPr>
      </w:pPr>
      <w:bookmarkStart w:name="_Toc49857032" w:id="183"/>
      <w:bookmarkEnd w:id="183"/>
      <w:bookmarkStart w:name="_Toc1219948177" w:id="2058364896"/>
      <w:r w:rsidRPr="3B6FB3F0" w:rsidR="3B6FB3F0">
        <w:rPr>
          <w:b w:val="1"/>
          <w:bCs w:val="1"/>
          <w:i w:val="1"/>
          <w:iCs w:val="1"/>
          <w:color w:val="000000" w:themeColor="text1" w:themeTint="FF" w:themeShade="FF"/>
          <w:sz w:val="22"/>
          <w:szCs w:val="22"/>
        </w:rPr>
        <w:t>Allocation of Requirements</w:t>
      </w:r>
      <w:bookmarkEnd w:id="2058364896"/>
    </w:p>
    <w:p w:rsidRPr="0049582C" w:rsidR="009847E3" w:rsidP="00964E6C" w:rsidRDefault="2D9E100A" w14:paraId="633AF03E" w14:textId="6BF5D94E">
      <w:pPr>
        <w:pStyle w:val="ListParagraph"/>
        <w:numPr>
          <w:ilvl w:val="3"/>
          <w:numId w:val="2"/>
        </w:numPr>
        <w:tabs>
          <w:tab w:val="left" w:pos="2520"/>
        </w:tabs>
        <w:ind w:left="2070" w:hanging="540"/>
        <w:rPr>
          <w:color w:val="000000" w:themeColor="text1"/>
        </w:rPr>
      </w:pPr>
      <w:r w:rsidRPr="5F63388B" w:rsidR="5F63388B">
        <w:rPr>
          <w:color w:val="000000" w:themeColor="text1" w:themeTint="FF" w:themeShade="FF"/>
        </w:rPr>
        <w:t xml:space="preserve">The </w:t>
      </w:r>
      <w:r w:rsidRPr="5F63388B" w:rsidR="5F63388B">
        <w:rPr>
          <w:color w:val="F79646" w:themeColor="accent6" w:themeTint="FF" w:themeShade="FF"/>
        </w:rPr>
        <w:t xml:space="preserve">AUAV </w:t>
      </w:r>
      <w:r w:rsidRPr="5F63388B" w:rsidR="5F63388B">
        <w:rPr>
          <w:color w:val="000000" w:themeColor="text1" w:themeTint="FF" w:themeShade="FF"/>
        </w:rPr>
        <w:t xml:space="preserve">system shall have a navigation </w:t>
      </w:r>
      <w:commentRangeStart w:id="185"/>
      <w:commentRangeStart w:id="186"/>
      <w:commentRangeStart w:id="187"/>
      <w:commentRangeStart w:id="188"/>
      <w:r w:rsidRPr="5F63388B" w:rsidR="5F63388B">
        <w:rPr>
          <w:color w:val="000000" w:themeColor="text1" w:themeTint="FF" w:themeShade="FF"/>
        </w:rPr>
        <w:t>function</w:t>
      </w:r>
      <w:commentRangeEnd w:id="185"/>
      <w:r>
        <w:rPr>
          <w:rStyle w:val="CommentReference"/>
        </w:rPr>
        <w:commentReference w:id="185"/>
      </w:r>
      <w:commentRangeEnd w:id="186"/>
      <w:r>
        <w:rPr>
          <w:rStyle w:val="CommentReference"/>
        </w:rPr>
        <w:commentReference w:id="186"/>
      </w:r>
      <w:commentRangeEnd w:id="187"/>
      <w:r>
        <w:rPr>
          <w:rStyle w:val="CommentReference"/>
        </w:rPr>
        <w:commentReference w:id="187"/>
      </w:r>
      <w:commentRangeEnd w:id="188"/>
      <w:r>
        <w:rPr>
          <w:rStyle w:val="CommentReference"/>
        </w:rPr>
        <w:commentReference w:id="188"/>
      </w:r>
      <w:r w:rsidRPr="5F63388B" w:rsidR="5F63388B">
        <w:rPr>
          <w:color w:val="000000" w:themeColor="text1" w:themeTint="FF" w:themeShade="FF"/>
        </w:rPr>
        <w:t>.</w:t>
      </w:r>
    </w:p>
    <w:p w:rsidRPr="0049582C" w:rsidR="00804C21" w:rsidP="5F63388B" w:rsidRDefault="2D9E100A" w14:paraId="25EBC62B" w14:textId="6030915D">
      <w:pPr>
        <w:pStyle w:val="ListParagraph"/>
        <w:numPr>
          <w:ilvl w:val="3"/>
          <w:numId w:val="2"/>
        </w:numPr>
        <w:tabs>
          <w:tab w:val="left" w:pos="2520"/>
        </w:tabs>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flight computer function.</w:t>
      </w:r>
    </w:p>
    <w:p w:rsidRPr="0049582C" w:rsidR="00804C21" w:rsidP="5F63388B" w:rsidRDefault="2D9E100A" w14:paraId="14E5CB96" w14:textId="5820769E">
      <w:pPr>
        <w:pStyle w:val="ListParagraph"/>
        <w:numPr>
          <w:ilvl w:val="3"/>
          <w:numId w:val="2"/>
        </w:numPr>
        <w:tabs>
          <w:tab w:val="left" w:pos="2520"/>
        </w:tabs>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propulsion function.</w:t>
      </w:r>
    </w:p>
    <w:p w:rsidRPr="0049582C" w:rsidR="00804C21" w:rsidP="5F63388B" w:rsidRDefault="2D9E100A" w14:paraId="077A4552" w14:textId="1404D6A1">
      <w:pPr>
        <w:pStyle w:val="ListParagraph"/>
        <w:numPr>
          <w:ilvl w:val="3"/>
          <w:numId w:val="2"/>
        </w:numPr>
        <w:tabs>
          <w:tab w:val="left" w:pos="2520"/>
        </w:tabs>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communications function.</w:t>
      </w:r>
    </w:p>
    <w:p w:rsidRPr="0049582C" w:rsidR="00804C21" w:rsidP="5F63388B" w:rsidRDefault="2D9E100A" w14:paraId="63E8061E" w14:textId="52CE021D">
      <w:pPr>
        <w:pStyle w:val="ListParagraph"/>
        <w:numPr>
          <w:ilvl w:val="3"/>
          <w:numId w:val="2"/>
        </w:numPr>
        <w:tabs>
          <w:tab w:val="left" w:pos="2520"/>
        </w:tabs>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master control function.</w:t>
      </w:r>
    </w:p>
    <w:p w:rsidRPr="0049582C" w:rsidR="00EF70E2" w:rsidP="5F63388B" w:rsidRDefault="2D9E100A" w14:paraId="38311C6C" w14:textId="09E181B8">
      <w:pPr>
        <w:pStyle w:val="ListParagraph"/>
        <w:numPr>
          <w:ilvl w:val="3"/>
          <w:numId w:val="2"/>
        </w:numPr>
        <w:tabs>
          <w:tab w:val="left" w:pos="2520"/>
        </w:tabs>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power generation function.</w:t>
      </w:r>
    </w:p>
    <w:p w:rsidRPr="0049582C" w:rsidR="00EF70E2" w:rsidP="5F63388B" w:rsidRDefault="2D9E100A" w14:paraId="78F752CA" w14:textId="673712B2">
      <w:pPr>
        <w:pStyle w:val="ListParagraph"/>
        <w:numPr>
          <w:ilvl w:val="3"/>
          <w:numId w:val="2"/>
        </w:numPr>
        <w:tabs>
          <w:tab w:val="left" w:pos="2520"/>
        </w:tabs>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optical function.</w:t>
      </w:r>
    </w:p>
    <w:p w:rsidRPr="0049582C" w:rsidR="00EF70E2" w:rsidP="5F63388B" w:rsidRDefault="2D9E100A" w14:paraId="2AC87289" w14:textId="2B94E19D">
      <w:pPr>
        <w:pStyle w:val="ListParagraph"/>
        <w:numPr>
          <w:ilvl w:val="3"/>
          <w:numId w:val="2"/>
        </w:numPr>
        <w:tabs>
          <w:tab w:val="left" w:pos="2520"/>
        </w:tabs>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autonomous flight controls function.</w:t>
      </w:r>
    </w:p>
    <w:p w:rsidRPr="0049582C" w:rsidR="789DB2F2" w:rsidP="5F63388B" w:rsidRDefault="2D9E100A" w14:paraId="7BE09395" w14:textId="37F2C944">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object of interest function.</w:t>
      </w:r>
    </w:p>
    <w:p w:rsidRPr="0049582C" w:rsidR="48928F81" w:rsidP="5F63388B" w:rsidRDefault="2D9E100A" w14:paraId="7C13C13E" w14:textId="2F8BFF02">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atmospheric turbulence compensating imaging function.</w:t>
      </w:r>
    </w:p>
    <w:p w:rsidRPr="0049582C" w:rsidR="48928F81" w:rsidP="5F63388B" w:rsidRDefault="2D9E100A" w14:paraId="551829E9" w14:textId="316B2702">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automatic target recognition function.</w:t>
      </w:r>
    </w:p>
    <w:p w:rsidRPr="0049582C" w:rsidR="48928F81" w:rsidP="5F63388B" w:rsidRDefault="2D9E100A" w14:paraId="73ABC203" w14:textId="24947984">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other features/capabilities/sensing packaging function.</w:t>
      </w:r>
    </w:p>
    <w:p w:rsidRPr="0049582C" w:rsidR="48928F81" w:rsidP="5F63388B" w:rsidRDefault="2D9E100A" w14:paraId="2B26DCDF" w14:textId="1615B8E1">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w:t>
      </w:r>
      <w:r w:rsidRPr="5F63388B" w:rsidR="5F63388B">
        <w:rPr>
          <w:color w:val="4F80BD"/>
        </w:rPr>
        <w:t>n</w:t>
      </w:r>
      <w:r w:rsidRPr="5F63388B" w:rsidR="5F63388B">
        <w:rPr>
          <w:color w:val="000000" w:themeColor="text1" w:themeTint="FF" w:themeShade="FF"/>
        </w:rPr>
        <w:t xml:space="preserve"> </w:t>
      </w:r>
      <w:r w:rsidRPr="5F63388B" w:rsidR="5F63388B">
        <w:rPr>
          <w:color w:val="4F80BD"/>
        </w:rPr>
        <w:t xml:space="preserve">autonomous integrated </w:t>
      </w:r>
      <w:r w:rsidRPr="5F63388B" w:rsidR="5F63388B">
        <w:rPr>
          <w:color w:val="000000" w:themeColor="text1" w:themeTint="FF" w:themeShade="FF"/>
        </w:rPr>
        <w:t>swarm function.</w:t>
      </w:r>
    </w:p>
    <w:p w:rsidRPr="0049582C" w:rsidR="48928F81" w:rsidP="5F63388B" w:rsidRDefault="2D9E100A" w14:paraId="4E5FB12C" w14:textId="7FEB4FA9">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search and find maneuvers function.</w:t>
      </w:r>
    </w:p>
    <w:p w:rsidRPr="0049582C" w:rsidR="009847E3" w:rsidP="3B6FB3F0" w:rsidRDefault="00D967DA" w14:paraId="6F4E0AF2" w14:textId="77777777">
      <w:pPr>
        <w:pStyle w:val="Heading3"/>
        <w:numPr>
          <w:ilvl w:val="2"/>
          <w:numId w:val="2"/>
        </w:numPr>
        <w:ind w:left="1440" w:hanging="180"/>
        <w:rPr>
          <w:b w:val="1"/>
          <w:bCs w:val="1"/>
          <w:i w:val="1"/>
          <w:iCs w:val="1"/>
          <w:color w:val="000000" w:themeColor="text1"/>
          <w:sz w:val="22"/>
          <w:szCs w:val="22"/>
        </w:rPr>
      </w:pPr>
      <w:bookmarkStart w:name="_Toc2032910998" w:id="1726879947"/>
      <w:r w:rsidRPr="3B6FB3F0" w:rsidR="3B6FB3F0">
        <w:rPr>
          <w:b w:val="1"/>
          <w:bCs w:val="1"/>
          <w:i w:val="1"/>
          <w:iCs w:val="1"/>
          <w:color w:val="000000" w:themeColor="text1" w:themeTint="FF" w:themeShade="FF"/>
          <w:sz w:val="22"/>
          <w:szCs w:val="22"/>
        </w:rPr>
        <w:t>Functional Interfaces and Criteria</w:t>
      </w:r>
      <w:bookmarkEnd w:id="1726879947"/>
    </w:p>
    <w:p w:rsidRPr="0049582C" w:rsidR="009847E3" w:rsidP="5F63388B" w:rsidRDefault="2D9E100A" w14:paraId="2006E751" w14:textId="2F822E8F">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target optical data to the mission control center.</w:t>
      </w:r>
    </w:p>
    <w:p w:rsidRPr="0049582C" w:rsidR="00804C21" w:rsidP="5F63388B" w:rsidRDefault="2D9E100A" w14:paraId="468E7C8B" w14:textId="44B367D1">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flight attitude information to the mission control center. (roll, pitch, yaw)</w:t>
      </w:r>
    </w:p>
    <w:p w:rsidRPr="0049582C" w:rsidR="00804C21" w:rsidP="5F63388B" w:rsidRDefault="2D9E100A" w14:paraId="1A171D37" w14:textId="782B94BB">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GPS location information to the mission control center. (position, altitude)</w:t>
      </w:r>
    </w:p>
    <w:p w:rsidRPr="0049582C" w:rsidR="00804C21" w:rsidP="5F63388B" w:rsidRDefault="2D9E100A" w14:paraId="71EC222A" w14:textId="34073C5A">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AUAV state of health information to the mission control center (fuel on board, system voltage, G force, collision avoidance).</w:t>
      </w:r>
    </w:p>
    <w:p w:rsidRPr="0049582C" w:rsidR="00D8080D" w:rsidP="5F63388B" w:rsidRDefault="6D14AEB8" w14:paraId="60235AF1" w14:textId="29B448C4">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image processing interface for input/output of images </w:t>
      </w:r>
      <w:r w:rsidRPr="5F63388B" w:rsidR="5F63388B">
        <w:rPr>
          <w:strike w:val="1"/>
          <w:color w:val="000000" w:themeColor="text1" w:themeTint="FF" w:themeShade="FF"/>
        </w:rPr>
        <w:t>to search and find</w:t>
      </w:r>
      <w:r w:rsidRPr="5F63388B" w:rsidR="5F63388B">
        <w:rPr>
          <w:color w:val="000000" w:themeColor="text1" w:themeTint="FF" w:themeShade="FF"/>
        </w:rPr>
        <w:t>, digital signal processing (DSP), general purpose parallel processing, compression, resizing, and cropping of images.</w:t>
      </w:r>
    </w:p>
    <w:p w:rsidRPr="0049582C" w:rsidR="00D8080D" w:rsidP="5F63388B" w:rsidRDefault="6D14AEB8" w14:paraId="685E661C" w14:textId="44BB278A">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capable of controlling light sensor interfaces for darkness/weather compensation, multipath compensation, control, dimming, noise calibration, filters.</w:t>
      </w:r>
    </w:p>
    <w:p w:rsidRPr="0049582C" w:rsidR="00D8080D" w:rsidP="5F63388B" w:rsidRDefault="6D14AEB8" w14:paraId="316EC1F3" w14:textId="722EA674">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data storage interface for input/output of data, data handling, redundancy management, scaling, and indexing.</w:t>
      </w:r>
    </w:p>
    <w:p w:rsidRPr="0049582C" w:rsidR="000A0227" w:rsidP="5F63388B" w:rsidRDefault="6D14AEB8" w14:paraId="0EE1C213" w14:textId="510D147B">
      <w:pPr>
        <w:pStyle w:val="ListParagraph"/>
        <w:numPr>
          <w:ilvl w:val="3"/>
          <w:numId w:val="2"/>
        </w:numPr>
        <w:ind w:left="2070" w:hanging="54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sensor communication backbone interface for input/output communication, environmental interface handling, frame relay, checksum, and acknowledgement/error responses.</w:t>
      </w:r>
    </w:p>
    <w:p w:rsidRPr="0049582C" w:rsidR="000A0227" w:rsidP="5F63388B" w:rsidRDefault="6D14AEB8" w14:paraId="51EB4E40" w14:textId="72F84AB9">
      <w:pPr>
        <w:pStyle w:val="ListParagraph"/>
        <w:numPr>
          <w:ilvl w:val="3"/>
          <w:numId w:val="2"/>
        </w:numPr>
        <w:ind/>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communication interface for input/output communication, satellite communication, light of sight communication, mobile communication, rain fade, atmospheric latency compensation, phase modulation, transmission. </w:t>
      </w:r>
    </w:p>
    <w:p w:rsidR="3B6FB3F0" w:rsidP="0577EDFE" w:rsidRDefault="3B6FB3F0" w14:paraId="2763E552" w14:textId="44123CEE">
      <w:pPr>
        <w:pStyle w:val="ListParagraph"/>
        <w:numPr>
          <w:ilvl w:val="3"/>
          <w:numId w:val="2"/>
        </w:numPr>
        <w:ind/>
        <w:rPr>
          <w:rFonts w:ascii="Arial" w:hAnsi="Arial" w:eastAsia="Arial" w:cs="Arial"/>
          <w:color w:val="F79546" w:themeColor="accent6" w:themeTint="FF" w:themeShade="FF"/>
          <w:sz w:val="22"/>
          <w:szCs w:val="22"/>
        </w:rPr>
      </w:pPr>
      <w:r w:rsidRPr="5F63388B" w:rsidR="5F63388B">
        <w:rPr>
          <w:color w:val="F79546"/>
        </w:rPr>
        <w:t>The AUAV system shall interface with the existing AUAV mission control center to provide the best possible imaging technology and data processing for detection, identification, and tracking capabilities.</w:t>
      </w:r>
    </w:p>
    <w:p w:rsidRPr="0049582C" w:rsidR="00D8080D" w:rsidP="74D125BB" w:rsidRDefault="00D967DA" w14:paraId="5B88D6FB" w14:textId="1F3E0A46">
      <w:pPr>
        <w:pStyle w:val="Heading2"/>
        <w:numPr>
          <w:ilvl w:val="1"/>
          <w:numId w:val="2"/>
        </w:numPr>
        <w:ind w:left="720" w:hanging="90"/>
        <w:rPr>
          <w:b w:val="1"/>
          <w:bCs w:val="1"/>
          <w:i w:val="1"/>
          <w:iCs w:val="1"/>
          <w:color w:val="000000" w:themeColor="text1"/>
          <w:sz w:val="22"/>
          <w:szCs w:val="22"/>
        </w:rPr>
      </w:pPr>
      <w:bookmarkStart w:name="_Toc1987703251" w:id="1479226513"/>
      <w:r w:rsidRPr="74D125BB" w:rsidR="74D125BB">
        <w:rPr>
          <w:b w:val="1"/>
          <w:bCs w:val="1"/>
          <w:i w:val="1"/>
          <w:iCs w:val="1"/>
          <w:color w:val="000000" w:themeColor="text1" w:themeTint="FF" w:themeShade="FF"/>
          <w:sz w:val="22"/>
          <w:szCs w:val="22"/>
        </w:rPr>
        <w:t>System Characteristics</w:t>
      </w:r>
      <w:bookmarkEnd w:id="1479226513"/>
    </w:p>
    <w:p w:rsidRPr="0049582C" w:rsidR="009847E3" w:rsidP="3B6FB3F0" w:rsidRDefault="00D967DA" w14:paraId="12F8A6E4" w14:textId="678827B7">
      <w:pPr>
        <w:pStyle w:val="Heading3"/>
        <w:numPr>
          <w:ilvl w:val="2"/>
          <w:numId w:val="2"/>
        </w:numPr>
        <w:ind w:left="1440" w:hanging="180"/>
        <w:rPr>
          <w:b w:val="1"/>
          <w:bCs w:val="1"/>
          <w:i w:val="1"/>
          <w:iCs w:val="1"/>
          <w:color w:val="000000" w:themeColor="text1"/>
          <w:sz w:val="22"/>
          <w:szCs w:val="22"/>
        </w:rPr>
      </w:pPr>
      <w:bookmarkStart w:name="_Toc548952606" w:id="1169913722"/>
      <w:r w:rsidRPr="3B6FB3F0" w:rsidR="3B6FB3F0">
        <w:rPr>
          <w:b w:val="1"/>
          <w:bCs w:val="1"/>
          <w:i w:val="1"/>
          <w:iCs w:val="1"/>
          <w:color w:val="000000" w:themeColor="text1" w:themeTint="FF" w:themeShade="FF"/>
          <w:sz w:val="22"/>
          <w:szCs w:val="22"/>
        </w:rPr>
        <w:t>Performance Characteristics</w:t>
      </w:r>
      <w:bookmarkEnd w:id="1169913722"/>
    </w:p>
    <w:p w:rsidRPr="0049582C" w:rsidR="009847E3" w:rsidRDefault="009847E3" w14:paraId="68272D5A" w14:textId="77777777">
      <w:pPr>
        <w:ind w:left="2160"/>
        <w:rPr>
          <w:color w:val="000000" w:themeColor="text1"/>
        </w:rPr>
      </w:pPr>
    </w:p>
    <w:p w:rsidRPr="0049582C" w:rsidR="009847E3" w:rsidP="5F63388B" w:rsidRDefault="2D9E100A" w14:paraId="4203BC33" w14:textId="23519130">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cold start time of a maximum of 30 seconds.</w:t>
      </w:r>
    </w:p>
    <w:p w:rsidRPr="0049582C" w:rsidR="009847E3" w:rsidP="5F63388B" w:rsidRDefault="2D9E100A" w14:paraId="2457B696" w14:textId="59868F60">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hot start time of a maximum of 5 seconds.</w:t>
      </w:r>
    </w:p>
    <w:p w:rsidRPr="0049582C" w:rsidR="009847E3" w:rsidP="5F63388B" w:rsidRDefault="2D9E100A" w14:paraId="54046BF6" w14:textId="1678ACFA">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data transfer rate of a maximum of 150 Megabits/sec.</w:t>
      </w:r>
    </w:p>
    <w:p w:rsidRPr="0049582C" w:rsidR="009847E3" w:rsidP="5F63388B" w:rsidRDefault="2D9E100A" w14:paraId="48AEA38B" w14:textId="4EAAA576">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operate at full performance for all temperatures ranging from </w:t>
      </w:r>
      <w:r w:rsidRPr="5F63388B" w:rsidR="5F63388B">
        <w:rPr>
          <w:color w:val="00B050"/>
        </w:rPr>
        <w:t>-70.0</w:t>
      </w:r>
      <w:r w:rsidRPr="5F63388B" w:rsidR="5F63388B">
        <w:rPr>
          <w:color w:val="000000" w:themeColor="text1" w:themeTint="FF" w:themeShade="FF"/>
        </w:rPr>
        <w:t xml:space="preserve"> degrees Fahrenheit [</w:t>
      </w:r>
      <w:r w:rsidRPr="5F63388B" w:rsidR="5F63388B">
        <w:rPr>
          <w:color w:val="00B050"/>
        </w:rPr>
        <w:t>-56.67</w:t>
      </w:r>
      <w:r w:rsidRPr="5F63388B" w:rsidR="5F63388B">
        <w:rPr>
          <w:color w:val="000000" w:themeColor="text1" w:themeTint="FF" w:themeShade="FF"/>
        </w:rPr>
        <w:t xml:space="preserve"> degrees Celsius] </w:t>
      </w:r>
      <w:r w:rsidRPr="5F63388B" w:rsidR="5F63388B">
        <w:rPr>
          <w:color w:val="00B050"/>
        </w:rPr>
        <w:t>to</w:t>
      </w:r>
      <w:r w:rsidRPr="5F63388B" w:rsidR="5F63388B">
        <w:rPr>
          <w:color w:val="000000" w:themeColor="text1" w:themeTint="FF" w:themeShade="FF"/>
        </w:rPr>
        <w:t xml:space="preserve"> +120.0 degrees Fahrenheit [+48.9 degrees Celsius], inclusively.</w:t>
      </w:r>
    </w:p>
    <w:p w:rsidRPr="0049582C" w:rsidR="009847E3" w:rsidP="5F63388B" w:rsidRDefault="2D9E100A" w14:paraId="6EC4E9E7" w14:textId="6D6571CE">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operate at full performance for all atmospheric pressures ranging from -9.0 pounds per square inch absolute [-62.1 kilopascals absolute] and 0.0 pounds per square inch absolute [0.0 kilopascals absolute], inclusively.</w:t>
      </w:r>
    </w:p>
    <w:p w:rsidRPr="0049582C" w:rsidR="009847E3" w:rsidP="5F63388B" w:rsidRDefault="2D9E100A" w14:paraId="134E3E07" w14:textId="647FA2B4">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able to control the AUAV flight speed from 0.0 miles per hour [0.0 kilometers per hour] to 158.45 miles per hour [255.00 kilometers per hour], inclusively, within a tolerance of +/- 5 miles per hour [8 kilometers per hour].</w:t>
      </w:r>
    </w:p>
    <w:p w:rsidRPr="0049582C" w:rsidR="009847E3" w:rsidP="5F63388B" w:rsidRDefault="2D9E100A" w14:paraId="3BAE56CE" w14:textId="1CA4E882">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able to control the AUAV flight altitudes from ground level to a maximum of </w:t>
      </w:r>
      <w:r w:rsidRPr="5F63388B" w:rsidR="5F63388B">
        <w:rPr>
          <w:color w:val="00B050"/>
        </w:rPr>
        <w:t>15240 meters</w:t>
      </w:r>
      <w:r w:rsidRPr="5F63388B" w:rsidR="5F63388B">
        <w:rPr>
          <w:color w:val="000000" w:themeColor="text1" w:themeTint="FF" w:themeShade="FF"/>
        </w:rPr>
        <w:t xml:space="preserve"> above mean sea level [</w:t>
      </w:r>
      <w:r w:rsidRPr="5F63388B" w:rsidR="5F63388B">
        <w:rPr>
          <w:color w:val="00B050"/>
        </w:rPr>
        <w:t>15.240</w:t>
      </w:r>
      <w:r w:rsidRPr="5F63388B" w:rsidR="5F63388B">
        <w:rPr>
          <w:color w:val="000000" w:themeColor="text1" w:themeTint="FF" w:themeShade="FF"/>
        </w:rPr>
        <w:t xml:space="preserve"> kilometers], inclusively, with a tolerance of +/- </w:t>
      </w:r>
      <w:r w:rsidRPr="5F63388B" w:rsidR="5F63388B">
        <w:rPr>
          <w:color w:val="00B050"/>
        </w:rPr>
        <w:t>0.914 meters</w:t>
      </w:r>
      <w:r w:rsidRPr="5F63388B" w:rsidR="5F63388B">
        <w:rPr>
          <w:color w:val="000000" w:themeColor="text1" w:themeTint="FF" w:themeShade="FF"/>
        </w:rPr>
        <w:t>.</w:t>
      </w:r>
    </w:p>
    <w:p w:rsidRPr="0049582C" w:rsidR="009847E3" w:rsidP="5F63388B" w:rsidRDefault="2D9E100A" w14:paraId="2A44E285" w14:textId="4BD71C4F">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able to control the AUAV flight spatial position (latitude and longitude) with a tolerance of +/- </w:t>
      </w:r>
      <w:r w:rsidRPr="5F63388B" w:rsidR="5F63388B">
        <w:rPr>
          <w:color w:val="00B050"/>
        </w:rPr>
        <w:t>0.914 meters.</w:t>
      </w:r>
    </w:p>
    <w:p w:rsidRPr="0049582C" w:rsidR="009847E3" w:rsidP="5F63388B" w:rsidRDefault="2D9E100A" w14:paraId="2FB2DF4F" w14:textId="638C93DB">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prevent the AUAV from experiencing g-forces greater than 0.5 in the negative direction.</w:t>
      </w:r>
    </w:p>
    <w:p w:rsidRPr="0049582C" w:rsidR="009847E3" w:rsidP="5F63388B" w:rsidRDefault="2D9E100A" w14:paraId="7C2DAF1D" w14:textId="6B4A5452">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prevent the AUAV from experiencing a bank angle greater than 40 degrees.</w:t>
      </w:r>
    </w:p>
    <w:p w:rsidRPr="0049582C" w:rsidR="009847E3" w:rsidP="5F63388B" w:rsidRDefault="2D9E100A" w14:paraId="7FA3EE6E" w14:textId="7B0689A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position the optical sensors at its target location within a tolerance of +/- </w:t>
      </w:r>
      <w:r w:rsidRPr="5F63388B" w:rsidR="5F63388B">
        <w:rPr>
          <w:color w:val="00B050"/>
        </w:rPr>
        <w:t>0.610 meters.</w:t>
      </w:r>
    </w:p>
    <w:p w:rsidRPr="0049582C" w:rsidR="009847E3" w:rsidP="5F63388B" w:rsidRDefault="2D9E100A" w14:paraId="4EFEFEC0" w14:textId="53513953">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able to control the magnification of the electro-optical sensor from 1 time to 25 times magnification, inclusively, with a tolerance of +/- 0.5 millidegrees. </w:t>
      </w:r>
    </w:p>
    <w:p w:rsidRPr="0049582C" w:rsidR="009847E3" w:rsidP="5F63388B" w:rsidRDefault="2D9E100A" w14:paraId="277FF148" w14:textId="49272243">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able to assess an image for a target / no-target decision within a maximum time of 1 second from receiving the image.</w:t>
      </w:r>
    </w:p>
    <w:p w:rsidRPr="0049582C" w:rsidR="009847E3" w:rsidP="5F63388B" w:rsidRDefault="2D9E100A" w14:paraId="72580F5A" w14:textId="03469134">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90% positive target detection rate.</w:t>
      </w:r>
    </w:p>
    <w:p w:rsidRPr="0049582C" w:rsidR="009847E3" w:rsidP="5F63388B" w:rsidRDefault="2D9E100A" w14:paraId="3751D260" w14:textId="201C36E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determine optimal flight control settings within a maximum time of 200 milliseconds.</w:t>
      </w:r>
    </w:p>
    <w:p w:rsidRPr="0049582C" w:rsidR="009847E3" w:rsidP="5F63388B" w:rsidRDefault="2D9E100A" w14:paraId="05849D6A" w14:textId="2EA63DD9">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determine optimal optical control settings within a maximum time of 200 milliseconds.</w:t>
      </w:r>
    </w:p>
    <w:p w:rsidRPr="0049582C" w:rsidR="00387794" w:rsidP="5F63388B" w:rsidRDefault="2D9E100A" w14:paraId="5A44D3DE" w14:textId="037A5EFA">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detect a ground-based obstacle entering its sphere of influence within of 0.5 seconds. </w:t>
      </w:r>
    </w:p>
    <w:p w:rsidRPr="0049582C" w:rsidR="00387794" w:rsidP="00763F4B" w:rsidRDefault="2D9E100A" w14:paraId="364B8F33" w14:textId="472D9E63">
      <w:pPr>
        <w:numPr>
          <w:ilvl w:val="3"/>
          <w:numId w:val="2"/>
        </w:numPr>
        <w:ind w:left="2070"/>
        <w:rPr>
          <w:color w:val="000000" w:themeColor="text1"/>
        </w:rPr>
      </w:pPr>
      <w:r w:rsidRPr="5F63388B" w:rsidR="5F63388B">
        <w:rPr>
          <w:color w:val="000000" w:themeColor="text1" w:themeTint="FF" w:themeShade="FF"/>
        </w:rPr>
        <w:t xml:space="preserve">The AUAVs sphere of influence shall be </w:t>
      </w:r>
      <w:r w:rsidRPr="5F63388B" w:rsidR="5F63388B">
        <w:rPr>
          <w:color w:val="00B050"/>
        </w:rPr>
        <w:t>3.658 m</w:t>
      </w:r>
      <w:r w:rsidRPr="5F63388B" w:rsidR="5F63388B">
        <w:rPr>
          <w:color w:val="000000" w:themeColor="text1" w:themeTint="FF" w:themeShade="FF"/>
        </w:rPr>
        <w:t xml:space="preserve"> +/- </w:t>
      </w:r>
      <w:r w:rsidRPr="5F63388B" w:rsidR="5F63388B">
        <w:rPr>
          <w:color w:val="00B050"/>
        </w:rPr>
        <w:t>0.914 m</w:t>
      </w:r>
      <w:r w:rsidRPr="5F63388B" w:rsidR="5F63388B">
        <w:rPr>
          <w:color w:val="000000" w:themeColor="text1" w:themeTint="FF" w:themeShade="FF"/>
        </w:rPr>
        <w:t>. while on the ground.</w:t>
      </w:r>
    </w:p>
    <w:p w:rsidRPr="0049582C" w:rsidR="00B53177" w:rsidP="5F63388B" w:rsidRDefault="2D9E100A" w14:paraId="2B806F77" w14:textId="48EBEAC2">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detect human Target of Interest (TOI) with a slant range of 9.54</w:t>
      </w:r>
      <w:r w:rsidRPr="5F63388B" w:rsidR="5F63388B">
        <w:rPr>
          <w:color w:val="F79546"/>
        </w:rPr>
        <w:t>3</w:t>
      </w:r>
      <w:r w:rsidRPr="5F63388B" w:rsidR="5F63388B">
        <w:rPr>
          <w:color w:val="000000" w:themeColor="text1" w:themeTint="FF" w:themeShade="FF"/>
        </w:rPr>
        <w:t xml:space="preserve">km </w:t>
      </w:r>
      <w:r w:rsidRPr="5F63388B" w:rsidR="5F63388B">
        <w:rPr>
          <w:color w:val="F79546"/>
        </w:rPr>
        <w:t>during daytime</w:t>
      </w:r>
      <w:r w:rsidRPr="5F63388B" w:rsidR="5F63388B">
        <w:rPr>
          <w:color w:val="000000" w:themeColor="text1" w:themeTint="FF" w:themeShade="FF"/>
        </w:rPr>
        <w:t>.</w:t>
      </w:r>
    </w:p>
    <w:p w:rsidRPr="0049582C" w:rsidR="00B53177" w:rsidP="5F63388B" w:rsidRDefault="2D9E100A" w14:paraId="7F45E336" w14:textId="3F02991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detect human Target of Interest (TOI) with a slant range of 1.5 km during nighttime.</w:t>
      </w:r>
    </w:p>
    <w:p w:rsidRPr="0049582C" w:rsidR="00B53177" w:rsidP="5F63388B" w:rsidRDefault="2D9E100A" w14:paraId="372507EF" w14:textId="5E4ABB1E">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identify human Target of Interest (TOI) with a slant of 1.5 km during daytime.</w:t>
      </w:r>
    </w:p>
    <w:p w:rsidRPr="0049582C" w:rsidR="00B53177" w:rsidP="5F63388B" w:rsidRDefault="2D9E100A" w14:paraId="79D0248C" w14:textId="5B17EF6E">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identify human Target of Interest (TOI) with a slant range of 250 m during nighttime (</w:t>
      </w:r>
      <w:r w:rsidRPr="5F63388B" w:rsidR="5F63388B">
        <w:rPr>
          <w:color w:val="00B050"/>
        </w:rPr>
        <w:t>with</w:t>
      </w:r>
      <w:r w:rsidRPr="5F63388B" w:rsidR="5F63388B">
        <w:rPr>
          <w:color w:val="000000" w:themeColor="text1" w:themeTint="FF" w:themeShade="FF"/>
        </w:rPr>
        <w:t xml:space="preserve"> slipstream sensors).</w:t>
      </w:r>
    </w:p>
    <w:p w:rsidRPr="0049582C" w:rsidR="00B53177" w:rsidP="5F63388B" w:rsidRDefault="2D9E100A" w14:paraId="5A7C4DBA" w14:textId="098F851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identify human Target of Interest (TOI) within a slant range of 1.5km (with slipstream sensor).</w:t>
      </w:r>
    </w:p>
    <w:p w:rsidRPr="0049582C" w:rsidR="00B53177" w:rsidP="5F63388B" w:rsidRDefault="2D9E100A" w14:paraId="5D058857" w14:textId="77C0B66A">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an image</w:t>
      </w:r>
      <w:r w:rsidRPr="5F63388B" w:rsidR="5F63388B">
        <w:rPr>
          <w:color w:val="F79546"/>
        </w:rPr>
        <w:t>/dataset</w:t>
      </w:r>
      <w:r w:rsidRPr="5F63388B" w:rsidR="5F63388B">
        <w:rPr>
          <w:color w:val="000000" w:themeColor="text1" w:themeTint="FF" w:themeShade="FF"/>
        </w:rPr>
        <w:t xml:space="preserve"> to command center within 5 seconds.</w:t>
      </w:r>
    </w:p>
    <w:p w:rsidRPr="0049582C" w:rsidR="00B53177" w:rsidP="5F63388B" w:rsidRDefault="2D9E100A" w14:paraId="30077D1E" w14:textId="2FA2E1F4">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on-demand video to command center within 5 seconds. </w:t>
      </w:r>
    </w:p>
    <w:p w:rsidRPr="0049582C" w:rsidR="00B53177" w:rsidP="5F63388B" w:rsidRDefault="2D9E100A" w14:paraId="5C99EA76" w14:textId="046833BA">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provide detection 24 hours per day / 7 days per week with a 98% operational availability </w:t>
      </w:r>
      <w:r w:rsidRPr="5F63388B" w:rsidR="5F63388B">
        <w:rPr>
          <w:color w:val="00B050"/>
        </w:rPr>
        <w:t>during on-station time</w:t>
      </w:r>
      <w:r w:rsidRPr="5F63388B" w:rsidR="5F63388B">
        <w:rPr>
          <w:color w:val="000000" w:themeColor="text1" w:themeTint="FF" w:themeShade="FF"/>
        </w:rPr>
        <w:t>.</w:t>
      </w:r>
    </w:p>
    <w:p w:rsidRPr="0049582C" w:rsidR="00B53177" w:rsidP="5F63388B" w:rsidRDefault="2D9E100A" w14:paraId="0445ED76" w14:textId="48762175">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observe a nominal 10 km by 10 km swatch centered on each hot-spot location. </w:t>
      </w:r>
    </w:p>
    <w:p w:rsidRPr="0049582C" w:rsidR="00B53177" w:rsidP="5F63388B" w:rsidRDefault="2D9E100A" w14:paraId="3814A7BB" w14:textId="13BEE252">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w:t>
      </w:r>
      <w:r w:rsidRPr="5F63388B" w:rsidR="5F63388B">
        <w:rPr>
          <w:color w:val="00B050"/>
        </w:rPr>
        <w:t xml:space="preserve"> also</w:t>
      </w:r>
      <w:r w:rsidRPr="5F63388B" w:rsidR="5F63388B">
        <w:rPr>
          <w:color w:val="000000" w:themeColor="text1" w:themeTint="FF" w:themeShade="FF"/>
        </w:rPr>
        <w:t xml:space="preserve"> be able to search a large grid within a </w:t>
      </w:r>
      <w:r w:rsidRPr="5F63388B" w:rsidR="5F63388B">
        <w:rPr>
          <w:color w:val="00B050"/>
        </w:rPr>
        <w:t>256 km by 256 km</w:t>
      </w:r>
      <w:r w:rsidRPr="5F63388B" w:rsidR="5F63388B">
        <w:rPr>
          <w:color w:val="000000" w:themeColor="text1" w:themeTint="FF" w:themeShade="FF"/>
        </w:rPr>
        <w:t xml:space="preserve"> range associated with each hot spot. </w:t>
      </w:r>
    </w:p>
    <w:p w:rsidRPr="0049582C" w:rsidR="0088739A" w:rsidP="58455EB1" w:rsidRDefault="6D14AEB8" w14:paraId="6267A311" w14:textId="3A5F62E7">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optical system that can detect human heat in the IR with a peak wavelength of 9.5 micrometers.</w:t>
      </w:r>
    </w:p>
    <w:p w:rsidRPr="0049582C" w:rsidR="00420C74" w:rsidP="5F63388B" w:rsidRDefault="6D14AEB8" w14:paraId="03F7870D" w14:textId="7FD4C879">
      <w:pPr>
        <w:numPr>
          <w:ilvl w:val="3"/>
          <w:numId w:val="2"/>
        </w:numPr>
        <w:ind w:left="2070"/>
        <w:rPr>
          <w:rFonts w:ascii="Arial" w:hAnsi="Arial" w:eastAsia="Arial" w:cs="Arial"/>
          <w:color w:val="000000" w:themeColor="text1" w:themeTint="FF" w:themeShade="FF"/>
          <w:sz w:val="22"/>
          <w:szCs w:val="22"/>
        </w:rPr>
      </w:pPr>
      <w:commentRangeStart w:id="242"/>
      <w:commentRangeStart w:id="243"/>
      <w:commentRangeStart w:id="244"/>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process atmospheric turbulence compensation video data on streaming data at video rate of 30 Hz, or </w:t>
      </w:r>
      <w:r w:rsidRPr="5F63388B" w:rsidR="5F63388B">
        <w:rPr>
          <w:color w:val="00B050"/>
        </w:rPr>
        <w:t xml:space="preserve">on individually selected images. </w:t>
      </w:r>
      <w:commentRangeEnd w:id="242"/>
      <w:r>
        <w:rPr>
          <w:rStyle w:val="CommentReference"/>
        </w:rPr>
        <w:commentReference w:id="242"/>
      </w:r>
      <w:commentRangeEnd w:id="243"/>
      <w:r>
        <w:rPr>
          <w:rStyle w:val="CommentReference"/>
        </w:rPr>
        <w:commentReference w:id="243"/>
      </w:r>
      <w:commentRangeEnd w:id="244"/>
      <w:r>
        <w:rPr>
          <w:rStyle w:val="CommentReference"/>
        </w:rPr>
        <w:commentReference w:id="244"/>
      </w:r>
    </w:p>
    <w:p w:rsidRPr="0049582C" w:rsidR="009847E3" w:rsidP="3B6FB3F0" w:rsidRDefault="00D967DA" w14:paraId="4B979518" w14:textId="286953A8">
      <w:pPr>
        <w:pStyle w:val="Heading3"/>
        <w:numPr>
          <w:ilvl w:val="2"/>
          <w:numId w:val="2"/>
        </w:numPr>
        <w:ind w:left="1440" w:hanging="180"/>
        <w:rPr>
          <w:b w:val="1"/>
          <w:bCs w:val="1"/>
          <w:i w:val="1"/>
          <w:iCs w:val="1"/>
          <w:color w:val="000000" w:themeColor="text1"/>
          <w:sz w:val="22"/>
          <w:szCs w:val="22"/>
        </w:rPr>
      </w:pPr>
      <w:bookmarkStart w:name="_Toc1853735191" w:id="1468032504"/>
      <w:r w:rsidRPr="3B6FB3F0" w:rsidR="3B6FB3F0">
        <w:rPr>
          <w:b w:val="1"/>
          <w:bCs w:val="1"/>
          <w:i w:val="1"/>
          <w:iCs w:val="1"/>
          <w:color w:val="000000" w:themeColor="text1" w:themeTint="FF" w:themeShade="FF"/>
          <w:sz w:val="22"/>
          <w:szCs w:val="22"/>
        </w:rPr>
        <w:t>Physical Characteristics</w:t>
      </w:r>
      <w:bookmarkEnd w:id="1468032504"/>
    </w:p>
    <w:p w:rsidRPr="0049582C" w:rsidR="009847E3" w:rsidRDefault="009847E3" w14:paraId="113F8C4B" w14:textId="77777777">
      <w:pPr>
        <w:ind w:left="2160"/>
        <w:rPr>
          <w:color w:val="000000" w:themeColor="text1"/>
        </w:rPr>
      </w:pPr>
    </w:p>
    <w:p w:rsidRPr="0049582C" w:rsidR="009847E3" w:rsidP="5F63388B" w:rsidRDefault="2D9E100A" w14:paraId="6808B4A6" w14:textId="0D3EB768">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not exceed 66 feet wide x 36 feet long x 12.5 feet high [ 20.11m x 10.97 m x 3.81 m]</w:t>
      </w:r>
    </w:p>
    <w:p w:rsidRPr="0049582C" w:rsidR="009847E3" w:rsidP="5F63388B" w:rsidRDefault="2D9E100A" w14:paraId="203FE399" w14:textId="7684171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weight shall not exceed 4,901 pounds [2,223 kilograms]. </w:t>
      </w:r>
    </w:p>
    <w:p w:rsidRPr="0049582C" w:rsidR="00946E05" w:rsidP="5F63388B" w:rsidRDefault="6D14AEB8" w14:paraId="247F719E" w14:textId="6609228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include an optical system that consists of a telescope, relay optics and detectors.</w:t>
      </w:r>
    </w:p>
    <w:p w:rsidRPr="0049582C" w:rsidR="002146EE" w:rsidP="5F63388B" w:rsidRDefault="2D9E100A" w14:paraId="23083853" w14:textId="5E706CC5">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filter wheels to apply notch filters, high pass, low pass, optical modulators (for background suppression), and specialized filters. </w:t>
      </w:r>
    </w:p>
    <w:p w:rsidRPr="0049582C" w:rsidR="00946E05" w:rsidP="5F63388B" w:rsidRDefault="6D14AEB8" w14:paraId="7B26C04B" w14:textId="5A958335">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vibration and shock isolators.</w:t>
      </w:r>
    </w:p>
    <w:p w:rsidRPr="0049582C" w:rsidR="00946E05" w:rsidP="5F63388B" w:rsidRDefault="2D9E100A" w14:paraId="4134A35F" w14:textId="0140AED5">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optical system with anti-reflection coatings for the optical surfaces.</w:t>
      </w:r>
    </w:p>
    <w:p w:rsidRPr="0049582C" w:rsidR="00946E05" w:rsidP="5F63388B" w:rsidRDefault="6D14AEB8" w14:paraId="03DBAE9C" w14:textId="755B6791">
      <w:pPr>
        <w:numPr>
          <w:ilvl w:val="3"/>
          <w:numId w:val="2"/>
        </w:numPr>
        <w:ind w:left="2070"/>
        <w:rPr>
          <w:rFonts w:ascii="Arial" w:hAnsi="Arial" w:eastAsia="Arial" w:cs="Arial"/>
          <w:color w:val="000000" w:themeColor="text1"/>
          <w:sz w:val="22"/>
          <w:szCs w:val="22"/>
        </w:rPr>
      </w:pPr>
      <w:commentRangeStart w:id="249"/>
      <w:commentRangeStart w:id="250"/>
      <w:commentRangeStart w:id="251"/>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atmospheric turbulence compensating system with light captured at least at two wavelengths simultaneously. </w:t>
      </w:r>
      <w:commentRangeEnd w:id="249"/>
      <w:r>
        <w:rPr>
          <w:rStyle w:val="CommentReference"/>
        </w:rPr>
        <w:commentReference w:id="249"/>
      </w:r>
      <w:commentRangeEnd w:id="250"/>
      <w:r>
        <w:rPr>
          <w:rStyle w:val="CommentReference"/>
        </w:rPr>
        <w:commentReference w:id="250"/>
      </w:r>
      <w:commentRangeEnd w:id="251"/>
      <w:r>
        <w:rPr>
          <w:rStyle w:val="CommentReference"/>
        </w:rPr>
        <w:commentReference w:id="251"/>
      </w:r>
    </w:p>
    <w:p w:rsidRPr="0049582C" w:rsidR="00420C74" w:rsidP="5F63388B" w:rsidRDefault="6D14AEB8" w14:paraId="36E44DA2" w14:textId="2DD7CCD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image parallel processing interface with fast memory, and long-term storage. </w:t>
      </w:r>
    </w:p>
    <w:p w:rsidRPr="0049582C" w:rsidR="00420C74" w:rsidP="5F63388B" w:rsidRDefault="6D14AEB8" w14:paraId="35D08D7F" w14:textId="5160B1AB">
      <w:pPr>
        <w:numPr>
          <w:ilvl w:val="3"/>
          <w:numId w:val="2"/>
        </w:numPr>
        <w:ind w:left="2070"/>
        <w:rPr>
          <w:rFonts w:ascii="Arial" w:hAnsi="Arial" w:eastAsia="Arial" w:cs="Arial"/>
          <w:color w:val="F79546" w:themeColor="accent6" w:themeTint="FF" w:themeShade="FF"/>
          <w:sz w:val="22"/>
          <w:szCs w:val="22"/>
        </w:rPr>
      </w:pPr>
      <w:r w:rsidRPr="5F63388B" w:rsidR="5F63388B">
        <w:rPr>
          <w:color w:val="F79546"/>
        </w:rPr>
        <w:t xml:space="preserve">The </w:t>
      </w:r>
      <w:r w:rsidRPr="5F63388B" w:rsidR="5F63388B">
        <w:rPr>
          <w:color w:val="F79646" w:themeColor="accent6" w:themeTint="FF" w:themeShade="FF"/>
        </w:rPr>
        <w:t>AUAV</w:t>
      </w:r>
      <w:r w:rsidRPr="5F63388B" w:rsidR="5F63388B">
        <w:rPr>
          <w:color w:val="F79546"/>
        </w:rPr>
        <w:t xml:space="preserve"> system shall look like a benign search and rescue AUAV, in color and geometry.     </w:t>
      </w:r>
    </w:p>
    <w:p w:rsidRPr="0049582C" w:rsidR="009847E3" w:rsidP="3B6FB3F0" w:rsidRDefault="00D967DA" w14:paraId="4E0B270B" w14:textId="4612C7C8">
      <w:pPr>
        <w:pStyle w:val="Heading3"/>
        <w:numPr>
          <w:ilvl w:val="2"/>
          <w:numId w:val="2"/>
        </w:numPr>
        <w:ind w:left="1530" w:hanging="180"/>
        <w:rPr>
          <w:b w:val="1"/>
          <w:bCs w:val="1"/>
          <w:i w:val="1"/>
          <w:iCs w:val="1"/>
          <w:color w:val="000000" w:themeColor="text1"/>
          <w:sz w:val="22"/>
          <w:szCs w:val="22"/>
        </w:rPr>
      </w:pPr>
      <w:bookmarkStart w:name="_Toc200125797" w:id="1276078625"/>
      <w:r w:rsidRPr="3B6FB3F0" w:rsidR="3B6FB3F0">
        <w:rPr>
          <w:b w:val="1"/>
          <w:bCs w:val="1"/>
          <w:i w:val="1"/>
          <w:iCs w:val="1"/>
          <w:color w:val="000000" w:themeColor="text1" w:themeTint="FF" w:themeShade="FF"/>
          <w:sz w:val="22"/>
          <w:szCs w:val="22"/>
        </w:rPr>
        <w:t>Effectiveness Requirements</w:t>
      </w:r>
      <w:bookmarkEnd w:id="1276078625"/>
    </w:p>
    <w:p w:rsidRPr="0049582C" w:rsidR="009847E3" w:rsidRDefault="009847E3" w14:paraId="1CE5AF42" w14:textId="77777777">
      <w:pPr>
        <w:ind w:left="2160"/>
        <w:rPr>
          <w:color w:val="000000" w:themeColor="text1"/>
        </w:rPr>
      </w:pPr>
    </w:p>
    <w:p w:rsidRPr="0049582C" w:rsidR="00EC51E0" w:rsidP="5F63388B" w:rsidRDefault="2D9E100A" w14:paraId="1EB40481" w14:textId="3DE6F382">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maintain an Operational Availability of at least 98% </w:t>
      </w:r>
      <w:r w:rsidRPr="5F63388B" w:rsidR="5F63388B">
        <w:rPr>
          <w:color w:val="00B050"/>
        </w:rPr>
        <w:t>during on-station time</w:t>
      </w:r>
      <w:r w:rsidRPr="5F63388B" w:rsidR="5F63388B">
        <w:rPr>
          <w:color w:val="000000" w:themeColor="text1" w:themeTint="FF" w:themeShade="FF"/>
        </w:rPr>
        <w:t xml:space="preserve">. </w:t>
      </w:r>
    </w:p>
    <w:p w:rsidRPr="0049582C" w:rsidR="00177666" w:rsidP="5F63388B" w:rsidRDefault="2D9E100A" w14:paraId="13920CC4" w14:textId="3AC21B3B">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capable of Operational Availability to increase software robustness and redundancy to maximize operation time.</w:t>
      </w:r>
    </w:p>
    <w:p w:rsidRPr="0049582C" w:rsidR="009847E3" w:rsidP="3B6FB3F0" w:rsidRDefault="00D967DA" w14:paraId="6D193DBE" w14:textId="011664B3">
      <w:pPr>
        <w:pStyle w:val="Heading3"/>
        <w:numPr>
          <w:ilvl w:val="2"/>
          <w:numId w:val="2"/>
        </w:numPr>
        <w:ind w:left="1440" w:hanging="180"/>
        <w:rPr>
          <w:b w:val="1"/>
          <w:bCs w:val="1"/>
          <w:i w:val="1"/>
          <w:iCs w:val="1"/>
          <w:color w:val="000000" w:themeColor="text1"/>
          <w:sz w:val="22"/>
          <w:szCs w:val="22"/>
        </w:rPr>
      </w:pPr>
      <w:bookmarkStart w:name="_Toc280361391" w:id="250070693"/>
      <w:r w:rsidRPr="3B6FB3F0" w:rsidR="3B6FB3F0">
        <w:rPr>
          <w:b w:val="1"/>
          <w:bCs w:val="1"/>
          <w:i w:val="1"/>
          <w:iCs w:val="1"/>
          <w:color w:val="000000" w:themeColor="text1" w:themeTint="FF" w:themeShade="FF"/>
          <w:sz w:val="22"/>
          <w:szCs w:val="22"/>
        </w:rPr>
        <w:t>Reliability</w:t>
      </w:r>
      <w:bookmarkEnd w:id="250070693"/>
    </w:p>
    <w:p w:rsidRPr="0049582C" w:rsidR="009847E3" w:rsidRDefault="009847E3" w14:paraId="7C62842D" w14:textId="69CED19F">
      <w:pPr>
        <w:rPr>
          <w:color w:val="000000" w:themeColor="text1"/>
        </w:rPr>
      </w:pPr>
    </w:p>
    <w:p w:rsidRPr="0049582C" w:rsidR="009847E3" w:rsidP="5F63388B" w:rsidRDefault="2D9E100A" w14:paraId="400AA013" w14:textId="40F45F5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an Instantaneous Reliability of at least 70%.</w:t>
      </w:r>
    </w:p>
    <w:p w:rsidRPr="0049582C" w:rsidR="009847E3" w:rsidP="5F63388B" w:rsidRDefault="2D9E100A" w14:paraId="72ABC913" w14:textId="2DB85F90">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Mean Time Between Failure (MTBF) of </w:t>
      </w:r>
      <w:r w:rsidRPr="5F63388B" w:rsidR="5F63388B">
        <w:rPr>
          <w:color w:val="00B050"/>
        </w:rPr>
        <w:t>20</w:t>
      </w:r>
      <w:r w:rsidRPr="5F63388B" w:rsidR="5F63388B">
        <w:rPr>
          <w:color w:val="000000" w:themeColor="text1" w:themeTint="FF" w:themeShade="FF"/>
        </w:rPr>
        <w:t xml:space="preserve"> years. </w:t>
      </w:r>
    </w:p>
    <w:p w:rsidRPr="0049582C" w:rsidR="009847E3" w:rsidP="5F63388B" w:rsidRDefault="2D9E100A" w14:paraId="1999EE3C" w14:textId="120C53F8">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w:t>
      </w:r>
      <w:r w:rsidRPr="5F63388B" w:rsidR="5F63388B">
        <w:rPr>
          <w:color w:val="000000" w:themeColor="text1" w:themeTint="FF" w:themeShade="FF"/>
        </w:rPr>
        <w:t>system</w:t>
      </w:r>
      <w:r w:rsidRPr="5F63388B" w:rsidR="5F63388B">
        <w:rPr>
          <w:color w:val="000000" w:themeColor="text1" w:themeTint="FF" w:themeShade="FF"/>
        </w:rPr>
        <w:t xml:space="preserve"> mean time to repair (MTTR) shall be a maximum of 8 hours. </w:t>
      </w:r>
    </w:p>
    <w:p w:rsidRPr="0049582C" w:rsidR="009847E3" w:rsidP="3B6FB3F0" w:rsidRDefault="00D967DA" w14:paraId="41553F06" w14:textId="7C5DCD1A">
      <w:pPr>
        <w:pStyle w:val="Heading3"/>
        <w:numPr>
          <w:ilvl w:val="2"/>
          <w:numId w:val="2"/>
        </w:numPr>
        <w:ind w:left="1440" w:hanging="180"/>
        <w:rPr>
          <w:b w:val="1"/>
          <w:bCs w:val="1"/>
          <w:i w:val="1"/>
          <w:iCs w:val="1"/>
          <w:color w:val="000000" w:themeColor="text1"/>
          <w:sz w:val="22"/>
          <w:szCs w:val="22"/>
        </w:rPr>
      </w:pPr>
      <w:bookmarkStart w:name="_Toc1328203427" w:id="1218701587"/>
      <w:r w:rsidRPr="3B6FB3F0" w:rsidR="3B6FB3F0">
        <w:rPr>
          <w:b w:val="1"/>
          <w:bCs w:val="1"/>
          <w:i w:val="1"/>
          <w:iCs w:val="1"/>
          <w:color w:val="000000" w:themeColor="text1" w:themeTint="FF" w:themeShade="FF"/>
          <w:sz w:val="22"/>
          <w:szCs w:val="22"/>
        </w:rPr>
        <w:t>Maintainability</w:t>
      </w:r>
      <w:bookmarkEnd w:id="1218701587"/>
    </w:p>
    <w:p w:rsidRPr="0049582C" w:rsidR="009847E3" w:rsidRDefault="009847E3" w14:paraId="7E5FB11A" w14:textId="77777777">
      <w:pPr>
        <w:ind w:left="2160"/>
        <w:rPr>
          <w:color w:val="000000" w:themeColor="text1"/>
        </w:rPr>
      </w:pPr>
    </w:p>
    <w:p w:rsidRPr="0049582C" w:rsidR="009847E3" w:rsidP="5F63388B" w:rsidRDefault="2D9E100A" w14:paraId="381A302D" w14:textId="696979E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not result in down time of more than 5 hours due to regular system maintenance.</w:t>
      </w:r>
    </w:p>
    <w:p w:rsidRPr="0049582C" w:rsidR="009847E3" w:rsidP="5F63388B" w:rsidRDefault="2D9E100A" w14:paraId="5FB70064" w14:textId="5059C063">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require complete system inspection after every 1000 hours of flight time.</w:t>
      </w:r>
    </w:p>
    <w:p w:rsidR="2C2C660E" w:rsidP="5F63388B" w:rsidRDefault="2C2C660E" w14:paraId="31130A7C" w14:textId="2422047E">
      <w:pPr>
        <w:pStyle w:val="Normal"/>
        <w:numPr>
          <w:ilvl w:val="3"/>
          <w:numId w:val="2"/>
        </w:numPr>
        <w:ind w:left="2070"/>
        <w:rPr>
          <w:rFonts w:ascii="Arial" w:hAnsi="Arial" w:eastAsia="Arial" w:cs="Arial"/>
          <w:b w:val="0"/>
          <w:bCs w:val="0"/>
          <w:i w:val="0"/>
          <w:iCs w:val="0"/>
          <w:caps w:val="0"/>
          <w:smallCaps w:val="0"/>
          <w:noProof w:val="0"/>
          <w:color w:val="000000" w:themeColor="text1" w:themeTint="FF" w:themeShade="FF"/>
          <w:sz w:val="22"/>
          <w:szCs w:val="22"/>
          <w:lang w:val="en"/>
        </w:rPr>
      </w:pPr>
      <w:r w:rsidRPr="5F63388B" w:rsidR="5F63388B">
        <w:rPr>
          <w:rFonts w:ascii="Arial" w:hAnsi="Arial" w:eastAsia="Arial" w:cs="Arial"/>
          <w:b w:val="0"/>
          <w:bCs w:val="0"/>
          <w:i w:val="0"/>
          <w:iCs w:val="0"/>
          <w:caps w:val="0"/>
          <w:smallCaps w:val="0"/>
          <w:noProof w:val="0"/>
          <w:color w:val="000000" w:themeColor="text1" w:themeTint="FF" w:themeShade="FF"/>
          <w:sz w:val="22"/>
          <w:szCs w:val="22"/>
          <w:lang w:val="en-US"/>
        </w:rPr>
        <w:t xml:space="preserve">The </w:t>
      </w:r>
      <w:r w:rsidRPr="5F63388B" w:rsidR="5F63388B">
        <w:rPr>
          <w:rFonts w:ascii="Arial" w:hAnsi="Arial" w:eastAsia="Arial" w:cs="Arial"/>
          <w:color w:val="F79646" w:themeColor="accent6" w:themeTint="FF" w:themeShade="FF"/>
        </w:rPr>
        <w:t>AUAV</w:t>
      </w:r>
      <w:r w:rsidRPr="5F63388B" w:rsidR="5F63388B">
        <w:rPr>
          <w:rFonts w:ascii="Arial" w:hAnsi="Arial" w:eastAsia="Arial" w:cs="Arial"/>
          <w:b w:val="0"/>
          <w:bCs w:val="0"/>
          <w:i w:val="0"/>
          <w:iCs w:val="0"/>
          <w:caps w:val="0"/>
          <w:smallCaps w:val="0"/>
          <w:noProof w:val="0"/>
          <w:color w:val="000000" w:themeColor="text1" w:themeTint="FF" w:themeShade="FF"/>
          <w:sz w:val="22"/>
          <w:szCs w:val="22"/>
          <w:lang w:val="en-US"/>
        </w:rPr>
        <w:t xml:space="preserve"> system shall self-check and perform software updates when needed 5 hours prior to operation time.</w:t>
      </w:r>
    </w:p>
    <w:p w:rsidRPr="0049582C" w:rsidR="009847E3" w:rsidP="5F63388B" w:rsidRDefault="2AFAB094" w14:paraId="5CCA65EE" w14:textId="5E86F65B">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allow for </w:t>
      </w:r>
      <w:commentRangeStart w:id="264"/>
      <w:commentRangeStart w:id="265"/>
      <w:commentRangeStart w:id="266"/>
      <w:commentRangeStart w:id="267"/>
      <w:commentRangeStart w:id="268"/>
      <w:r w:rsidRPr="5F63388B" w:rsidR="5F63388B">
        <w:rPr>
          <w:color w:val="000000" w:themeColor="text1" w:themeTint="FF" w:themeShade="FF"/>
        </w:rPr>
        <w:t>30 minute</w:t>
      </w:r>
      <w:commentRangeEnd w:id="264"/>
      <w:r>
        <w:rPr>
          <w:rStyle w:val="CommentReference"/>
        </w:rPr>
        <w:commentReference w:id="264"/>
      </w:r>
      <w:commentRangeEnd w:id="265"/>
      <w:r>
        <w:rPr>
          <w:rStyle w:val="CommentReference"/>
        </w:rPr>
        <w:commentReference w:id="265"/>
      </w:r>
      <w:commentRangeEnd w:id="266"/>
      <w:r>
        <w:rPr>
          <w:rStyle w:val="CommentReference"/>
        </w:rPr>
        <w:commentReference w:id="266"/>
      </w:r>
      <w:commentRangeEnd w:id="267"/>
      <w:r>
        <w:rPr>
          <w:rStyle w:val="CommentReference"/>
        </w:rPr>
        <w:commentReference w:id="267"/>
      </w:r>
      <w:commentRangeEnd w:id="268"/>
      <w:r>
        <w:rPr>
          <w:rStyle w:val="CommentReference"/>
        </w:rPr>
        <w:commentReference w:id="268"/>
      </w:r>
      <w:r w:rsidRPr="5F63388B" w:rsidR="5F63388B">
        <w:rPr>
          <w:color w:val="000000" w:themeColor="text1" w:themeTint="FF" w:themeShade="FF"/>
        </w:rPr>
        <w:t xml:space="preserve"> software updates of software by maintenance personnel. </w:t>
      </w:r>
    </w:p>
    <w:p w:rsidRPr="0049582C" w:rsidR="009847E3" w:rsidP="5F63388B" w:rsidRDefault="2D9E100A" w14:paraId="5BB54F73" w14:textId="2AEE72A9">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built-in-test (BIT) protocol incorporated into the controller to allow for easier maintenance. </w:t>
      </w:r>
    </w:p>
    <w:p w:rsidRPr="0049582C" w:rsidR="009847E3" w:rsidP="5F63388B" w:rsidRDefault="2D9E100A" w14:paraId="55B5CF82" w14:textId="696146D8">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BIT function shall store BIT error files onto onboard memory.</w:t>
      </w:r>
    </w:p>
    <w:p w:rsidRPr="0049582C" w:rsidR="009847E3" w:rsidP="5F63388B" w:rsidRDefault="2D9E100A" w14:paraId="3AE69B2C" w14:textId="3E106B18">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transmit BIT error files to the mission control center within 30 seconds of receipt of error. </w:t>
      </w:r>
    </w:p>
    <w:p w:rsidRPr="0049582C" w:rsidR="009847E3" w:rsidP="002C316D" w:rsidRDefault="2D9E100A" w14:paraId="3BDBC4DF" w14:textId="5695C05B">
      <w:pPr>
        <w:numPr>
          <w:ilvl w:val="3"/>
          <w:numId w:val="2"/>
        </w:numPr>
        <w:ind w:left="2070"/>
        <w:rPr>
          <w:color w:val="000000" w:themeColor="text1"/>
        </w:rPr>
      </w:pPr>
      <w:r w:rsidRPr="5F63388B" w:rsidR="5F63388B">
        <w:rPr>
          <w:color w:val="000000" w:themeColor="text1" w:themeTint="FF" w:themeShade="FF"/>
        </w:rPr>
        <w:t>The company shall maintain the capability of repairing individual modules. That is if a module (Line Replaceable Unit, LRU) fails, it should be replaced with a spare at the customer site and the failed module transported to the factory where it can be repaired by personnel with high skill levels.</w:t>
      </w:r>
    </w:p>
    <w:p w:rsidRPr="0049582C" w:rsidR="009847E3" w:rsidP="002C316D" w:rsidRDefault="2D9E100A" w14:paraId="791C6956" w14:textId="77777777">
      <w:pPr>
        <w:numPr>
          <w:ilvl w:val="3"/>
          <w:numId w:val="2"/>
        </w:numPr>
        <w:ind w:left="2070"/>
        <w:rPr>
          <w:color w:val="000000" w:themeColor="text1"/>
        </w:rPr>
      </w:pPr>
      <w:r w:rsidRPr="5F63388B" w:rsidR="5F63388B">
        <w:rPr>
          <w:color w:val="000000" w:themeColor="text1" w:themeTint="FF" w:themeShade="FF"/>
        </w:rPr>
        <w:t xml:space="preserve">All documentation for the maintenance schedules and procedures shall be provided for the system as part of the contractual deliverables. </w:t>
      </w:r>
    </w:p>
    <w:p w:rsidRPr="0049582C" w:rsidR="00B90E60" w:rsidP="5F63388B" w:rsidRDefault="00B90E60" w14:paraId="309BC191" w14:textId="4F6157C2">
      <w:pPr>
        <w:numPr>
          <w:ilvl w:val="3"/>
          <w:numId w:val="2"/>
        </w:numPr>
        <w:ind w:left="2070"/>
        <w:rPr>
          <w:color w:val="000000" w:themeColor="text1"/>
        </w:rPr>
      </w:pPr>
      <w:r w:rsidRPr="5F63388B" w:rsidR="5F63388B">
        <w:rPr>
          <w:color w:val="000000" w:themeColor="text1" w:themeTint="FF" w:themeShade="FF"/>
        </w:rPr>
        <w:t>The system shall be maintained with Commercial Off the Shelf (COTS) tools and equipment.</w:t>
      </w:r>
    </w:p>
    <w:p w:rsidRPr="0049582C" w:rsidR="00252374" w:rsidP="2D9E100A" w:rsidRDefault="00252374" w14:paraId="300E32FD" w14:textId="6D8195E5">
      <w:pPr>
        <w:rPr>
          <w:color w:val="000000" w:themeColor="text1"/>
        </w:rPr>
      </w:pPr>
    </w:p>
    <w:p w:rsidRPr="0049582C" w:rsidR="009847E3" w:rsidP="3B6FB3F0" w:rsidRDefault="00D967DA" w14:paraId="7FAAF32E" w14:textId="77777777">
      <w:pPr>
        <w:pStyle w:val="Heading3"/>
        <w:numPr>
          <w:ilvl w:val="2"/>
          <w:numId w:val="2"/>
        </w:numPr>
        <w:ind w:left="1440" w:hanging="180"/>
        <w:rPr>
          <w:b w:val="1"/>
          <w:bCs w:val="1"/>
          <w:i w:val="1"/>
          <w:iCs w:val="1"/>
          <w:color w:val="000000" w:themeColor="text1"/>
          <w:sz w:val="22"/>
          <w:szCs w:val="22"/>
        </w:rPr>
      </w:pPr>
      <w:bookmarkStart w:name="_Toc1182734212" w:id="1502139054"/>
      <w:r w:rsidRPr="3B6FB3F0" w:rsidR="3B6FB3F0">
        <w:rPr>
          <w:b w:val="1"/>
          <w:bCs w:val="1"/>
          <w:i w:val="1"/>
          <w:iCs w:val="1"/>
          <w:color w:val="000000" w:themeColor="text1" w:themeTint="FF" w:themeShade="FF"/>
          <w:sz w:val="22"/>
          <w:szCs w:val="22"/>
        </w:rPr>
        <w:t>Usability (Human Factors)</w:t>
      </w:r>
      <w:bookmarkEnd w:id="1502139054"/>
    </w:p>
    <w:p w:rsidRPr="0049582C" w:rsidR="009847E3" w:rsidRDefault="009847E3" w14:paraId="5C402565" w14:textId="77777777">
      <w:pPr>
        <w:ind w:left="2160"/>
        <w:rPr>
          <w:color w:val="000000" w:themeColor="text1"/>
        </w:rPr>
      </w:pPr>
    </w:p>
    <w:p w:rsidRPr="0049582C" w:rsidR="009847E3" w:rsidP="5F63388B" w:rsidRDefault="2AFAB094" w14:paraId="004ACD1E" w14:textId="1F20A626">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facilitate the operation of the AUAV  intermediate skills. Intermediate skills in this case is defined as High School Graduate with 9th grade reading/writing level with no prior work experience and around 40 hours of training plus some on-the-job training.</w:t>
      </w:r>
    </w:p>
    <w:p w:rsidRPr="0049582C" w:rsidR="007450BC" w:rsidP="5F63388B" w:rsidRDefault="2AFAB094" w14:paraId="2462AC41" w14:textId="2D0A8393">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have a user friendly interface to minimize training and user skill requirements. </w:t>
      </w:r>
    </w:p>
    <w:p w:rsidRPr="0049582C" w:rsidR="213F4FD0" w:rsidP="5F63388B" w:rsidRDefault="2AFAB094" w14:paraId="23BB276F" w14:textId="7183DFB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include the user authorization procedure where users must identify themselves using log in name and password. Only users that are authorized have access to system data.</w:t>
      </w:r>
    </w:p>
    <w:p w:rsidRPr="0049582C" w:rsidR="009847E3" w:rsidP="3B6FB3F0" w:rsidRDefault="00D967DA" w14:paraId="50ABA587" w14:textId="6B748E82">
      <w:pPr>
        <w:pStyle w:val="Heading3"/>
        <w:numPr>
          <w:ilvl w:val="2"/>
          <w:numId w:val="2"/>
        </w:numPr>
        <w:ind w:left="1440" w:hanging="180"/>
        <w:rPr>
          <w:b w:val="1"/>
          <w:bCs w:val="1"/>
          <w:i w:val="1"/>
          <w:iCs w:val="1"/>
          <w:color w:val="000000" w:themeColor="text1"/>
          <w:sz w:val="22"/>
          <w:szCs w:val="22"/>
        </w:rPr>
      </w:pPr>
      <w:bookmarkStart w:name="_Toc529559553" w:id="1823700821"/>
      <w:r w:rsidRPr="3B6FB3F0" w:rsidR="3B6FB3F0">
        <w:rPr>
          <w:b w:val="1"/>
          <w:bCs w:val="1"/>
          <w:i w:val="1"/>
          <w:iCs w:val="1"/>
          <w:color w:val="000000" w:themeColor="text1" w:themeTint="FF" w:themeShade="FF"/>
          <w:sz w:val="22"/>
          <w:szCs w:val="22"/>
        </w:rPr>
        <w:t>Supportability</w:t>
      </w:r>
      <w:bookmarkEnd w:id="1823700821"/>
    </w:p>
    <w:p w:rsidRPr="0049582C" w:rsidR="009847E3" w:rsidRDefault="009847E3" w14:paraId="63FA1DA2" w14:textId="77777777">
      <w:pPr>
        <w:ind w:left="2160"/>
        <w:rPr>
          <w:color w:val="000000" w:themeColor="text1"/>
        </w:rPr>
      </w:pPr>
    </w:p>
    <w:p w:rsidRPr="0049582C" w:rsidR="009847E3" w:rsidP="5F63388B" w:rsidRDefault="2D9E100A" w14:paraId="48720BD4" w14:textId="6694B0EE">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support different data transfer protocols.  </w:t>
      </w:r>
    </w:p>
    <w:p w:rsidRPr="0049582C" w:rsidR="7D19A586" w:rsidP="58455EB1" w:rsidRDefault="2D9E100A" w14:paraId="100974C7" w14:textId="2B8838E0">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The data processing, and control processing code from the AUAV systen shall be written with a programming language which is cross-platform.</w:t>
      </w:r>
    </w:p>
    <w:p w:rsidRPr="0049582C" w:rsidR="213F4FD0" w:rsidP="213F4FD0" w:rsidRDefault="213F4FD0" w14:paraId="4D58C572" w14:textId="1469D10E">
      <w:pPr>
        <w:ind w:left="1440"/>
        <w:rPr>
          <w:color w:val="000000" w:themeColor="text1"/>
        </w:rPr>
      </w:pPr>
    </w:p>
    <w:p w:rsidRPr="0049582C" w:rsidR="009847E3" w:rsidP="3B6FB3F0" w:rsidRDefault="00D967DA" w14:paraId="5A3CA44C" w14:textId="16DC23E3">
      <w:pPr>
        <w:pStyle w:val="Heading3"/>
        <w:numPr>
          <w:ilvl w:val="2"/>
          <w:numId w:val="2"/>
        </w:numPr>
        <w:ind w:left="1440" w:hanging="180"/>
        <w:rPr>
          <w:b w:val="1"/>
          <w:bCs w:val="1"/>
          <w:i w:val="1"/>
          <w:iCs w:val="1"/>
          <w:color w:val="000000" w:themeColor="text1"/>
          <w:sz w:val="22"/>
          <w:szCs w:val="22"/>
        </w:rPr>
      </w:pPr>
      <w:bookmarkStart w:name="_Toc348818384" w:id="265779952"/>
      <w:r w:rsidRPr="3B6FB3F0" w:rsidR="3B6FB3F0">
        <w:rPr>
          <w:b w:val="1"/>
          <w:bCs w:val="1"/>
          <w:i w:val="1"/>
          <w:iCs w:val="1"/>
          <w:color w:val="000000" w:themeColor="text1" w:themeTint="FF" w:themeShade="FF"/>
          <w:sz w:val="22"/>
          <w:szCs w:val="22"/>
        </w:rPr>
        <w:t>Transportability / Mobility</w:t>
      </w:r>
      <w:bookmarkEnd w:id="265779952"/>
    </w:p>
    <w:p w:rsidRPr="0049582C" w:rsidR="009847E3" w:rsidRDefault="009847E3" w14:paraId="6377E11B" w14:textId="77777777">
      <w:pPr>
        <w:ind w:left="2160"/>
        <w:rPr>
          <w:color w:val="000000" w:themeColor="text1"/>
        </w:rPr>
      </w:pPr>
    </w:p>
    <w:p w:rsidRPr="0049582C" w:rsidR="009847E3" w:rsidP="5F63388B" w:rsidRDefault="2D9E100A" w14:paraId="0903BF6C" w14:textId="47936EC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accommodate ease of transport during system integration and maintenance.</w:t>
      </w:r>
    </w:p>
    <w:p w:rsidRPr="0049582C" w:rsidR="009847E3" w:rsidP="0577EDFE" w:rsidRDefault="6D14AEB8" w14:paraId="1BC2CFCA" w14:textId="5ACE1091">
      <w:pPr>
        <w:pStyle w:val="Normal"/>
        <w:numPr>
          <w:ilvl w:val="3"/>
          <w:numId w:val="2"/>
        </w:numPr>
        <w:ind w:left="2070"/>
        <w:rPr>
          <w:rFonts w:ascii="Arial" w:hAnsi="Arial" w:eastAsia="Arial" w:cs="Arial"/>
          <w:color w:val="000000" w:themeColor="text1"/>
          <w:sz w:val="22"/>
          <w:szCs w:val="22"/>
        </w:rPr>
      </w:pPr>
      <w:commentRangeStart w:id="1975687677"/>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w:t>
      </w:r>
      <w:r w:rsidRPr="5F63388B" w:rsidR="5F63388B">
        <w:rPr>
          <w:color w:val="F79646" w:themeColor="accent6" w:themeTint="FF" w:themeShade="FF"/>
        </w:rPr>
        <w:t xml:space="preserve"> </w:t>
      </w:r>
      <w:r w:rsidRPr="5F63388B" w:rsidR="5F63388B">
        <w:rPr>
          <w:color w:val="F79646" w:themeColor="accent6" w:themeTint="FF" w:themeShade="FF"/>
        </w:rPr>
        <w:t>should not</w:t>
      </w:r>
      <w:r w:rsidRPr="5F63388B" w:rsidR="5F63388B">
        <w:rPr>
          <w:color w:val="F79646" w:themeColor="accent6" w:themeTint="FF" w:themeShade="FF"/>
        </w:rPr>
        <w:t xml:space="preserve"> </w:t>
      </w:r>
      <w:r w:rsidRPr="5F63388B" w:rsidR="5F63388B">
        <w:rPr>
          <w:color w:val="000000" w:themeColor="text1" w:themeTint="FF" w:themeShade="FF"/>
        </w:rPr>
        <w:t xml:space="preserve">sustain damage while being transported. </w:t>
      </w:r>
      <w:commentRangeEnd w:id="1975687677"/>
      <w:r>
        <w:rPr>
          <w:rStyle w:val="CommentReference"/>
        </w:rPr>
        <w:commentReference w:id="1975687677"/>
      </w:r>
    </w:p>
    <w:p w:rsidRPr="0049582C" w:rsidR="009847E3" w:rsidP="3B6FB3F0" w:rsidRDefault="00D967DA" w14:paraId="1BAA36A7" w14:textId="444C7A4B">
      <w:pPr>
        <w:pStyle w:val="Heading3"/>
        <w:numPr>
          <w:ilvl w:val="2"/>
          <w:numId w:val="2"/>
        </w:numPr>
        <w:ind w:left="1440" w:hanging="180"/>
        <w:rPr>
          <w:b w:val="1"/>
          <w:bCs w:val="1"/>
          <w:i w:val="1"/>
          <w:iCs w:val="1"/>
          <w:color w:val="000000" w:themeColor="text1"/>
          <w:sz w:val="22"/>
          <w:szCs w:val="22"/>
        </w:rPr>
      </w:pPr>
      <w:bookmarkStart w:name="_Toc2111936461" w:id="1567825502"/>
      <w:r w:rsidRPr="3B6FB3F0" w:rsidR="3B6FB3F0">
        <w:rPr>
          <w:b w:val="1"/>
          <w:bCs w:val="1"/>
          <w:i w:val="1"/>
          <w:iCs w:val="1"/>
          <w:color w:val="000000" w:themeColor="text1" w:themeTint="FF" w:themeShade="FF"/>
          <w:sz w:val="22"/>
          <w:szCs w:val="22"/>
        </w:rPr>
        <w:t>Flexibility</w:t>
      </w:r>
      <w:bookmarkEnd w:id="1567825502"/>
    </w:p>
    <w:p w:rsidRPr="0049582C" w:rsidR="009847E3" w:rsidRDefault="009847E3" w14:paraId="6BFF55F8" w14:textId="77777777">
      <w:pPr>
        <w:ind w:left="2160"/>
        <w:rPr>
          <w:color w:val="000000" w:themeColor="text1"/>
        </w:rPr>
      </w:pPr>
    </w:p>
    <w:p w:rsidRPr="0049582C" w:rsidR="009847E3" w:rsidP="5F63388B" w:rsidRDefault="2D9E100A" w14:paraId="3D91F8DD" w14:textId="3C07A7F6">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F79646" w:themeColor="accent6" w:themeTint="FF" w:themeShade="FF"/>
        </w:rPr>
        <w:t>AUAV</w:t>
      </w:r>
      <w:r w:rsidRPr="5F63388B" w:rsidR="5F63388B">
        <w:rPr>
          <w:color w:val="000000" w:themeColor="text1" w:themeTint="FF" w:themeShade="FF"/>
        </w:rPr>
        <w:t xml:space="preserve"> system shall be flexible such that changing mission requirements can be adapted into the operation. </w:t>
      </w:r>
    </w:p>
    <w:p w:rsidRPr="0049582C" w:rsidR="009847E3" w:rsidP="5F63388B" w:rsidRDefault="2D9E100A" w14:paraId="2405142C" w14:textId="63460577">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designed to be flexible by making use of functional modularity that will allow for cost effective modification.</w:t>
      </w:r>
    </w:p>
    <w:p w:rsidRPr="0049582C" w:rsidR="009847E3" w:rsidP="5F63388B" w:rsidRDefault="2D9E100A" w14:paraId="71E3A64F" w14:textId="4CE2F84D">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support multifunctional tasking, including detection, oversight, and tracking. </w:t>
      </w:r>
    </w:p>
    <w:p w:rsidRPr="0049582C" w:rsidR="213F4FD0" w:rsidP="5F63388B" w:rsidRDefault="2D9E100A" w14:paraId="3E4BD3DD" w14:textId="45238A48">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reversible when the commander wants to update or cancel tasks.</w:t>
      </w:r>
    </w:p>
    <w:p w:rsidRPr="0049582C" w:rsidR="009847E3" w:rsidP="3B6FB3F0" w:rsidRDefault="00D967DA" w14:paraId="0BE3A69F" w14:textId="61EF02E0">
      <w:pPr>
        <w:pStyle w:val="Heading3"/>
        <w:numPr>
          <w:ilvl w:val="2"/>
          <w:numId w:val="2"/>
        </w:numPr>
        <w:ind w:left="1440" w:hanging="180"/>
        <w:rPr>
          <w:b w:val="1"/>
          <w:bCs w:val="1"/>
          <w:i w:val="1"/>
          <w:iCs w:val="1"/>
          <w:color w:val="000000" w:themeColor="text1"/>
          <w:sz w:val="22"/>
          <w:szCs w:val="22"/>
        </w:rPr>
      </w:pPr>
      <w:bookmarkStart w:name="_Toc59205703" w:id="1605998338"/>
      <w:r w:rsidRPr="3B6FB3F0" w:rsidR="3B6FB3F0">
        <w:rPr>
          <w:b w:val="1"/>
          <w:bCs w:val="1"/>
          <w:i w:val="1"/>
          <w:iCs w:val="1"/>
          <w:color w:val="000000" w:themeColor="text1" w:themeTint="FF" w:themeShade="FF"/>
          <w:sz w:val="22"/>
          <w:szCs w:val="22"/>
        </w:rPr>
        <w:t>Sustainability</w:t>
      </w:r>
      <w:bookmarkEnd w:id="1605998338"/>
    </w:p>
    <w:p w:rsidRPr="0049582C" w:rsidR="009847E3" w:rsidRDefault="009847E3" w14:paraId="377BE99E" w14:textId="77777777">
      <w:pPr>
        <w:rPr>
          <w:color w:val="000000" w:themeColor="text1"/>
        </w:rPr>
      </w:pPr>
    </w:p>
    <w:p w:rsidRPr="0049582C" w:rsidR="009847E3" w:rsidP="5F63388B" w:rsidRDefault="2D9E100A" w14:paraId="27BE33A8" w14:textId="74CCFAF4">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designed with system recycling in consideration. </w:t>
      </w:r>
    </w:p>
    <w:p w:rsidRPr="0049582C" w:rsidR="00DE3A09" w:rsidP="5F63388B" w:rsidRDefault="2D9E100A" w14:paraId="1FBE79B0" w14:textId="04075FC0">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have the </w:t>
      </w:r>
      <w:commentRangeStart w:id="305"/>
      <w:commentRangeStart w:id="306"/>
      <w:r w:rsidRPr="5F63388B" w:rsidR="5F63388B">
        <w:rPr>
          <w:color w:val="000000" w:themeColor="text1" w:themeTint="FF" w:themeShade="FF"/>
        </w:rPr>
        <w:t>minimal infrared heat signature and acoustic emission</w:t>
      </w:r>
      <w:commentRangeEnd w:id="305"/>
      <w:r>
        <w:rPr>
          <w:rStyle w:val="CommentReference"/>
        </w:rPr>
        <w:commentReference w:id="305"/>
      </w:r>
      <w:commentRangeEnd w:id="306"/>
      <w:r>
        <w:rPr>
          <w:rStyle w:val="CommentReference"/>
        </w:rPr>
        <w:commentReference w:id="306"/>
      </w:r>
      <w:r w:rsidRPr="5F63388B" w:rsidR="5F63388B">
        <w:rPr>
          <w:color w:val="000000" w:themeColor="text1" w:themeTint="FF" w:themeShade="FF"/>
        </w:rPr>
        <w:t xml:space="preserve"> to support environmental sustainability.</w:t>
      </w:r>
    </w:p>
    <w:p w:rsidRPr="0049582C" w:rsidR="00946E05" w:rsidP="58455EB1" w:rsidRDefault="2D9E100A" w14:paraId="0D6EBAF5" w14:textId="7DA48375">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have an optical system with environmental conditioning protection features (temperature regulators, moisture and humidity control, dust, pressure, and light shields).</w:t>
      </w:r>
    </w:p>
    <w:p w:rsidRPr="0049582C" w:rsidR="009847E3" w:rsidP="3B6FB3F0" w:rsidRDefault="00D967DA" w14:paraId="483DC4DE" w14:textId="57AE0A6F">
      <w:pPr>
        <w:pStyle w:val="Heading3"/>
        <w:numPr>
          <w:ilvl w:val="2"/>
          <w:numId w:val="2"/>
        </w:numPr>
        <w:ind w:left="1440" w:hanging="180"/>
        <w:rPr>
          <w:b w:val="1"/>
          <w:bCs w:val="1"/>
          <w:i w:val="1"/>
          <w:iCs w:val="1"/>
          <w:color w:val="000000" w:themeColor="text1"/>
          <w:sz w:val="22"/>
          <w:szCs w:val="22"/>
        </w:rPr>
      </w:pPr>
      <w:bookmarkStart w:name="_Toc2030350154" w:id="1646529673"/>
      <w:r w:rsidRPr="3B6FB3F0" w:rsidR="3B6FB3F0">
        <w:rPr>
          <w:b w:val="1"/>
          <w:bCs w:val="1"/>
          <w:i w:val="1"/>
          <w:iCs w:val="1"/>
          <w:color w:val="000000" w:themeColor="text1" w:themeTint="FF" w:themeShade="FF"/>
          <w:sz w:val="22"/>
          <w:szCs w:val="22"/>
        </w:rPr>
        <w:t>Safety</w:t>
      </w:r>
      <w:bookmarkEnd w:id="1646529673"/>
    </w:p>
    <w:p w:rsidRPr="0049582C" w:rsidR="009847E3" w:rsidRDefault="009847E3" w14:paraId="04B64108" w14:textId="77777777">
      <w:pPr>
        <w:ind w:left="2160"/>
        <w:rPr>
          <w:color w:val="000000" w:themeColor="text1"/>
        </w:rPr>
      </w:pPr>
    </w:p>
    <w:p w:rsidRPr="0049582C" w:rsidR="009847E3" w:rsidP="5F63388B" w:rsidRDefault="2D9E100A" w14:paraId="5EE99537" w14:textId="174C9DC6">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not present any safety hazards to maintenance personnel.</w:t>
      </w:r>
    </w:p>
    <w:p w:rsidRPr="0049582C" w:rsidR="009847E3" w:rsidP="58455EB1" w:rsidRDefault="2AFAB094" w14:paraId="36C080CC" w14:textId="3EAE5CD6">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maintain constant transponder communication visible to all aircraft and Air Traffic Control to maintain air traffic safety. </w:t>
      </w:r>
    </w:p>
    <w:p w:rsidR="3B6FB3F0" w:rsidP="5F63388B" w:rsidRDefault="3B6FB3F0" w14:paraId="0FE89828" w14:textId="0D9E443B">
      <w:pPr>
        <w:numPr>
          <w:ilvl w:val="3"/>
          <w:numId w:val="2"/>
        </w:numPr>
        <w:ind w:left="2070"/>
        <w:rPr>
          <w:rFonts w:ascii="Arial" w:hAnsi="Arial" w:eastAsia="Arial" w:cs="Arial"/>
          <w:color w:val="000000" w:themeColor="text1" w:themeTint="FF" w:themeShade="FF"/>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allow the transponder unimpeded communication without interference.</w:t>
      </w:r>
    </w:p>
    <w:p w:rsidR="3B6FB3F0" w:rsidP="5F63388B" w:rsidRDefault="3B6FB3F0" w14:paraId="0BDEFE44" w14:textId="3FBE19D3">
      <w:pPr>
        <w:pStyle w:val="Normal"/>
        <w:numPr>
          <w:ilvl w:val="3"/>
          <w:numId w:val="2"/>
        </w:numPr>
        <w:ind w:left="2070"/>
        <w:rPr>
          <w:color w:val="000000" w:themeColor="text1" w:themeTint="FF" w:themeShade="FF"/>
        </w:rPr>
      </w:pPr>
      <w:r w:rsidRPr="5F63388B" w:rsidR="5F63388B">
        <w:rPr>
          <w:color w:val="00B050"/>
        </w:rPr>
        <w:t>Personal protective equipment (PPE) shall be worn as necessary i.e. repairs, noise levels, low oxygen environments, etc.</w:t>
      </w:r>
    </w:p>
    <w:p w:rsidRPr="0049582C" w:rsidR="677E5F73" w:rsidP="3B6FB3F0" w:rsidRDefault="677E5F73" w14:paraId="19410E03" w14:textId="2BCFCD25">
      <w:pPr>
        <w:ind w:left="1350"/>
        <w:rPr>
          <w:color w:val="000000" w:themeColor="text1"/>
        </w:rPr>
      </w:pPr>
    </w:p>
    <w:p w:rsidRPr="0049582C" w:rsidR="009847E3" w:rsidP="3B6FB3F0" w:rsidRDefault="677E5F73" w14:paraId="5E35F624" w14:textId="37884761">
      <w:pPr>
        <w:numPr>
          <w:ilvl w:val="2"/>
          <w:numId w:val="2"/>
        </w:numPr>
        <w:rPr>
          <w:b w:val="1"/>
          <w:bCs w:val="1"/>
          <w:i w:val="1"/>
          <w:iCs w:val="1"/>
          <w:color w:val="000000" w:themeColor="text1"/>
        </w:rPr>
      </w:pPr>
      <w:r w:rsidRPr="3B6FB3F0" w:rsidR="3B6FB3F0">
        <w:rPr>
          <w:b w:val="1"/>
          <w:bCs w:val="1"/>
          <w:i w:val="1"/>
          <w:iCs w:val="1"/>
          <w:color w:val="000000" w:themeColor="text1" w:themeTint="FF" w:themeShade="FF"/>
        </w:rPr>
        <w:t>Security</w:t>
      </w:r>
    </w:p>
    <w:p w:rsidRPr="0049582C" w:rsidR="001042B9" w:rsidP="001042B9" w:rsidRDefault="001042B9" w14:paraId="26667B8C" w14:textId="77777777">
      <w:pPr>
        <w:rPr>
          <w:color w:val="000000" w:themeColor="text1"/>
        </w:rPr>
      </w:pPr>
    </w:p>
    <w:p w:rsidRPr="0049582C" w:rsidR="009847E3" w:rsidP="5F63388B" w:rsidRDefault="2D9E100A" w14:paraId="5730B917" w14:textId="33621019">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incorporate secure data encryption with the communication between the UAV and the mission control center.</w:t>
      </w:r>
    </w:p>
    <w:p w:rsidRPr="0049582C" w:rsidR="009847E3" w:rsidP="5F63388B" w:rsidRDefault="2D9E100A" w14:paraId="0339846C" w14:textId="72A71A8B">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incorporate secure data encryption for all stored data (mission planning files, flying logs, maps). </w:t>
      </w:r>
    </w:p>
    <w:p w:rsidRPr="0049582C" w:rsidR="009847E3" w:rsidP="5F63388B" w:rsidRDefault="2D9E100A" w14:paraId="5099C746" w14:textId="3BD96310">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incorporate a special security token to modify or upload new software to the controller modules.</w:t>
      </w:r>
    </w:p>
    <w:p w:rsidRPr="0049582C" w:rsidR="009847E3" w:rsidP="002C316D" w:rsidRDefault="2D9E100A" w14:paraId="367EB06F" w14:textId="0FC0EA4E">
      <w:pPr>
        <w:numPr>
          <w:ilvl w:val="3"/>
          <w:numId w:val="2"/>
        </w:numPr>
        <w:ind w:left="2070"/>
        <w:rPr>
          <w:color w:val="000000" w:themeColor="text1"/>
        </w:rPr>
      </w:pPr>
      <w:r w:rsidRPr="5F63388B" w:rsidR="5F63388B">
        <w:rPr>
          <w:color w:val="000000" w:themeColor="text1" w:themeTint="FF" w:themeShade="FF"/>
        </w:rPr>
        <w:t>The AUAV shall notify mission control as it approaches near international borders</w:t>
      </w:r>
      <w:r w:rsidRPr="5F63388B" w:rsidR="5F63388B">
        <w:rPr>
          <w:color w:val="00B050"/>
        </w:rPr>
        <w:t xml:space="preserve"> and airspaces</w:t>
      </w:r>
      <w:r w:rsidRPr="5F63388B" w:rsidR="5F63388B">
        <w:rPr>
          <w:color w:val="000000" w:themeColor="text1" w:themeTint="FF" w:themeShade="FF"/>
        </w:rPr>
        <w:t>, and other no-fly zones.</w:t>
      </w:r>
    </w:p>
    <w:p w:rsidRPr="0049582C" w:rsidR="009847E3" w:rsidP="5F63388B" w:rsidRDefault="2D9E100A" w14:paraId="7E1381B3" w14:textId="34CC10F7">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report operational data, including battery information and functional performance in the event of an attack.</w:t>
      </w:r>
    </w:p>
    <w:p w:rsidRPr="0049582C" w:rsidR="00177666" w:rsidP="5F63388B" w:rsidRDefault="2D9E100A" w14:paraId="571D720C" w14:textId="7E5D775C">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tamper-proof.</w:t>
      </w:r>
    </w:p>
    <w:p w:rsidRPr="0049582C" w:rsidR="2D9E100A" w:rsidP="5F63388B" w:rsidRDefault="2D9E100A" w14:paraId="712B9D82" w14:textId="2A135EDE">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data clear.</w:t>
      </w:r>
    </w:p>
    <w:p w:rsidRPr="0049582C" w:rsidR="2D9E100A" w:rsidP="5F63388B" w:rsidRDefault="2D9E100A" w14:paraId="4DC046A6" w14:textId="2818CA50">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support data security to prevent data theft.</w:t>
      </w:r>
    </w:p>
    <w:p w:rsidRPr="0049582C" w:rsidR="7D19A586" w:rsidP="5F63388B" w:rsidRDefault="2D9E100A" w14:paraId="53375309" w14:textId="20BA2DFF">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prevent GPS jamming.</w:t>
      </w:r>
    </w:p>
    <w:p w:rsidRPr="0049582C" w:rsidR="7D19A586" w:rsidP="5F63388B" w:rsidRDefault="2D9E100A" w14:paraId="2BB13375" w14:textId="6CBC1BB1">
      <w:pPr>
        <w:numPr>
          <w:ilvl w:val="3"/>
          <w:numId w:val="2"/>
        </w:numPr>
        <w:ind w:left="207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capable </w:t>
      </w:r>
      <w:r w:rsidRPr="5F63388B" w:rsidR="5F63388B">
        <w:rPr>
          <w:color w:val="00B050"/>
        </w:rPr>
        <w:t>counter</w:t>
      </w:r>
      <w:r w:rsidRPr="5F63388B" w:rsidR="5F63388B">
        <w:rPr>
          <w:color w:val="000000" w:themeColor="text1" w:themeTint="FF" w:themeShade="FF"/>
        </w:rPr>
        <w:t xml:space="preserve"> Electronic Warfare (EW).</w:t>
      </w:r>
    </w:p>
    <w:p w:rsidRPr="0049582C" w:rsidR="009847E3" w:rsidP="74D125BB" w:rsidRDefault="00D967DA" w14:paraId="060A8690" w14:textId="2EF6B1B1">
      <w:pPr>
        <w:pStyle w:val="Heading2"/>
        <w:numPr>
          <w:ilvl w:val="1"/>
          <w:numId w:val="2"/>
        </w:numPr>
        <w:ind w:left="720" w:hanging="90"/>
        <w:rPr>
          <w:b w:val="1"/>
          <w:bCs w:val="1"/>
          <w:i w:val="1"/>
          <w:iCs w:val="1"/>
          <w:color w:val="000000" w:themeColor="text1"/>
          <w:sz w:val="22"/>
          <w:szCs w:val="22"/>
        </w:rPr>
      </w:pPr>
      <w:bookmarkStart w:name="_Toc1187546300" w:id="1591579380"/>
      <w:r w:rsidRPr="74D125BB" w:rsidR="74D125BB">
        <w:rPr>
          <w:b w:val="1"/>
          <w:bCs w:val="1"/>
          <w:i w:val="1"/>
          <w:iCs w:val="1"/>
          <w:color w:val="000000" w:themeColor="text1" w:themeTint="FF" w:themeShade="FF"/>
          <w:sz w:val="22"/>
          <w:szCs w:val="22"/>
        </w:rPr>
        <w:t>Design and Construction</w:t>
      </w:r>
      <w:bookmarkEnd w:id="1591579380"/>
    </w:p>
    <w:p w:rsidRPr="0049582C" w:rsidR="009847E3" w:rsidP="3B6FB3F0" w:rsidRDefault="00D967DA" w14:paraId="5CD8EA53" w14:textId="1317C7DD">
      <w:pPr>
        <w:pStyle w:val="Heading3"/>
        <w:numPr>
          <w:ilvl w:val="2"/>
          <w:numId w:val="2"/>
        </w:numPr>
        <w:ind w:left="1440" w:hanging="180"/>
        <w:rPr>
          <w:b w:val="1"/>
          <w:bCs w:val="1"/>
          <w:i w:val="1"/>
          <w:iCs w:val="1"/>
          <w:color w:val="000000" w:themeColor="text1"/>
          <w:sz w:val="22"/>
          <w:szCs w:val="22"/>
        </w:rPr>
      </w:pPr>
      <w:bookmarkStart w:name="_Toc1737359103" w:id="1553673675"/>
      <w:r w:rsidRPr="3B6FB3F0" w:rsidR="3B6FB3F0">
        <w:rPr>
          <w:b w:val="1"/>
          <w:bCs w:val="1"/>
          <w:i w:val="1"/>
          <w:iCs w:val="1"/>
          <w:color w:val="000000" w:themeColor="text1" w:themeTint="FF" w:themeShade="FF"/>
          <w:sz w:val="22"/>
          <w:szCs w:val="22"/>
        </w:rPr>
        <w:t>CAD/CAM Requirements</w:t>
      </w:r>
      <w:bookmarkEnd w:id="1553673675"/>
    </w:p>
    <w:p w:rsidRPr="0049582C" w:rsidR="009847E3" w:rsidRDefault="009847E3" w14:paraId="08A24BD8" w14:textId="77777777">
      <w:pPr>
        <w:ind w:left="2160"/>
        <w:rPr>
          <w:color w:val="000000" w:themeColor="text1"/>
        </w:rPr>
      </w:pPr>
    </w:p>
    <w:p w:rsidRPr="0049582C" w:rsidR="009847E3" w:rsidP="002C316D" w:rsidRDefault="2D9E100A" w14:paraId="55446134" w14:textId="77777777">
      <w:pPr>
        <w:numPr>
          <w:ilvl w:val="3"/>
          <w:numId w:val="2"/>
        </w:numPr>
        <w:ind w:left="2070"/>
        <w:rPr>
          <w:color w:val="000000" w:themeColor="text1"/>
        </w:rPr>
      </w:pPr>
      <w:r w:rsidRPr="3B6FB3F0" w:rsidR="3B6FB3F0">
        <w:rPr>
          <w:color w:val="000000" w:themeColor="text1" w:themeTint="FF" w:themeShade="FF"/>
        </w:rPr>
        <w:t>All dimensioning shall be presented as imperial units with metric units presented in brackets after the imperial units.</w:t>
      </w:r>
    </w:p>
    <w:p w:rsidRPr="0049582C" w:rsidR="009847E3" w:rsidP="002C316D" w:rsidRDefault="2D9E100A" w14:paraId="3B51E986" w14:textId="77777777">
      <w:pPr>
        <w:numPr>
          <w:ilvl w:val="3"/>
          <w:numId w:val="2"/>
        </w:numPr>
        <w:ind w:left="2070"/>
        <w:rPr>
          <w:color w:val="000000" w:themeColor="text1"/>
        </w:rPr>
      </w:pPr>
      <w:r w:rsidRPr="3B6FB3F0" w:rsidR="3B6FB3F0">
        <w:rPr>
          <w:color w:val="000000" w:themeColor="text1" w:themeTint="FF" w:themeShade="FF"/>
        </w:rPr>
        <w:t>Electrical design drawings shall be modeled on software compatible with Autodesk AutoCAD.</w:t>
      </w:r>
    </w:p>
    <w:p w:rsidRPr="0049582C" w:rsidR="009847E3" w:rsidP="002C316D" w:rsidRDefault="2D9E100A" w14:paraId="50788728" w14:textId="77777777">
      <w:pPr>
        <w:numPr>
          <w:ilvl w:val="3"/>
          <w:numId w:val="2"/>
        </w:numPr>
        <w:ind w:left="2070"/>
        <w:rPr>
          <w:color w:val="000000" w:themeColor="text1"/>
        </w:rPr>
      </w:pPr>
      <w:r w:rsidRPr="3B6FB3F0" w:rsidR="3B6FB3F0">
        <w:rPr>
          <w:color w:val="000000" w:themeColor="text1" w:themeTint="FF" w:themeShade="FF"/>
        </w:rPr>
        <w:t>Mechanical design drawing shall be modelled on software compatible with PTC Creo Parametric.</w:t>
      </w:r>
    </w:p>
    <w:p w:rsidRPr="0049582C" w:rsidR="009847E3" w:rsidP="002C316D" w:rsidRDefault="2D9E100A" w14:paraId="3AE5DC54" w14:textId="61554B08">
      <w:pPr>
        <w:numPr>
          <w:ilvl w:val="3"/>
          <w:numId w:val="2"/>
        </w:numPr>
        <w:ind w:left="2070"/>
        <w:rPr>
          <w:color w:val="000000" w:themeColor="text1"/>
        </w:rPr>
      </w:pPr>
      <w:r w:rsidRPr="0577EDFE" w:rsidR="0577EDFE">
        <w:rPr>
          <w:color w:val="000000" w:themeColor="text1" w:themeTint="FF" w:themeShade="FF"/>
        </w:rPr>
        <w:t>Mechanical failure analysis shall be modelled on software compatible with Ansys Workbench.</w:t>
      </w:r>
    </w:p>
    <w:p w:rsidRPr="0049582C" w:rsidR="009847E3" w:rsidP="002C316D" w:rsidRDefault="2D9E100A" w14:paraId="1F425158" w14:textId="77777777">
      <w:pPr>
        <w:numPr>
          <w:ilvl w:val="3"/>
          <w:numId w:val="2"/>
        </w:numPr>
        <w:ind w:left="2070"/>
        <w:rPr>
          <w:color w:val="000000" w:themeColor="text1"/>
        </w:rPr>
      </w:pPr>
      <w:r w:rsidRPr="3B6FB3F0" w:rsidR="3B6FB3F0">
        <w:rPr>
          <w:color w:val="000000" w:themeColor="text1" w:themeTint="FF" w:themeShade="FF"/>
        </w:rPr>
        <w:t>Logical simulations shall be modelled on software compatible with MATLAB.</w:t>
      </w:r>
    </w:p>
    <w:p w:rsidRPr="0049582C" w:rsidR="009847E3" w:rsidP="00763F4B" w:rsidRDefault="2D9E100A" w14:paraId="3B947165" w14:textId="5867D756">
      <w:pPr>
        <w:numPr>
          <w:ilvl w:val="3"/>
          <w:numId w:val="2"/>
        </w:numPr>
        <w:ind w:left="2070"/>
        <w:rPr>
          <w:color w:val="000000" w:themeColor="text1"/>
        </w:rPr>
      </w:pPr>
      <w:r w:rsidRPr="3B6FB3F0" w:rsidR="3B6FB3F0">
        <w:rPr>
          <w:color w:val="000000" w:themeColor="text1" w:themeTint="FF" w:themeShade="FF"/>
        </w:rPr>
        <w:t>Testing software scripts shall be generated on software compatible with MATLAB.</w:t>
      </w:r>
    </w:p>
    <w:p w:rsidRPr="0049582C" w:rsidR="009847E3" w:rsidP="3B6FB3F0" w:rsidRDefault="00D967DA" w14:paraId="48CF1392" w14:textId="5AD35F4D">
      <w:pPr>
        <w:pStyle w:val="Heading3"/>
        <w:numPr>
          <w:ilvl w:val="2"/>
          <w:numId w:val="2"/>
        </w:numPr>
        <w:ind w:left="1440" w:hanging="180"/>
        <w:rPr>
          <w:b w:val="1"/>
          <w:bCs w:val="1"/>
          <w:i w:val="1"/>
          <w:iCs w:val="1"/>
          <w:color w:val="000000" w:themeColor="text1"/>
          <w:sz w:val="22"/>
          <w:szCs w:val="22"/>
        </w:rPr>
      </w:pPr>
      <w:bookmarkStart w:name="_Toc1095932149" w:id="320352542"/>
      <w:r w:rsidRPr="3B6FB3F0" w:rsidR="3B6FB3F0">
        <w:rPr>
          <w:b w:val="1"/>
          <w:bCs w:val="1"/>
          <w:i w:val="1"/>
          <w:iCs w:val="1"/>
          <w:color w:val="000000" w:themeColor="text1" w:themeTint="FF" w:themeShade="FF"/>
          <w:sz w:val="22"/>
          <w:szCs w:val="22"/>
        </w:rPr>
        <w:t>Materials, Processes, and Parts</w:t>
      </w:r>
      <w:bookmarkEnd w:id="320352542"/>
    </w:p>
    <w:p w:rsidRPr="0049582C" w:rsidR="009847E3" w:rsidRDefault="009847E3" w14:paraId="4B2EA6C0" w14:textId="77777777">
      <w:pPr>
        <w:ind w:left="2160"/>
        <w:rPr>
          <w:color w:val="000000" w:themeColor="text1"/>
        </w:rPr>
      </w:pPr>
    </w:p>
    <w:p w:rsidRPr="0049582C" w:rsidR="009847E3" w:rsidP="5F63388B" w:rsidRDefault="2D9E100A" w14:paraId="57BFDE01" w14:textId="216F14A0">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incorporate standard hardware fasteners to maintain uniformity with the preexisting hardware.</w:t>
      </w:r>
    </w:p>
    <w:p w:rsidRPr="0049582C" w:rsidR="009847E3" w:rsidP="5F63388B" w:rsidRDefault="2D9E100A" w14:paraId="76B4A66D" w14:textId="5C14C996">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incorporate materials that resist corrosion during all operational modes.</w:t>
      </w:r>
    </w:p>
    <w:p w:rsidRPr="0049582C" w:rsidR="009847E3" w:rsidP="5F63388B" w:rsidRDefault="2D9E100A" w14:paraId="37FEAD73" w14:textId="178C3FFA">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The</w:t>
      </w:r>
      <w:r w:rsidRPr="5F63388B" w:rsidR="5F63388B">
        <w:rPr>
          <w:color w:val="00B050"/>
        </w:rPr>
        <w:t xml:space="preserve"> AUAV</w:t>
      </w:r>
      <w:r w:rsidRPr="5F63388B" w:rsidR="5F63388B">
        <w:rPr>
          <w:color w:val="000000" w:themeColor="text1" w:themeTint="FF" w:themeShade="FF"/>
        </w:rPr>
        <w:t xml:space="preserve"> system shall use approved processes dictated by the FAA for aerospace application.</w:t>
      </w:r>
    </w:p>
    <w:p w:rsidRPr="0049582C" w:rsidR="009847E3" w:rsidP="3B6FB3F0" w:rsidRDefault="00D967DA" w14:paraId="4050EB18" w14:textId="4143CD92">
      <w:pPr>
        <w:pStyle w:val="Heading3"/>
        <w:numPr>
          <w:ilvl w:val="2"/>
          <w:numId w:val="2"/>
        </w:numPr>
        <w:ind w:left="1440" w:hanging="180"/>
        <w:rPr>
          <w:b w:val="1"/>
          <w:bCs w:val="1"/>
          <w:i w:val="1"/>
          <w:iCs w:val="1"/>
          <w:color w:val="000000" w:themeColor="text1"/>
          <w:sz w:val="22"/>
          <w:szCs w:val="22"/>
        </w:rPr>
      </w:pPr>
      <w:bookmarkStart w:name="_Toc2001823818" w:id="593665935"/>
      <w:r w:rsidRPr="3B6FB3F0" w:rsidR="3B6FB3F0">
        <w:rPr>
          <w:b w:val="1"/>
          <w:bCs w:val="1"/>
          <w:i w:val="1"/>
          <w:iCs w:val="1"/>
          <w:color w:val="000000" w:themeColor="text1" w:themeTint="FF" w:themeShade="FF"/>
          <w:sz w:val="22"/>
          <w:szCs w:val="22"/>
        </w:rPr>
        <w:t>Mounting and Labelling</w:t>
      </w:r>
      <w:bookmarkEnd w:id="593665935"/>
    </w:p>
    <w:p w:rsidRPr="0049582C" w:rsidR="009847E3" w:rsidRDefault="009847E3" w14:paraId="7B57DB25" w14:textId="77777777">
      <w:pPr>
        <w:rPr>
          <w:color w:val="000000" w:themeColor="text1"/>
        </w:rPr>
      </w:pPr>
    </w:p>
    <w:p w:rsidRPr="0049582C" w:rsidR="009847E3" w:rsidP="002C316D" w:rsidRDefault="2D9E100A" w14:paraId="747F1C11" w14:textId="77777777">
      <w:pPr>
        <w:numPr>
          <w:ilvl w:val="3"/>
          <w:numId w:val="2"/>
        </w:numPr>
        <w:ind w:left="2160"/>
        <w:rPr>
          <w:color w:val="000000" w:themeColor="text1"/>
        </w:rPr>
      </w:pPr>
      <w:r w:rsidRPr="3B6FB3F0" w:rsidR="3B6FB3F0">
        <w:rPr>
          <w:color w:val="000000" w:themeColor="text1" w:themeTint="FF" w:themeShade="FF"/>
        </w:rPr>
        <w:t>Electrical components shall be labeled with regulatory classification statements.</w:t>
      </w:r>
    </w:p>
    <w:p w:rsidRPr="0049582C" w:rsidR="009847E3" w:rsidP="002C316D" w:rsidRDefault="2D9E100A" w14:paraId="4B649B4E" w14:textId="77777777">
      <w:pPr>
        <w:numPr>
          <w:ilvl w:val="3"/>
          <w:numId w:val="2"/>
        </w:numPr>
        <w:ind w:left="2160"/>
        <w:rPr>
          <w:color w:val="000000" w:themeColor="text1"/>
        </w:rPr>
      </w:pPr>
      <w:r w:rsidRPr="3B6FB3F0" w:rsidR="3B6FB3F0">
        <w:rPr>
          <w:color w:val="000000" w:themeColor="text1" w:themeTint="FF" w:themeShade="FF"/>
        </w:rPr>
        <w:t>Electrical component input and output pinouts shall be identified with identification labels.</w:t>
      </w:r>
    </w:p>
    <w:p w:rsidRPr="0049582C" w:rsidR="009847E3" w:rsidP="00763F4B" w:rsidRDefault="2D9E100A" w14:paraId="36B25054" w14:textId="7D69D051">
      <w:pPr>
        <w:numPr>
          <w:ilvl w:val="3"/>
          <w:numId w:val="2"/>
        </w:numPr>
        <w:ind w:left="2160"/>
        <w:rPr>
          <w:color w:val="000000" w:themeColor="text1"/>
        </w:rPr>
      </w:pPr>
      <w:r w:rsidRPr="3B6FB3F0" w:rsidR="3B6FB3F0">
        <w:rPr>
          <w:color w:val="000000" w:themeColor="text1" w:themeTint="FF" w:themeShade="FF"/>
        </w:rPr>
        <w:t>Electrical components shall be labeled with safety warnings.</w:t>
      </w:r>
    </w:p>
    <w:p w:rsidR="3B6FB3F0" w:rsidP="3B6FB3F0" w:rsidRDefault="3B6FB3F0" w14:paraId="0F6A32E6" w14:textId="270550AC">
      <w:pPr>
        <w:pStyle w:val="Normal"/>
        <w:numPr>
          <w:ilvl w:val="3"/>
          <w:numId w:val="2"/>
        </w:numPr>
        <w:ind w:left="2160"/>
        <w:rPr>
          <w:color w:val="00B050" w:themeColor="text1" w:themeTint="FF" w:themeShade="FF"/>
        </w:rPr>
      </w:pPr>
      <w:r w:rsidRPr="3B6FB3F0" w:rsidR="3B6FB3F0">
        <w:rPr>
          <w:color w:val="00B050"/>
        </w:rPr>
        <w:t>All components should be labeled with manufacturer make and model.</w:t>
      </w:r>
    </w:p>
    <w:p w:rsidR="3B6FB3F0" w:rsidP="3B6FB3F0" w:rsidRDefault="3B6FB3F0" w14:paraId="5D8B88DD" w14:textId="6791DE8B">
      <w:pPr>
        <w:pStyle w:val="Normal"/>
        <w:numPr>
          <w:ilvl w:val="3"/>
          <w:numId w:val="2"/>
        </w:numPr>
        <w:ind w:left="2160"/>
        <w:rPr>
          <w:color w:val="00B050" w:themeColor="text1" w:themeTint="FF" w:themeShade="FF"/>
        </w:rPr>
      </w:pPr>
      <w:r w:rsidRPr="3B6FB3F0" w:rsidR="3B6FB3F0">
        <w:rPr>
          <w:color w:val="00B050"/>
        </w:rPr>
        <w:t>Hardware mounting shall be conducted with proper safety procedures and Personal Protective Equipment (PPE).</w:t>
      </w:r>
    </w:p>
    <w:p w:rsidR="3B6FB3F0" w:rsidP="3B6FB3F0" w:rsidRDefault="3B6FB3F0" w14:paraId="028768EC" w14:textId="7601D021">
      <w:pPr>
        <w:pStyle w:val="Normal"/>
        <w:numPr>
          <w:ilvl w:val="3"/>
          <w:numId w:val="2"/>
        </w:numPr>
        <w:ind w:left="2160"/>
        <w:rPr>
          <w:color w:val="00B050" w:themeColor="text1" w:themeTint="FF" w:themeShade="FF"/>
        </w:rPr>
      </w:pPr>
      <w:r w:rsidRPr="3B6FB3F0" w:rsidR="3B6FB3F0">
        <w:rPr>
          <w:color w:val="00B050"/>
        </w:rPr>
        <w:t xml:space="preserve">Hazardous materials and safety hazards or adverse conditions shall be labeled visibly to personnel. </w:t>
      </w:r>
    </w:p>
    <w:p w:rsidRPr="0049582C" w:rsidR="009847E3" w:rsidP="3B6FB3F0" w:rsidRDefault="00D967DA" w14:paraId="71C078DC" w14:textId="50E4613F">
      <w:pPr>
        <w:pStyle w:val="Heading3"/>
        <w:numPr>
          <w:ilvl w:val="2"/>
          <w:numId w:val="2"/>
        </w:numPr>
        <w:ind w:left="1440" w:hanging="180"/>
        <w:rPr>
          <w:b w:val="1"/>
          <w:bCs w:val="1"/>
          <w:i w:val="1"/>
          <w:iCs w:val="1"/>
          <w:color w:val="000000" w:themeColor="text1"/>
          <w:sz w:val="22"/>
          <w:szCs w:val="22"/>
        </w:rPr>
      </w:pPr>
      <w:bookmarkStart w:name="_Toc1571768083" w:id="1950136853"/>
      <w:r w:rsidRPr="3B6FB3F0" w:rsidR="3B6FB3F0">
        <w:rPr>
          <w:b w:val="1"/>
          <w:bCs w:val="1"/>
          <w:i w:val="1"/>
          <w:iCs w:val="1"/>
          <w:color w:val="000000" w:themeColor="text1" w:themeTint="FF" w:themeShade="FF"/>
          <w:sz w:val="22"/>
          <w:szCs w:val="22"/>
        </w:rPr>
        <w:t>Electromagnetic Radiation</w:t>
      </w:r>
      <w:r w:rsidRPr="3B6FB3F0" w:rsidR="3B6FB3F0">
        <w:rPr>
          <w:b w:val="1"/>
          <w:bCs w:val="1"/>
          <w:i w:val="1"/>
          <w:iCs w:val="1"/>
          <w:color w:val="000000" w:themeColor="text1" w:themeTint="FF" w:themeShade="FF"/>
          <w:sz w:val="22"/>
          <w:szCs w:val="22"/>
        </w:rPr>
        <w:t xml:space="preserve"> </w:t>
      </w:r>
      <w:bookmarkEnd w:id="1950136853"/>
    </w:p>
    <w:p w:rsidRPr="0049582C" w:rsidR="009847E3" w:rsidRDefault="009847E3" w14:paraId="7FE981A9" w14:textId="77777777">
      <w:pPr>
        <w:rPr>
          <w:color w:val="000000" w:themeColor="text1"/>
        </w:rPr>
      </w:pPr>
    </w:p>
    <w:p w:rsidRPr="0049582C" w:rsidR="009847E3" w:rsidP="002C316D" w:rsidRDefault="7D19A586" w14:paraId="3C202668" w14:textId="57FE32FA">
      <w:pPr>
        <w:ind w:left="720"/>
        <w:rPr>
          <w:color w:val="000000" w:themeColor="text1"/>
        </w:rPr>
      </w:pPr>
      <w:r w:rsidRPr="0049582C">
        <w:rPr>
          <w:color w:val="000000" w:themeColor="text1"/>
        </w:rPr>
        <w:t xml:space="preserve">Electromagnetic radiation or Electric and Magnetic Fields (EMF) will be present in small amounts due to the inherent nature of the electronics within the housing. To retain full </w:t>
      </w:r>
      <w:r w:rsidRPr="0049582C">
        <w:rPr>
          <w:color w:val="000000" w:themeColor="text1"/>
        </w:rPr>
        <w:lastRenderedPageBreak/>
        <w:t xml:space="preserve">control and reliability of the controller and its constituent parts, this requirement is necessary. </w:t>
      </w:r>
    </w:p>
    <w:p w:rsidRPr="0049582C" w:rsidR="009847E3" w:rsidRDefault="009847E3" w14:paraId="386E40EB" w14:textId="77777777">
      <w:pPr>
        <w:ind w:left="2160"/>
        <w:rPr>
          <w:color w:val="000000" w:themeColor="text1"/>
        </w:rPr>
      </w:pPr>
    </w:p>
    <w:p w:rsidRPr="0049582C" w:rsidR="009847E3" w:rsidP="5F63388B" w:rsidRDefault="2D9E100A" w14:paraId="109C84E8" w14:textId="4667AF68">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No element of the </w:t>
      </w:r>
      <w:r w:rsidRPr="5F63388B" w:rsidR="5F63388B">
        <w:rPr>
          <w:color w:val="00B050"/>
        </w:rPr>
        <w:t>AUAV</w:t>
      </w:r>
      <w:r w:rsidRPr="5F63388B" w:rsidR="5F63388B">
        <w:rPr>
          <w:color w:val="000000" w:themeColor="text1" w:themeTint="FF" w:themeShade="FF"/>
        </w:rPr>
        <w:t xml:space="preserve"> system shall emit electromagnetic radiation levels of more than 5 milligauss. </w:t>
      </w:r>
    </w:p>
    <w:p w:rsidRPr="0049582C" w:rsidR="009847E3" w:rsidP="3B6FB3F0" w:rsidRDefault="00D967DA" w14:paraId="5FA370B3" w14:textId="0B756CF4">
      <w:pPr>
        <w:pStyle w:val="Heading3"/>
        <w:numPr>
          <w:ilvl w:val="2"/>
          <w:numId w:val="2"/>
        </w:numPr>
        <w:ind w:left="1440" w:hanging="180"/>
        <w:rPr>
          <w:b w:val="1"/>
          <w:bCs w:val="1"/>
          <w:i w:val="1"/>
          <w:iCs w:val="1"/>
          <w:color w:val="000000" w:themeColor="text1"/>
          <w:sz w:val="22"/>
          <w:szCs w:val="22"/>
        </w:rPr>
      </w:pPr>
      <w:bookmarkStart w:name="_Toc979979560" w:id="1573758247"/>
      <w:r w:rsidRPr="3B6FB3F0" w:rsidR="3B6FB3F0">
        <w:rPr>
          <w:b w:val="1"/>
          <w:bCs w:val="1"/>
          <w:i w:val="1"/>
          <w:iCs w:val="1"/>
          <w:color w:val="000000" w:themeColor="text1" w:themeTint="FF" w:themeShade="FF"/>
          <w:sz w:val="22"/>
          <w:szCs w:val="22"/>
        </w:rPr>
        <w:t>Interchangeability</w:t>
      </w:r>
      <w:bookmarkEnd w:id="1573758247"/>
    </w:p>
    <w:p w:rsidRPr="0049582C" w:rsidR="009847E3" w:rsidRDefault="009847E3" w14:paraId="1C277A9E" w14:textId="77777777">
      <w:pPr>
        <w:ind w:left="2160"/>
        <w:rPr>
          <w:color w:val="000000" w:themeColor="text1"/>
        </w:rPr>
      </w:pPr>
    </w:p>
    <w:p w:rsidRPr="0049582C" w:rsidR="009847E3" w:rsidP="5F63388B" w:rsidRDefault="2D9E100A" w14:paraId="232093C6" w14:textId="1493A0AA">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designed using interchangeable parts or modules, line-replaceable units (LRUs), that can be easily switched when repairs arise.</w:t>
      </w:r>
    </w:p>
    <w:p w:rsidRPr="0049582C" w:rsidR="009847E3" w:rsidP="3B6FB3F0" w:rsidRDefault="00D967DA" w14:paraId="33D1DC6F" w14:textId="591BAFE8">
      <w:pPr>
        <w:pStyle w:val="Heading3"/>
        <w:numPr>
          <w:ilvl w:val="2"/>
          <w:numId w:val="2"/>
        </w:numPr>
        <w:ind w:left="1440" w:hanging="180"/>
        <w:rPr>
          <w:b w:val="1"/>
          <w:bCs w:val="1"/>
          <w:i w:val="1"/>
          <w:iCs w:val="1"/>
          <w:color w:val="000000" w:themeColor="text1"/>
          <w:sz w:val="22"/>
          <w:szCs w:val="22"/>
        </w:rPr>
      </w:pPr>
      <w:bookmarkStart w:name="_Toc236941268" w:id="1685792879"/>
      <w:r w:rsidRPr="3B6FB3F0" w:rsidR="3B6FB3F0">
        <w:rPr>
          <w:b w:val="1"/>
          <w:bCs w:val="1"/>
          <w:i w:val="1"/>
          <w:iCs w:val="1"/>
          <w:color w:val="000000" w:themeColor="text1" w:themeTint="FF" w:themeShade="FF"/>
          <w:sz w:val="22"/>
          <w:szCs w:val="22"/>
        </w:rPr>
        <w:t>Workmanship</w:t>
      </w:r>
      <w:bookmarkEnd w:id="1685792879"/>
    </w:p>
    <w:p w:rsidRPr="0049582C" w:rsidR="009847E3" w:rsidRDefault="009847E3" w14:paraId="15026F6F" w14:textId="77777777">
      <w:pPr>
        <w:rPr>
          <w:color w:val="000000" w:themeColor="text1"/>
        </w:rPr>
      </w:pPr>
    </w:p>
    <w:p w:rsidRPr="0049582C" w:rsidR="009847E3" w:rsidP="00763F4B" w:rsidRDefault="2D9E100A" w14:paraId="6DA3773E" w14:textId="16C86DA4">
      <w:pPr>
        <w:numPr>
          <w:ilvl w:val="3"/>
          <w:numId w:val="2"/>
        </w:numPr>
        <w:ind w:left="2160"/>
        <w:rPr>
          <w:color w:val="000000" w:themeColor="text1"/>
        </w:rPr>
      </w:pPr>
      <w:r w:rsidRPr="3B6FB3F0" w:rsidR="3B6FB3F0">
        <w:rPr>
          <w:color w:val="000000" w:themeColor="text1" w:themeTint="FF" w:themeShade="FF"/>
        </w:rPr>
        <w:t xml:space="preserve">Workmanship standards for material selection and manufacturing processes shall conform to the quality standards of the client. </w:t>
      </w:r>
    </w:p>
    <w:p w:rsidRPr="0049582C" w:rsidR="00EC51E0" w:rsidP="00EC51E0" w:rsidRDefault="00EC51E0" w14:paraId="2222DB09" w14:textId="77777777">
      <w:pPr>
        <w:ind w:left="2160"/>
        <w:rPr>
          <w:color w:val="000000" w:themeColor="text1"/>
        </w:rPr>
      </w:pPr>
    </w:p>
    <w:p w:rsidRPr="0049582C" w:rsidR="009847E3" w:rsidP="3B6FB3F0" w:rsidRDefault="00D967DA" w14:paraId="33227817" w14:textId="77777777">
      <w:pPr>
        <w:pStyle w:val="Heading3"/>
        <w:numPr>
          <w:ilvl w:val="2"/>
          <w:numId w:val="2"/>
        </w:numPr>
        <w:ind w:left="1440" w:hanging="180"/>
        <w:rPr>
          <w:b w:val="1"/>
          <w:bCs w:val="1"/>
          <w:i w:val="1"/>
          <w:iCs w:val="1"/>
          <w:color w:val="000000" w:themeColor="text1"/>
          <w:sz w:val="22"/>
          <w:szCs w:val="22"/>
        </w:rPr>
      </w:pPr>
      <w:bookmarkStart w:name="_Toc1960316221" w:id="1887510464"/>
      <w:r w:rsidRPr="3B6FB3F0" w:rsidR="3B6FB3F0">
        <w:rPr>
          <w:b w:val="1"/>
          <w:bCs w:val="1"/>
          <w:i w:val="1"/>
          <w:iCs w:val="1"/>
          <w:color w:val="000000" w:themeColor="text1" w:themeTint="FF" w:themeShade="FF"/>
          <w:sz w:val="22"/>
          <w:szCs w:val="22"/>
        </w:rPr>
        <w:t>Testability</w:t>
      </w:r>
      <w:bookmarkEnd w:id="1887510464"/>
    </w:p>
    <w:p w:rsidRPr="0049582C" w:rsidR="009847E3" w:rsidRDefault="009847E3" w14:paraId="4C65D9DB" w14:textId="77777777">
      <w:pPr>
        <w:ind w:left="2160"/>
        <w:rPr>
          <w:color w:val="000000" w:themeColor="text1"/>
        </w:rPr>
      </w:pPr>
    </w:p>
    <w:p w:rsidRPr="0049582C" w:rsidR="009847E3" w:rsidP="3B6FB3F0" w:rsidRDefault="2D9E100A" w14:paraId="54A68D38" w14:textId="611EBF69">
      <w:pPr>
        <w:numPr>
          <w:ilvl w:val="3"/>
          <w:numId w:val="2"/>
        </w:numPr>
        <w:ind w:left="2160"/>
        <w:rPr>
          <w:i w:val="1"/>
          <w:iCs w:val="1"/>
          <w:color w:val="000000" w:themeColor="text1"/>
        </w:rPr>
      </w:pPr>
      <w:r w:rsidRPr="3B6FB3F0" w:rsidR="3B6FB3F0">
        <w:rPr>
          <w:color w:val="000000" w:themeColor="text1" w:themeTint="FF" w:themeShade="FF"/>
        </w:rPr>
        <w:t>The developed system shall be capable of being tested by the Supplier and Client software engineering teams.</w:t>
      </w:r>
    </w:p>
    <w:p w:rsidRPr="0049582C" w:rsidR="009847E3" w:rsidP="3B6FB3F0" w:rsidRDefault="00D967DA" w14:paraId="148484AC" w14:textId="252CF249">
      <w:pPr>
        <w:pStyle w:val="Heading3"/>
        <w:numPr>
          <w:ilvl w:val="2"/>
          <w:numId w:val="2"/>
        </w:numPr>
        <w:ind w:left="1440" w:hanging="180"/>
        <w:rPr>
          <w:b w:val="1"/>
          <w:bCs w:val="1"/>
          <w:i w:val="1"/>
          <w:iCs w:val="1"/>
          <w:color w:val="000000" w:themeColor="text1"/>
          <w:sz w:val="22"/>
          <w:szCs w:val="22"/>
        </w:rPr>
      </w:pPr>
      <w:bookmarkStart w:name="_Toc375024932" w:id="1737998338"/>
      <w:r w:rsidRPr="3B6FB3F0" w:rsidR="3B6FB3F0">
        <w:rPr>
          <w:b w:val="1"/>
          <w:bCs w:val="1"/>
          <w:i w:val="1"/>
          <w:iCs w:val="1"/>
          <w:color w:val="000000" w:themeColor="text1" w:themeTint="FF" w:themeShade="FF"/>
          <w:sz w:val="22"/>
          <w:szCs w:val="22"/>
        </w:rPr>
        <w:t>Economic Feasibility</w:t>
      </w:r>
      <w:bookmarkEnd w:id="1737998338"/>
    </w:p>
    <w:p w:rsidRPr="0049582C" w:rsidR="009847E3" w:rsidRDefault="009847E3" w14:paraId="3AE28078" w14:textId="77777777">
      <w:pPr>
        <w:ind w:left="2160"/>
        <w:rPr>
          <w:color w:val="000000" w:themeColor="text1"/>
        </w:rPr>
      </w:pPr>
    </w:p>
    <w:p w:rsidRPr="0049582C" w:rsidR="009847E3" w:rsidP="5F63388B" w:rsidRDefault="2D9E100A" w14:paraId="7B45AC03" w14:textId="14797275">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have a maximum cost of USD </w:t>
      </w:r>
      <w:commentRangeStart w:id="337"/>
      <w:commentRangeStart w:id="338"/>
      <w:commentRangeStart w:id="339"/>
      <w:commentRangeStart w:id="340"/>
      <w:r w:rsidRPr="5F63388B" w:rsidR="5F63388B">
        <w:rPr>
          <w:color w:val="000000" w:themeColor="text1" w:themeTint="FF" w:themeShade="FF"/>
        </w:rPr>
        <w:t>$69</w:t>
      </w:r>
      <w:commentRangeEnd w:id="337"/>
      <w:r>
        <w:rPr>
          <w:rStyle w:val="CommentReference"/>
        </w:rPr>
        <w:commentReference w:id="337"/>
      </w:r>
      <w:commentRangeEnd w:id="338"/>
      <w:r>
        <w:rPr>
          <w:rStyle w:val="CommentReference"/>
        </w:rPr>
        <w:commentReference w:id="338"/>
      </w:r>
      <w:commentRangeEnd w:id="339"/>
      <w:r>
        <w:rPr>
          <w:rStyle w:val="CommentReference"/>
        </w:rPr>
        <w:commentReference w:id="339"/>
      </w:r>
      <w:commentRangeEnd w:id="340"/>
      <w:r>
        <w:rPr>
          <w:rStyle w:val="CommentReference"/>
        </w:rPr>
        <w:commentReference w:id="340"/>
      </w:r>
      <w:r w:rsidRPr="5F63388B" w:rsidR="5F63388B">
        <w:rPr>
          <w:color w:val="000000" w:themeColor="text1" w:themeTint="FF" w:themeShade="FF"/>
        </w:rPr>
        <w:t xml:space="preserve"> million each unit for</w:t>
      </w:r>
      <w:commentRangeStart w:id="341"/>
      <w:commentRangeStart w:id="342"/>
      <w:r w:rsidRPr="5F63388B" w:rsidR="5F63388B">
        <w:rPr>
          <w:color w:val="000000" w:themeColor="text1" w:themeTint="FF" w:themeShade="FF"/>
        </w:rPr>
        <w:t xml:space="preserve"> 22</w:t>
      </w:r>
      <w:commentRangeEnd w:id="341"/>
      <w:r>
        <w:rPr>
          <w:rStyle w:val="CommentReference"/>
        </w:rPr>
        <w:commentReference w:id="341"/>
      </w:r>
      <w:commentRangeEnd w:id="342"/>
      <w:r>
        <w:rPr>
          <w:rStyle w:val="CommentReference"/>
        </w:rPr>
        <w:commentReference w:id="342"/>
      </w:r>
      <w:r w:rsidRPr="5F63388B" w:rsidR="5F63388B">
        <w:rPr>
          <w:color w:val="000000" w:themeColor="text1" w:themeTint="FF" w:themeShade="FF"/>
        </w:rPr>
        <w:t xml:space="preserve"> UAVs.</w:t>
      </w:r>
    </w:p>
    <w:p w:rsidR="3B6FB3F0" w:rsidP="5F63388B" w:rsidRDefault="3B6FB3F0" w14:paraId="16990357" w14:textId="2F4023DB">
      <w:pPr>
        <w:pStyle w:val="Normal"/>
        <w:numPr>
          <w:ilvl w:val="3"/>
          <w:numId w:val="2"/>
        </w:numPr>
        <w:ind w:left="2160"/>
        <w:rPr>
          <w:rFonts w:ascii="Arial" w:hAnsi="Arial" w:eastAsia="Arial" w:cs="Arial"/>
          <w:color w:val="F79546" w:themeColor="accent6" w:themeTint="FF" w:themeShade="FF"/>
          <w:sz w:val="22"/>
          <w:szCs w:val="22"/>
        </w:rPr>
      </w:pPr>
      <w:r w:rsidRPr="5F63388B" w:rsidR="5F63388B">
        <w:rPr>
          <w:color w:val="F79546"/>
        </w:rPr>
        <w:t xml:space="preserve">The AUAV should utilize commercial off the shelf products (COTS) where possible to reduce risk and cost.  </w:t>
      </w:r>
    </w:p>
    <w:p w:rsidRPr="0049582C" w:rsidR="009847E3" w:rsidP="74D125BB" w:rsidRDefault="00D967DA" w14:paraId="3AE4F37D" w14:textId="3C2B70E8">
      <w:pPr>
        <w:pStyle w:val="Heading2"/>
        <w:numPr>
          <w:ilvl w:val="1"/>
          <w:numId w:val="2"/>
        </w:numPr>
        <w:ind w:left="720" w:hanging="90"/>
        <w:rPr>
          <w:b w:val="1"/>
          <w:bCs w:val="1"/>
          <w:i w:val="1"/>
          <w:iCs w:val="1"/>
          <w:color w:val="000000" w:themeColor="text1"/>
          <w:sz w:val="22"/>
          <w:szCs w:val="22"/>
        </w:rPr>
      </w:pPr>
      <w:bookmarkStart w:name="_Toc413083603" w:id="655727536"/>
      <w:r w:rsidRPr="74D125BB" w:rsidR="74D125BB">
        <w:rPr>
          <w:b w:val="1"/>
          <w:bCs w:val="1"/>
          <w:i w:val="1"/>
          <w:iCs w:val="1"/>
          <w:color w:val="000000" w:themeColor="text1" w:themeTint="FF" w:themeShade="FF"/>
          <w:sz w:val="22"/>
          <w:szCs w:val="22"/>
        </w:rPr>
        <w:t>Documentation / Data</w:t>
      </w:r>
      <w:bookmarkEnd w:id="655727536"/>
    </w:p>
    <w:p w:rsidRPr="0049582C" w:rsidR="009847E3" w:rsidRDefault="009847E3" w14:paraId="7C5DDABF" w14:textId="77777777">
      <w:pPr>
        <w:ind w:left="1440"/>
        <w:rPr>
          <w:color w:val="000000" w:themeColor="text1"/>
        </w:rPr>
      </w:pPr>
    </w:p>
    <w:p w:rsidR="3B6FB3F0" w:rsidP="3B6FB3F0" w:rsidRDefault="3B6FB3F0" w14:paraId="731FFCB7" w14:textId="6ACFA682">
      <w:pPr>
        <w:numPr>
          <w:ilvl w:val="2"/>
          <w:numId w:val="2"/>
        </w:numPr>
        <w:ind w:left="2160"/>
        <w:rPr>
          <w:i w:val="1"/>
          <w:iCs w:val="1"/>
          <w:color w:val="000000" w:themeColor="text1" w:themeTint="FF" w:themeShade="FF"/>
        </w:rPr>
      </w:pPr>
      <w:r w:rsidRPr="3B6FB3F0" w:rsidR="3B6FB3F0">
        <w:rPr>
          <w:color w:val="000000" w:themeColor="text1" w:themeTint="FF" w:themeShade="FF"/>
        </w:rPr>
        <w:t>Maintenance schedules and procedures shall be included as part of the contractual deliverables to the Client in the final acceptance documentation.</w:t>
      </w:r>
    </w:p>
    <w:p w:rsidRPr="0049582C" w:rsidR="009847E3" w:rsidP="74D125BB" w:rsidRDefault="2D9E100A" w14:paraId="6C8EDF59" w14:textId="324BF697">
      <w:pPr>
        <w:pStyle w:val="Heading2"/>
        <w:numPr>
          <w:ilvl w:val="1"/>
          <w:numId w:val="2"/>
        </w:numPr>
        <w:ind w:left="720" w:hanging="90"/>
        <w:jc w:val="both"/>
        <w:rPr>
          <w:b w:val="1"/>
          <w:bCs w:val="1"/>
          <w:i w:val="1"/>
          <w:iCs w:val="1"/>
          <w:color w:val="000000" w:themeColor="text1"/>
          <w:sz w:val="22"/>
          <w:szCs w:val="22"/>
        </w:rPr>
      </w:pPr>
      <w:bookmarkStart w:name="_Toc1716169395" w:id="2068374388"/>
      <w:r w:rsidRPr="74D125BB" w:rsidR="74D125BB">
        <w:rPr>
          <w:b w:val="1"/>
          <w:bCs w:val="1"/>
          <w:i w:val="1"/>
          <w:iCs w:val="1"/>
          <w:color w:val="000000" w:themeColor="text1" w:themeTint="FF" w:themeShade="FF"/>
          <w:sz w:val="22"/>
          <w:szCs w:val="22"/>
        </w:rPr>
        <w:t>Logistics</w:t>
      </w:r>
      <w:bookmarkEnd w:id="2068374388"/>
    </w:p>
    <w:p w:rsidRPr="0049582C" w:rsidR="009847E3" w:rsidP="3B6FB3F0" w:rsidRDefault="00D967DA" w14:paraId="401B4288" w14:textId="1E97678B">
      <w:pPr>
        <w:pStyle w:val="Heading3"/>
        <w:numPr>
          <w:ilvl w:val="2"/>
          <w:numId w:val="2"/>
        </w:numPr>
        <w:ind w:left="1440" w:hanging="180"/>
        <w:rPr>
          <w:b w:val="1"/>
          <w:bCs w:val="1"/>
          <w:i w:val="1"/>
          <w:iCs w:val="1"/>
          <w:color w:val="000000" w:themeColor="text1"/>
          <w:sz w:val="22"/>
          <w:szCs w:val="22"/>
        </w:rPr>
      </w:pPr>
      <w:bookmarkStart w:name="_Toc1671550717" w:id="342915354"/>
      <w:r w:rsidRPr="3B6FB3F0" w:rsidR="3B6FB3F0">
        <w:rPr>
          <w:b w:val="1"/>
          <w:bCs w:val="1"/>
          <w:i w:val="1"/>
          <w:iCs w:val="1"/>
          <w:color w:val="000000" w:themeColor="text1" w:themeTint="FF" w:themeShade="FF"/>
          <w:sz w:val="22"/>
          <w:szCs w:val="22"/>
        </w:rPr>
        <w:t>Maintenance Requirements</w:t>
      </w:r>
      <w:bookmarkEnd w:id="342915354"/>
    </w:p>
    <w:p w:rsidR="3B6FB3F0" w:rsidP="3B6FB3F0" w:rsidRDefault="3B6FB3F0" w14:paraId="13D56B82" w14:textId="438F632B">
      <w:pPr>
        <w:pStyle w:val="Normal"/>
      </w:pPr>
    </w:p>
    <w:p w:rsidR="3B6FB3F0" w:rsidP="5F63388B" w:rsidRDefault="3B6FB3F0" w14:paraId="0452B9F7" w14:textId="71B6CEDF">
      <w:pPr>
        <w:pStyle w:val="ListParagraph"/>
        <w:numPr>
          <w:ilvl w:val="3"/>
          <w:numId w:val="2"/>
        </w:numPr>
        <w:rPr>
          <w:rFonts w:ascii="Arial" w:hAnsi="Arial" w:eastAsia="Arial" w:cs="Arial"/>
          <w:color w:val="F79546" w:themeColor="accent6" w:themeTint="FF" w:themeShade="FF"/>
          <w:sz w:val="22"/>
          <w:szCs w:val="22"/>
        </w:rPr>
      </w:pPr>
      <w:r w:rsidRPr="5F63388B" w:rsidR="5F63388B">
        <w:rPr>
          <w:strike w:val="0"/>
          <w:dstrike w:val="0"/>
          <w:color w:val="F79546"/>
        </w:rPr>
        <w:t xml:space="preserve">The AUAV should be supported and maintained throughout the program’s lifecycle over 25 years after delivery with pre-planned program improvements.   </w:t>
      </w:r>
    </w:p>
    <w:p w:rsidRPr="0049582C" w:rsidR="009847E3" w:rsidP="3B6FB3F0" w:rsidRDefault="00D967DA" w14:paraId="52720001" w14:textId="77777777">
      <w:pPr>
        <w:pStyle w:val="Heading3"/>
        <w:numPr>
          <w:ilvl w:val="2"/>
          <w:numId w:val="2"/>
        </w:numPr>
        <w:ind w:left="1440" w:hanging="180"/>
        <w:rPr>
          <w:b w:val="1"/>
          <w:bCs w:val="1"/>
          <w:i w:val="1"/>
          <w:iCs w:val="1"/>
          <w:color w:val="000000" w:themeColor="text1"/>
          <w:sz w:val="22"/>
          <w:szCs w:val="22"/>
        </w:rPr>
      </w:pPr>
      <w:bookmarkStart w:name="_Toc2055186459" w:id="1964009782"/>
      <w:r w:rsidRPr="3B6FB3F0" w:rsidR="3B6FB3F0">
        <w:rPr>
          <w:b w:val="1"/>
          <w:bCs w:val="1"/>
          <w:i w:val="1"/>
          <w:iCs w:val="1"/>
          <w:color w:val="000000" w:themeColor="text1" w:themeTint="FF" w:themeShade="FF"/>
          <w:sz w:val="22"/>
          <w:szCs w:val="22"/>
        </w:rPr>
        <w:t>Supply Support</w:t>
      </w:r>
      <w:bookmarkEnd w:id="1964009782"/>
    </w:p>
    <w:p w:rsidRPr="0049582C" w:rsidR="009847E3" w:rsidRDefault="009847E3" w14:paraId="7A770C56" w14:textId="77777777">
      <w:pPr>
        <w:ind w:left="2160"/>
        <w:rPr>
          <w:color w:val="000000" w:themeColor="text1"/>
        </w:rPr>
      </w:pPr>
    </w:p>
    <w:p w:rsidRPr="0049582C" w:rsidR="009847E3" w:rsidP="002C316D" w:rsidRDefault="2D9E100A" w14:paraId="4421479D" w14:textId="77777777">
      <w:pPr>
        <w:numPr>
          <w:ilvl w:val="3"/>
          <w:numId w:val="2"/>
        </w:numPr>
        <w:ind w:left="2160"/>
        <w:rPr>
          <w:color w:val="000000" w:themeColor="text1"/>
        </w:rPr>
      </w:pPr>
      <w:r w:rsidRPr="3B6FB3F0" w:rsidR="3B6FB3F0">
        <w:rPr>
          <w:color w:val="000000" w:themeColor="text1" w:themeTint="FF" w:themeShade="FF"/>
        </w:rPr>
        <w:t>All vendors shall support the supplied product for the life of the UAV program.</w:t>
      </w:r>
    </w:p>
    <w:p w:rsidRPr="0049582C" w:rsidR="009847E3" w:rsidP="002C316D" w:rsidRDefault="2D9E100A" w14:paraId="4BC51BFD" w14:textId="11842ADB">
      <w:pPr>
        <w:numPr>
          <w:ilvl w:val="3"/>
          <w:numId w:val="2"/>
        </w:numPr>
        <w:ind w:left="2160"/>
        <w:rPr>
          <w:color w:val="000000" w:themeColor="text1"/>
        </w:rPr>
      </w:pPr>
      <w:r w:rsidRPr="3B6FB3F0" w:rsidR="3B6FB3F0">
        <w:rPr>
          <w:color w:val="000000" w:themeColor="text1" w:themeTint="FF" w:themeShade="FF"/>
        </w:rPr>
        <w:t>All contractors shall support the product for the life of the UAV program.</w:t>
      </w:r>
    </w:p>
    <w:p w:rsidRPr="0049582C" w:rsidR="00252374" w:rsidP="00252374" w:rsidRDefault="00252374" w14:paraId="04E87FEE" w14:textId="77777777">
      <w:pPr>
        <w:rPr>
          <w:color w:val="000000" w:themeColor="text1"/>
        </w:rPr>
      </w:pPr>
    </w:p>
    <w:p w:rsidRPr="0049582C" w:rsidR="009847E3" w:rsidP="3B6FB3F0" w:rsidRDefault="00D967DA" w14:paraId="2ED8AEEE" w14:textId="77777777">
      <w:pPr>
        <w:pStyle w:val="Heading3"/>
        <w:numPr>
          <w:ilvl w:val="2"/>
          <w:numId w:val="2"/>
        </w:numPr>
        <w:ind w:left="1440" w:hanging="180"/>
        <w:rPr>
          <w:b w:val="1"/>
          <w:bCs w:val="1"/>
          <w:i w:val="1"/>
          <w:iCs w:val="1"/>
          <w:color w:val="000000" w:themeColor="text1"/>
          <w:sz w:val="22"/>
          <w:szCs w:val="22"/>
        </w:rPr>
      </w:pPr>
      <w:bookmarkStart w:name="_Toc948484464" w:id="1361308360"/>
      <w:r w:rsidRPr="3B6FB3F0" w:rsidR="3B6FB3F0">
        <w:rPr>
          <w:b w:val="1"/>
          <w:bCs w:val="1"/>
          <w:i w:val="1"/>
          <w:iCs w:val="1"/>
          <w:color w:val="000000" w:themeColor="text1" w:themeTint="FF" w:themeShade="FF"/>
          <w:sz w:val="22"/>
          <w:szCs w:val="22"/>
        </w:rPr>
        <w:t>Test and Support Equipment</w:t>
      </w:r>
      <w:bookmarkEnd w:id="1361308360"/>
    </w:p>
    <w:p w:rsidRPr="0049582C" w:rsidR="009847E3" w:rsidRDefault="009847E3" w14:paraId="49BBABFD" w14:textId="77777777">
      <w:pPr>
        <w:ind w:left="2160"/>
        <w:rPr>
          <w:color w:val="000000" w:themeColor="text1"/>
        </w:rPr>
      </w:pPr>
    </w:p>
    <w:p w:rsidRPr="0049582C" w:rsidR="009847E3" w:rsidP="00763F4B" w:rsidRDefault="2D9E100A" w14:paraId="0CAEAB38" w14:textId="36778E4A">
      <w:pPr>
        <w:numPr>
          <w:ilvl w:val="3"/>
          <w:numId w:val="2"/>
        </w:numPr>
        <w:ind w:left="2160"/>
        <w:rPr>
          <w:color w:val="000000" w:themeColor="text1"/>
        </w:rPr>
      </w:pPr>
      <w:r w:rsidRPr="3B6FB3F0" w:rsidR="3B6FB3F0">
        <w:rPr>
          <w:color w:val="000000" w:themeColor="text1" w:themeTint="FF" w:themeShade="FF"/>
        </w:rPr>
        <w:t>Software support utilities shall be developed for unit testing and verification and for debugging procedures.</w:t>
      </w:r>
    </w:p>
    <w:p w:rsidRPr="0049582C" w:rsidR="009847E3" w:rsidP="3B6FB3F0" w:rsidRDefault="00D967DA" w14:paraId="23EB3061" w14:textId="317D8EB3">
      <w:pPr>
        <w:pStyle w:val="Heading3"/>
        <w:numPr>
          <w:ilvl w:val="2"/>
          <w:numId w:val="2"/>
        </w:numPr>
        <w:ind w:left="1440" w:hanging="270"/>
        <w:rPr>
          <w:b w:val="1"/>
          <w:bCs w:val="1"/>
          <w:i w:val="1"/>
          <w:iCs w:val="1"/>
          <w:color w:val="000000" w:themeColor="text1"/>
          <w:sz w:val="22"/>
          <w:szCs w:val="22"/>
        </w:rPr>
      </w:pPr>
      <w:bookmarkStart w:name="_Toc1905216207" w:id="104727118"/>
      <w:r w:rsidRPr="3B6FB3F0" w:rsidR="3B6FB3F0">
        <w:rPr>
          <w:b w:val="1"/>
          <w:bCs w:val="1"/>
          <w:i w:val="1"/>
          <w:iCs w:val="1"/>
          <w:color w:val="000000" w:themeColor="text1" w:themeTint="FF" w:themeShade="FF"/>
          <w:sz w:val="22"/>
          <w:szCs w:val="22"/>
        </w:rPr>
        <w:t>Personnel and Training</w:t>
      </w:r>
      <w:bookmarkEnd w:id="104727118"/>
    </w:p>
    <w:p w:rsidRPr="0049582C" w:rsidR="009847E3" w:rsidRDefault="009847E3" w14:paraId="10ABB316" w14:textId="77777777">
      <w:pPr>
        <w:ind w:left="2160"/>
        <w:rPr>
          <w:color w:val="000000" w:themeColor="text1"/>
        </w:rPr>
      </w:pPr>
    </w:p>
    <w:p w:rsidRPr="0049582C" w:rsidR="009847E3" w:rsidP="002C316D" w:rsidRDefault="2D9E100A" w14:paraId="26020F29" w14:textId="77777777">
      <w:pPr>
        <w:numPr>
          <w:ilvl w:val="3"/>
          <w:numId w:val="2"/>
        </w:numPr>
        <w:ind w:left="2160"/>
        <w:rPr>
          <w:color w:val="000000" w:themeColor="text1"/>
        </w:rPr>
      </w:pPr>
      <w:r w:rsidRPr="3B6FB3F0" w:rsidR="3B6FB3F0">
        <w:rPr>
          <w:color w:val="000000" w:themeColor="text1" w:themeTint="FF" w:themeShade="FF"/>
        </w:rPr>
        <w:t xml:space="preserve">A user interface document shall be developed for the training of UAV operators. </w:t>
      </w:r>
    </w:p>
    <w:p w:rsidRPr="0049582C" w:rsidR="009847E3" w:rsidP="00763F4B" w:rsidRDefault="2D9E100A" w14:paraId="4FA23469" w14:textId="4D8F7773">
      <w:pPr>
        <w:numPr>
          <w:ilvl w:val="3"/>
          <w:numId w:val="2"/>
        </w:numPr>
        <w:ind w:left="2160"/>
        <w:rPr>
          <w:color w:val="000000" w:themeColor="text1"/>
        </w:rPr>
      </w:pPr>
      <w:r w:rsidRPr="3B6FB3F0" w:rsidR="3B6FB3F0">
        <w:rPr>
          <w:color w:val="000000" w:themeColor="text1" w:themeTint="FF" w:themeShade="FF"/>
        </w:rPr>
        <w:t xml:space="preserve">A user interface document shall be developed for the training of maintenance personnel. </w:t>
      </w:r>
    </w:p>
    <w:p w:rsidRPr="0049582C" w:rsidR="009847E3" w:rsidP="3B6FB3F0" w:rsidRDefault="00D967DA" w14:paraId="1CC17378" w14:textId="6F4F8420">
      <w:pPr>
        <w:pStyle w:val="Heading3"/>
        <w:numPr>
          <w:ilvl w:val="2"/>
          <w:numId w:val="2"/>
        </w:numPr>
        <w:ind w:left="1440" w:hanging="180"/>
        <w:rPr>
          <w:b w:val="1"/>
          <w:bCs w:val="1"/>
          <w:i w:val="1"/>
          <w:iCs w:val="1"/>
          <w:color w:val="000000" w:themeColor="text1"/>
          <w:sz w:val="22"/>
          <w:szCs w:val="22"/>
        </w:rPr>
      </w:pPr>
      <w:bookmarkStart w:name="_Toc54139626" w:id="1070205814"/>
      <w:r w:rsidRPr="3B6FB3F0" w:rsidR="3B6FB3F0">
        <w:rPr>
          <w:b w:val="1"/>
          <w:bCs w:val="1"/>
          <w:i w:val="1"/>
          <w:iCs w:val="1"/>
          <w:color w:val="000000" w:themeColor="text1" w:themeTint="FF" w:themeShade="FF"/>
          <w:sz w:val="22"/>
          <w:szCs w:val="22"/>
        </w:rPr>
        <w:t>Facilities and Equipment</w:t>
      </w:r>
      <w:bookmarkEnd w:id="1070205814"/>
    </w:p>
    <w:p w:rsidRPr="0049582C" w:rsidR="009847E3" w:rsidRDefault="009847E3" w14:paraId="44777578" w14:textId="77777777">
      <w:pPr>
        <w:ind w:left="2160"/>
        <w:rPr>
          <w:color w:val="000000" w:themeColor="text1"/>
        </w:rPr>
      </w:pPr>
    </w:p>
    <w:p w:rsidRPr="0049582C" w:rsidR="009847E3" w:rsidP="5F63388B" w:rsidRDefault="2D9E100A" w14:paraId="49063BE2" w14:textId="76983FE9">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conform to all UAV facility and applicable equipment standards. </w:t>
      </w:r>
    </w:p>
    <w:p w:rsidR="3B6FB3F0" w:rsidP="5F63388B" w:rsidRDefault="3B6FB3F0" w14:paraId="6D18209F" w14:textId="2AD96229">
      <w:pPr>
        <w:pStyle w:val="Normal"/>
        <w:numPr>
          <w:ilvl w:val="3"/>
          <w:numId w:val="2"/>
        </w:numPr>
        <w:ind w:left="2160"/>
        <w:rPr>
          <w:rFonts w:ascii="Arial" w:hAnsi="Arial" w:eastAsia="Arial" w:cs="Arial"/>
          <w:color w:val="F79546" w:themeColor="accent6" w:themeTint="FF" w:themeShade="FF"/>
          <w:sz w:val="22"/>
          <w:szCs w:val="22"/>
        </w:rPr>
      </w:pPr>
      <w:r w:rsidRPr="5F63388B" w:rsidR="5F63388B">
        <w:rPr>
          <w:color w:val="F79546"/>
        </w:rPr>
        <w:t xml:space="preserve">The mobile command center </w:t>
      </w:r>
      <w:r w:rsidRPr="5F63388B" w:rsidR="5F63388B">
        <w:rPr>
          <w:color w:val="00B050"/>
        </w:rPr>
        <w:t>shall have a</w:t>
      </w:r>
      <w:r w:rsidRPr="5F63388B" w:rsidR="5F63388B">
        <w:rPr>
          <w:color w:val="F79546"/>
        </w:rPr>
        <w:t xml:space="preserve"> power source that meets the AUAV operator’s needs.   </w:t>
      </w:r>
    </w:p>
    <w:p w:rsidRPr="0049582C" w:rsidR="009847E3" w:rsidP="3B6FB3F0" w:rsidRDefault="00D967DA" w14:paraId="0F341855" w14:textId="24FDEB9F">
      <w:pPr>
        <w:pStyle w:val="Heading3"/>
        <w:numPr>
          <w:ilvl w:val="2"/>
          <w:numId w:val="2"/>
        </w:numPr>
        <w:ind w:left="1440" w:hanging="180"/>
        <w:rPr>
          <w:b w:val="1"/>
          <w:bCs w:val="1"/>
          <w:i w:val="1"/>
          <w:iCs w:val="1"/>
          <w:color w:val="000000" w:themeColor="text1"/>
          <w:sz w:val="22"/>
          <w:szCs w:val="22"/>
        </w:rPr>
      </w:pPr>
      <w:bookmarkStart w:name="_Toc1632062651" w:id="1583970050"/>
      <w:r w:rsidRPr="3B6FB3F0" w:rsidR="3B6FB3F0">
        <w:rPr>
          <w:b w:val="1"/>
          <w:bCs w:val="1"/>
          <w:i w:val="1"/>
          <w:iCs w:val="1"/>
          <w:color w:val="000000" w:themeColor="text1" w:themeTint="FF" w:themeShade="FF"/>
          <w:sz w:val="22"/>
          <w:szCs w:val="22"/>
        </w:rPr>
        <w:t>Packaging, Handling, Storage and Transportation</w:t>
      </w:r>
      <w:bookmarkEnd w:id="1583970050"/>
    </w:p>
    <w:p w:rsidRPr="0049582C" w:rsidR="009847E3" w:rsidRDefault="009847E3" w14:paraId="5C963671" w14:textId="77777777">
      <w:pPr>
        <w:ind w:left="2160"/>
        <w:rPr>
          <w:color w:val="000000" w:themeColor="text1"/>
        </w:rPr>
      </w:pPr>
    </w:p>
    <w:p w:rsidRPr="0049582C" w:rsidR="009847E3" w:rsidP="002C316D" w:rsidRDefault="00D967DA" w14:paraId="09B3646C" w14:textId="77777777">
      <w:pPr>
        <w:ind w:left="810"/>
        <w:rPr>
          <w:color w:val="000000" w:themeColor="text1"/>
        </w:rPr>
      </w:pPr>
      <w:r w:rsidRPr="0049582C">
        <w:rPr>
          <w:color w:val="000000" w:themeColor="text1"/>
        </w:rPr>
        <w:t>The entirety of the system is very fragile and susceptible to damage from vibration, heat and electromagnetic discharge while not housed in UAV system infrastructure. Care should be exercised when unit is being transported from within the facility or to other remote locations.</w:t>
      </w:r>
    </w:p>
    <w:p w:rsidRPr="0049582C" w:rsidR="009847E3" w:rsidRDefault="009847E3" w14:paraId="42202EC5" w14:textId="77777777">
      <w:pPr>
        <w:ind w:left="2160"/>
        <w:rPr>
          <w:color w:val="000000" w:themeColor="text1"/>
        </w:rPr>
      </w:pPr>
    </w:p>
    <w:p w:rsidRPr="0049582C" w:rsidR="009847E3" w:rsidP="002C316D" w:rsidRDefault="2D9E100A" w14:paraId="67AF037F" w14:textId="03D5F8CC">
      <w:pPr>
        <w:numPr>
          <w:ilvl w:val="3"/>
          <w:numId w:val="2"/>
        </w:numPr>
        <w:ind w:left="2160"/>
        <w:rPr>
          <w:color w:val="000000" w:themeColor="text1"/>
        </w:rPr>
      </w:pPr>
      <w:r w:rsidRPr="3B6FB3F0" w:rsidR="3B6FB3F0">
        <w:rPr>
          <w:color w:val="000000" w:themeColor="text1" w:themeTint="FF" w:themeShade="FF"/>
        </w:rPr>
        <w:t>Loose electrical components shall be packaged in Electrostatic Discharge (ESD) protected packaging.</w:t>
      </w:r>
    </w:p>
    <w:p w:rsidRPr="0049582C" w:rsidR="009847E3" w:rsidP="002C316D" w:rsidRDefault="2D9E100A" w14:paraId="4026075D" w14:textId="77777777">
      <w:pPr>
        <w:numPr>
          <w:ilvl w:val="3"/>
          <w:numId w:val="2"/>
        </w:numPr>
        <w:ind w:left="2160"/>
        <w:rPr>
          <w:color w:val="000000" w:themeColor="text1"/>
        </w:rPr>
      </w:pPr>
      <w:r w:rsidRPr="3B6FB3F0" w:rsidR="3B6FB3F0">
        <w:rPr>
          <w:color w:val="000000" w:themeColor="text1" w:themeTint="FF" w:themeShade="FF"/>
        </w:rPr>
        <w:t>Loose components shall be placed in temporary frames that are guarded from shock.</w:t>
      </w:r>
    </w:p>
    <w:p w:rsidRPr="0049582C" w:rsidR="009847E3" w:rsidP="002C316D" w:rsidRDefault="2D9E100A" w14:paraId="0DF547AA" w14:textId="77777777">
      <w:pPr>
        <w:numPr>
          <w:ilvl w:val="3"/>
          <w:numId w:val="2"/>
        </w:numPr>
        <w:ind w:left="2160"/>
        <w:rPr>
          <w:color w:val="000000" w:themeColor="text1"/>
        </w:rPr>
      </w:pPr>
      <w:r w:rsidRPr="3B6FB3F0" w:rsidR="3B6FB3F0">
        <w:rPr>
          <w:color w:val="000000" w:themeColor="text1" w:themeTint="FF" w:themeShade="FF"/>
        </w:rPr>
        <w:t>All transportation personnel shall receive sufficient training on handling of the components.</w:t>
      </w:r>
    </w:p>
    <w:p w:rsidRPr="0049582C" w:rsidR="009847E3" w:rsidP="00763F4B" w:rsidRDefault="2D9E100A" w14:paraId="28B88F6A" w14:textId="5E4331A9">
      <w:pPr>
        <w:numPr>
          <w:ilvl w:val="3"/>
          <w:numId w:val="2"/>
        </w:numPr>
        <w:ind w:left="2160"/>
        <w:rPr>
          <w:color w:val="000000" w:themeColor="text1"/>
        </w:rPr>
      </w:pPr>
      <w:r w:rsidRPr="3B6FB3F0" w:rsidR="3B6FB3F0">
        <w:rPr>
          <w:color w:val="000000" w:themeColor="text1" w:themeTint="FF" w:themeShade="FF"/>
        </w:rPr>
        <w:t>Components shall be stored in a climate-controlled environment.</w:t>
      </w:r>
    </w:p>
    <w:p w:rsidR="3B6FB3F0" w:rsidP="3B6FB3F0" w:rsidRDefault="3B6FB3F0" w14:paraId="12515133" w14:textId="654047DE">
      <w:pPr>
        <w:pStyle w:val="Normal"/>
        <w:numPr>
          <w:ilvl w:val="3"/>
          <w:numId w:val="2"/>
        </w:numPr>
        <w:ind w:left="2160"/>
        <w:rPr>
          <w:color w:val="00B050" w:themeColor="text1" w:themeTint="FF" w:themeShade="FF"/>
        </w:rPr>
      </w:pPr>
      <w:r w:rsidRPr="3B6FB3F0" w:rsidR="3B6FB3F0">
        <w:rPr>
          <w:color w:val="00B050"/>
        </w:rPr>
        <w:t>All components and assemblies etc. will be logged and managed by personnel with signatures for tracking movement of storage items in and out of the facility.</w:t>
      </w:r>
    </w:p>
    <w:p w:rsidRPr="0049582C" w:rsidR="5B1E302B" w:rsidP="58455EB1" w:rsidRDefault="5B1E302B" w14:paraId="4892C0BC" w14:textId="7392E9EE">
      <w:pPr>
        <w:ind w:left="810"/>
        <w:rPr>
          <w:b w:val="1"/>
          <w:bCs w:val="1"/>
          <w:i w:val="1"/>
          <w:iCs w:val="1"/>
          <w:color w:val="000000" w:themeColor="text1"/>
        </w:rPr>
      </w:pPr>
    </w:p>
    <w:p w:rsidRPr="0049582C" w:rsidR="009847E3" w:rsidP="3B6FB3F0" w:rsidRDefault="5B1E302B" w14:paraId="4B62AFA5" w14:textId="5D844122">
      <w:pPr>
        <w:numPr>
          <w:ilvl w:val="2"/>
          <w:numId w:val="2"/>
        </w:numPr>
        <w:rPr>
          <w:b w:val="1"/>
          <w:bCs w:val="1"/>
          <w:i w:val="1"/>
          <w:iCs w:val="1"/>
          <w:color w:val="000000" w:themeColor="text1"/>
        </w:rPr>
      </w:pPr>
      <w:r w:rsidRPr="3B6FB3F0" w:rsidR="3B6FB3F0">
        <w:rPr>
          <w:b w:val="1"/>
          <w:bCs w:val="1"/>
          <w:i w:val="1"/>
          <w:iCs w:val="1"/>
          <w:color w:val="000000" w:themeColor="text1" w:themeTint="FF" w:themeShade="FF"/>
        </w:rPr>
        <w:t>Computer Resources</w:t>
      </w:r>
    </w:p>
    <w:p w:rsidRPr="0049582C" w:rsidR="009847E3" w:rsidRDefault="009847E3" w14:paraId="23F93A7D" w14:textId="77777777">
      <w:pPr>
        <w:ind w:left="2160"/>
        <w:rPr>
          <w:color w:val="000000" w:themeColor="text1"/>
        </w:rPr>
      </w:pPr>
    </w:p>
    <w:p w:rsidRPr="0049582C" w:rsidR="009847E3" w:rsidP="5F63388B" w:rsidRDefault="2D9E100A" w14:paraId="27A47127" w14:textId="552190BC">
      <w:pPr>
        <w:numPr>
          <w:ilvl w:val="3"/>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utilities, test and support equipment, </w:t>
      </w:r>
      <w:r w:rsidRPr="5F63388B" w:rsidR="5F63388B">
        <w:rPr>
          <w:color w:val="00B050"/>
        </w:rPr>
        <w:t>computers for managing data</w:t>
      </w:r>
      <w:r w:rsidRPr="5F63388B" w:rsidR="5F63388B">
        <w:rPr>
          <w:color w:val="000000" w:themeColor="text1" w:themeTint="FF" w:themeShade="FF"/>
        </w:rPr>
        <w:t xml:space="preserve"> and all other tools shall be compatible with Windows 10 OS or later.</w:t>
      </w:r>
    </w:p>
    <w:p w:rsidRPr="0049582C" w:rsidR="009847E3" w:rsidP="3B6FB3F0" w:rsidRDefault="5B1E302B" w14:paraId="6A95A2D5" w14:textId="61930C54">
      <w:pPr>
        <w:pStyle w:val="Heading3"/>
        <w:numPr>
          <w:ilvl w:val="2"/>
          <w:numId w:val="2"/>
        </w:numPr>
        <w:ind w:left="1440" w:hanging="180"/>
        <w:rPr>
          <w:b w:val="1"/>
          <w:bCs w:val="1"/>
          <w:i w:val="1"/>
          <w:iCs w:val="1"/>
          <w:color w:val="000000" w:themeColor="text1"/>
          <w:sz w:val="22"/>
          <w:szCs w:val="22"/>
        </w:rPr>
      </w:pPr>
      <w:bookmarkStart w:name="_Toc1998452880" w:id="1644628631"/>
      <w:r w:rsidRPr="3B6FB3F0" w:rsidR="3B6FB3F0">
        <w:rPr>
          <w:b w:val="1"/>
          <w:bCs w:val="1"/>
          <w:i w:val="1"/>
          <w:iCs w:val="1"/>
          <w:color w:val="000000" w:themeColor="text1" w:themeTint="FF" w:themeShade="FF"/>
          <w:sz w:val="22"/>
          <w:szCs w:val="22"/>
        </w:rPr>
        <w:t>Technical Data</w:t>
      </w:r>
      <w:bookmarkEnd w:id="1644628631"/>
    </w:p>
    <w:p w:rsidRPr="0049582C" w:rsidR="009847E3" w:rsidRDefault="009847E3" w14:paraId="0994B207" w14:textId="77777777">
      <w:pPr>
        <w:ind w:left="2160"/>
        <w:rPr>
          <w:color w:val="000000" w:themeColor="text1"/>
        </w:rPr>
      </w:pPr>
    </w:p>
    <w:p w:rsidRPr="0049582C" w:rsidR="009847E3" w:rsidP="002C316D" w:rsidRDefault="2D9E100A" w14:paraId="287E788E" w14:textId="77777777">
      <w:pPr>
        <w:numPr>
          <w:ilvl w:val="3"/>
          <w:numId w:val="2"/>
        </w:numPr>
        <w:ind w:left="2160"/>
        <w:rPr>
          <w:color w:val="000000" w:themeColor="text1"/>
        </w:rPr>
      </w:pPr>
      <w:r w:rsidRPr="3B6FB3F0" w:rsidR="3B6FB3F0">
        <w:rPr>
          <w:color w:val="000000" w:themeColor="text1" w:themeTint="FF" w:themeShade="FF"/>
        </w:rPr>
        <w:t>A quality control dossier shall be created per UAV.</w:t>
      </w:r>
    </w:p>
    <w:p w:rsidRPr="0049582C" w:rsidR="009847E3" w:rsidP="002C316D" w:rsidRDefault="2D9E100A" w14:paraId="16E3BA67" w14:textId="77777777">
      <w:pPr>
        <w:numPr>
          <w:ilvl w:val="3"/>
          <w:numId w:val="2"/>
        </w:numPr>
        <w:ind w:left="2160"/>
        <w:rPr>
          <w:color w:val="000000" w:themeColor="text1"/>
        </w:rPr>
      </w:pPr>
      <w:r w:rsidRPr="3B6FB3F0" w:rsidR="3B6FB3F0">
        <w:rPr>
          <w:color w:val="000000" w:themeColor="text1" w:themeTint="FF" w:themeShade="FF"/>
        </w:rPr>
        <w:t>An Operation Manual shall be created per site.</w:t>
      </w:r>
    </w:p>
    <w:p w:rsidRPr="0049582C" w:rsidR="009847E3" w:rsidP="002C316D" w:rsidRDefault="2D9E100A" w14:paraId="3972BA97" w14:textId="77777777">
      <w:pPr>
        <w:numPr>
          <w:ilvl w:val="3"/>
          <w:numId w:val="2"/>
        </w:numPr>
        <w:ind w:left="2160"/>
        <w:rPr>
          <w:color w:val="000000" w:themeColor="text1"/>
        </w:rPr>
      </w:pPr>
      <w:r w:rsidRPr="3B6FB3F0" w:rsidR="3B6FB3F0">
        <w:rPr>
          <w:color w:val="000000" w:themeColor="text1" w:themeTint="FF" w:themeShade="FF"/>
        </w:rPr>
        <w:t>A Maintenance Manual shall be created per site.</w:t>
      </w:r>
    </w:p>
    <w:p w:rsidRPr="0049582C" w:rsidR="009847E3" w:rsidP="002C316D" w:rsidRDefault="2D9E100A" w14:paraId="016CFD0A" w14:textId="77777777">
      <w:pPr>
        <w:numPr>
          <w:ilvl w:val="3"/>
          <w:numId w:val="2"/>
        </w:numPr>
        <w:ind w:left="2160"/>
        <w:rPr>
          <w:color w:val="000000" w:themeColor="text1"/>
        </w:rPr>
      </w:pPr>
      <w:r w:rsidRPr="3B6FB3F0" w:rsidR="3B6FB3F0">
        <w:rPr>
          <w:color w:val="000000" w:themeColor="text1" w:themeTint="FF" w:themeShade="FF"/>
        </w:rPr>
        <w:t>One (1) copy of software test results shall be included in the handover Quality Control documentation.</w:t>
      </w:r>
    </w:p>
    <w:p w:rsidRPr="0049582C" w:rsidR="009847E3" w:rsidP="002C316D" w:rsidRDefault="2D9E100A" w14:paraId="4D34155D" w14:textId="77777777">
      <w:pPr>
        <w:numPr>
          <w:ilvl w:val="3"/>
          <w:numId w:val="2"/>
        </w:numPr>
        <w:ind w:left="2160"/>
        <w:rPr>
          <w:color w:val="000000" w:themeColor="text1"/>
        </w:rPr>
      </w:pPr>
      <w:r w:rsidRPr="3B6FB3F0" w:rsidR="3B6FB3F0">
        <w:rPr>
          <w:color w:val="000000" w:themeColor="text1" w:themeTint="FF" w:themeShade="FF"/>
        </w:rPr>
        <w:t>One (1) copy of mechanical test result data shall be included in the handover Quality Control documentation.</w:t>
      </w:r>
    </w:p>
    <w:p w:rsidRPr="0049582C" w:rsidR="009847E3" w:rsidP="002C316D" w:rsidRDefault="2D9E100A" w14:paraId="62247B7C" w14:textId="77777777">
      <w:pPr>
        <w:numPr>
          <w:ilvl w:val="3"/>
          <w:numId w:val="2"/>
        </w:numPr>
        <w:ind w:left="2160"/>
        <w:rPr>
          <w:color w:val="000000" w:themeColor="text1"/>
        </w:rPr>
      </w:pPr>
      <w:r w:rsidRPr="3B6FB3F0" w:rsidR="3B6FB3F0">
        <w:rPr>
          <w:color w:val="000000" w:themeColor="text1" w:themeTint="FF" w:themeShade="FF"/>
        </w:rPr>
        <w:t>Four (4) copies of the Operation Manual shall be included in the handover documentation.</w:t>
      </w:r>
    </w:p>
    <w:p w:rsidRPr="0049582C" w:rsidR="009847E3" w:rsidP="002C316D" w:rsidRDefault="2D9E100A" w14:paraId="2CA21C2A" w14:textId="77777777">
      <w:pPr>
        <w:numPr>
          <w:ilvl w:val="3"/>
          <w:numId w:val="2"/>
        </w:numPr>
        <w:ind w:left="2160"/>
        <w:rPr>
          <w:color w:val="000000" w:themeColor="text1"/>
        </w:rPr>
      </w:pPr>
      <w:r w:rsidRPr="3B6FB3F0" w:rsidR="3B6FB3F0">
        <w:rPr>
          <w:color w:val="000000" w:themeColor="text1" w:themeTint="FF" w:themeShade="FF"/>
        </w:rPr>
        <w:t>Four (4) copies of the Maintenance Manual shall be included in the handover documentation.</w:t>
      </w:r>
    </w:p>
    <w:p w:rsidRPr="0049582C" w:rsidR="009847E3" w:rsidP="002C316D" w:rsidRDefault="2D9E100A" w14:paraId="621F421C" w14:textId="77777777">
      <w:pPr>
        <w:numPr>
          <w:ilvl w:val="3"/>
          <w:numId w:val="2"/>
        </w:numPr>
        <w:ind w:left="2160"/>
        <w:rPr>
          <w:color w:val="000000" w:themeColor="text1"/>
        </w:rPr>
      </w:pPr>
      <w:r w:rsidRPr="3B6FB3F0" w:rsidR="3B6FB3F0">
        <w:rPr>
          <w:color w:val="000000" w:themeColor="text1" w:themeTint="FF" w:themeShade="FF"/>
        </w:rPr>
        <w:t>One (1) copy of the system design dossier shall be included in the handover documentation.</w:t>
      </w:r>
    </w:p>
    <w:p w:rsidRPr="0049582C" w:rsidR="009847E3" w:rsidP="00763F4B" w:rsidRDefault="2D9E100A" w14:paraId="56EEF45E" w14:textId="367C6B42">
      <w:pPr>
        <w:numPr>
          <w:ilvl w:val="3"/>
          <w:numId w:val="2"/>
        </w:numPr>
        <w:ind w:left="2160"/>
        <w:rPr>
          <w:color w:val="000000" w:themeColor="text1"/>
        </w:rPr>
      </w:pPr>
      <w:r w:rsidRPr="3B6FB3F0" w:rsidR="3B6FB3F0">
        <w:rPr>
          <w:color w:val="000000" w:themeColor="text1" w:themeTint="FF" w:themeShade="FF"/>
        </w:rPr>
        <w:t>One (1) copy of the As-installed Software shall be included in the handover documentation.</w:t>
      </w:r>
    </w:p>
    <w:p w:rsidRPr="0049582C" w:rsidR="009847E3" w:rsidP="3B6FB3F0" w:rsidRDefault="5B1E302B" w14:paraId="2821B089" w14:textId="4AB571B7">
      <w:pPr>
        <w:pStyle w:val="Heading3"/>
        <w:numPr>
          <w:ilvl w:val="2"/>
          <w:numId w:val="2"/>
        </w:numPr>
        <w:ind w:left="1440" w:hanging="180"/>
        <w:rPr>
          <w:b w:val="1"/>
          <w:bCs w:val="1"/>
          <w:i w:val="1"/>
          <w:iCs w:val="1"/>
          <w:color w:val="000000" w:themeColor="text1"/>
          <w:sz w:val="22"/>
          <w:szCs w:val="22"/>
        </w:rPr>
      </w:pPr>
      <w:bookmarkStart w:name="_Toc523087893" w:id="1738420021"/>
      <w:r w:rsidRPr="3B6FB3F0" w:rsidR="3B6FB3F0">
        <w:rPr>
          <w:b w:val="1"/>
          <w:bCs w:val="1"/>
          <w:i w:val="1"/>
          <w:iCs w:val="1"/>
          <w:color w:val="000000" w:themeColor="text1" w:themeTint="FF" w:themeShade="FF"/>
          <w:sz w:val="22"/>
          <w:szCs w:val="22"/>
        </w:rPr>
        <w:t>Customer Service</w:t>
      </w:r>
      <w:bookmarkEnd w:id="1738420021"/>
    </w:p>
    <w:p w:rsidRPr="0049582C" w:rsidR="009847E3" w:rsidRDefault="009847E3" w14:paraId="2F7E514F" w14:textId="77777777">
      <w:pPr>
        <w:ind w:left="2160"/>
        <w:rPr>
          <w:color w:val="000000" w:themeColor="text1"/>
        </w:rPr>
      </w:pPr>
    </w:p>
    <w:p w:rsidRPr="0049582C" w:rsidR="009847E3" w:rsidP="3B6FB3F0" w:rsidRDefault="2D9E100A" w14:paraId="188D24CC" w14:textId="27B50E52">
      <w:pPr>
        <w:numPr>
          <w:ilvl w:val="3"/>
          <w:numId w:val="2"/>
        </w:numPr>
        <w:ind w:left="2160"/>
        <w:rPr>
          <w:i w:val="1"/>
          <w:iCs w:val="1"/>
          <w:color w:val="000000" w:themeColor="text1"/>
        </w:rPr>
      </w:pPr>
      <w:r w:rsidRPr="3B6FB3F0" w:rsidR="3B6FB3F0">
        <w:rPr>
          <w:color w:val="000000" w:themeColor="text1" w:themeTint="FF" w:themeShade="FF"/>
        </w:rPr>
        <w:t xml:space="preserve">The Supplier shall provide a customer support contact number which shall be staffed 24 hours a day to </w:t>
      </w:r>
      <w:r w:rsidRPr="3B6FB3F0" w:rsidR="3B6FB3F0">
        <w:rPr>
          <w:color w:val="00B050"/>
        </w:rPr>
        <w:t>log and</w:t>
      </w:r>
      <w:r w:rsidRPr="3B6FB3F0" w:rsidR="3B6FB3F0">
        <w:rPr>
          <w:color w:val="000000" w:themeColor="text1" w:themeTint="FF" w:themeShade="FF"/>
        </w:rPr>
        <w:t xml:space="preserve"> respond to queries.</w:t>
      </w:r>
    </w:p>
    <w:p w:rsidRPr="0049582C" w:rsidR="009847E3" w:rsidP="74D125BB" w:rsidRDefault="00D967DA" w14:paraId="79C972D5" w14:textId="2D3205DD">
      <w:pPr>
        <w:pStyle w:val="Heading2"/>
        <w:numPr>
          <w:ilvl w:val="1"/>
          <w:numId w:val="2"/>
        </w:numPr>
        <w:ind w:left="720" w:hanging="90"/>
        <w:rPr>
          <w:b w:val="1"/>
          <w:bCs w:val="1"/>
          <w:i w:val="1"/>
          <w:iCs w:val="1"/>
          <w:color w:val="000000" w:themeColor="text1"/>
          <w:sz w:val="22"/>
          <w:szCs w:val="22"/>
        </w:rPr>
      </w:pPr>
      <w:bookmarkStart w:name="_Toc1283415402" w:id="1604466408"/>
      <w:r w:rsidRPr="74D125BB" w:rsidR="74D125BB">
        <w:rPr>
          <w:b w:val="1"/>
          <w:bCs w:val="1"/>
          <w:i w:val="1"/>
          <w:iCs w:val="1"/>
          <w:color w:val="000000" w:themeColor="text1" w:themeTint="FF" w:themeShade="FF"/>
          <w:sz w:val="22"/>
          <w:szCs w:val="22"/>
        </w:rPr>
        <w:t>Producibility</w:t>
      </w:r>
      <w:bookmarkEnd w:id="1604466408"/>
    </w:p>
    <w:p w:rsidRPr="0049582C" w:rsidR="009847E3" w:rsidRDefault="009847E3" w14:paraId="40475595" w14:textId="77777777">
      <w:pPr>
        <w:rPr>
          <w:color w:val="000000" w:themeColor="text1"/>
        </w:rPr>
      </w:pPr>
    </w:p>
    <w:p w:rsidRPr="0049582C" w:rsidR="009847E3" w:rsidP="5F63388B" w:rsidRDefault="00D967DA" w14:paraId="4683B967" w14:textId="030842C0">
      <w:pPr>
        <w:numPr>
          <w:ilvl w:val="2"/>
          <w:numId w:val="2"/>
        </w:numPr>
        <w:ind w:left="2160"/>
        <w:rPr>
          <w:rFonts w:ascii="Arial" w:hAnsi="Arial" w:eastAsia="Arial" w:cs="Arial"/>
          <w:color w:val="000000" w:themeColor="text1" w:themeTint="FF" w:themeShade="FF"/>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producible using manufacturing documents and </w:t>
      </w:r>
      <w:r w:rsidRPr="5F63388B" w:rsidR="5F63388B">
        <w:rPr>
          <w:color w:val="00B050"/>
        </w:rPr>
        <w:t>include dimensions and tolerances.</w:t>
      </w:r>
    </w:p>
    <w:p w:rsidR="3B6FB3F0" w:rsidP="5F63388B" w:rsidRDefault="3B6FB3F0" w14:paraId="1D22F8EC" w14:textId="71869668">
      <w:pPr>
        <w:pStyle w:val="Normal"/>
        <w:numPr>
          <w:ilvl w:val="2"/>
          <w:numId w:val="2"/>
        </w:numPr>
        <w:ind w:left="2160"/>
        <w:rPr>
          <w:color w:val="000000" w:themeColor="text1" w:themeTint="FF" w:themeShade="FF"/>
        </w:rPr>
      </w:pPr>
      <w:r w:rsidRPr="5F63388B" w:rsidR="5F63388B">
        <w:rPr>
          <w:color w:val="00B050"/>
        </w:rPr>
        <w:t xml:space="preserve">Standardization of the production process and tool sign-out and sign-in sheets must be used to ensure quality. </w:t>
      </w:r>
    </w:p>
    <w:p w:rsidRPr="0049582C" w:rsidR="009847E3" w:rsidP="002C316D" w:rsidRDefault="00D967DA" w14:paraId="466C708C" w14:textId="77777777">
      <w:pPr>
        <w:numPr>
          <w:ilvl w:val="2"/>
          <w:numId w:val="2"/>
        </w:numPr>
        <w:ind w:left="2160"/>
        <w:rPr>
          <w:color w:val="000000" w:themeColor="text1"/>
        </w:rPr>
      </w:pPr>
      <w:r w:rsidRPr="5F63388B" w:rsidR="5F63388B">
        <w:rPr>
          <w:color w:val="000000" w:themeColor="text1" w:themeTint="FF" w:themeShade="FF"/>
        </w:rPr>
        <w:t>The software shall be downloadable.</w:t>
      </w:r>
    </w:p>
    <w:p w:rsidRPr="0049582C" w:rsidR="009847E3" w:rsidP="00763F4B" w:rsidRDefault="00D967DA" w14:paraId="6322B6B3" w14:textId="6DF615EB">
      <w:pPr>
        <w:numPr>
          <w:ilvl w:val="2"/>
          <w:numId w:val="2"/>
        </w:numPr>
        <w:ind w:left="2160"/>
        <w:rPr>
          <w:color w:val="000000" w:themeColor="text1"/>
        </w:rPr>
      </w:pPr>
      <w:r w:rsidRPr="5F63388B" w:rsidR="5F63388B">
        <w:rPr>
          <w:color w:val="000000" w:themeColor="text1" w:themeTint="FF" w:themeShade="FF"/>
        </w:rPr>
        <w:t>The software shall be able to be installed by a trained user.</w:t>
      </w:r>
    </w:p>
    <w:p w:rsidRPr="0049582C" w:rsidR="009847E3" w:rsidP="74D125BB" w:rsidRDefault="00D967DA" w14:paraId="45C7EDC8" w14:textId="7763772F">
      <w:pPr>
        <w:pStyle w:val="Heading2"/>
        <w:numPr>
          <w:ilvl w:val="1"/>
          <w:numId w:val="2"/>
        </w:numPr>
        <w:ind w:left="720" w:hanging="90"/>
        <w:rPr>
          <w:b w:val="1"/>
          <w:bCs w:val="1"/>
          <w:i w:val="1"/>
          <w:iCs w:val="1"/>
          <w:color w:val="000000" w:themeColor="text1"/>
          <w:sz w:val="22"/>
          <w:szCs w:val="22"/>
        </w:rPr>
      </w:pPr>
      <w:bookmarkStart w:name="_Toc1712494059" w:id="1009318667"/>
      <w:r w:rsidRPr="74D125BB" w:rsidR="74D125BB">
        <w:rPr>
          <w:b w:val="1"/>
          <w:bCs w:val="1"/>
          <w:i w:val="1"/>
          <w:iCs w:val="1"/>
          <w:color w:val="000000" w:themeColor="text1" w:themeTint="FF" w:themeShade="FF"/>
          <w:sz w:val="22"/>
          <w:szCs w:val="22"/>
        </w:rPr>
        <w:t>Disposability</w:t>
      </w:r>
      <w:bookmarkEnd w:id="1009318667"/>
    </w:p>
    <w:p w:rsidRPr="0049582C" w:rsidR="009847E3" w:rsidRDefault="009847E3" w14:paraId="21F9FC0E" w14:textId="77777777">
      <w:pPr>
        <w:jc w:val="both"/>
        <w:rPr>
          <w:color w:val="000000" w:themeColor="text1"/>
        </w:rPr>
      </w:pPr>
    </w:p>
    <w:p w:rsidRPr="0049582C" w:rsidR="009847E3" w:rsidP="002C316D" w:rsidRDefault="00D967DA" w14:paraId="0E477C3B" w14:textId="77777777">
      <w:pPr>
        <w:ind w:left="720"/>
        <w:jc w:val="both"/>
        <w:rPr>
          <w:color w:val="000000" w:themeColor="text1"/>
        </w:rPr>
      </w:pPr>
      <w:r w:rsidRPr="0049582C">
        <w:rPr>
          <w:color w:val="000000" w:themeColor="text1"/>
        </w:rPr>
        <w:t>The proper disposal of the system and its component parts is important to ensure data security and that no substances are released that are harmful to human health and the environment.</w:t>
      </w:r>
    </w:p>
    <w:p w:rsidRPr="0049582C" w:rsidR="009847E3" w:rsidRDefault="009847E3" w14:paraId="6775A06C" w14:textId="77777777">
      <w:pPr>
        <w:ind w:left="1440"/>
        <w:jc w:val="both"/>
        <w:rPr>
          <w:color w:val="000000" w:themeColor="text1"/>
        </w:rPr>
      </w:pPr>
    </w:p>
    <w:p w:rsidRPr="0049582C" w:rsidR="009847E3" w:rsidP="002C316D" w:rsidRDefault="00D967DA" w14:paraId="269849E5" w14:textId="77777777">
      <w:pPr>
        <w:numPr>
          <w:ilvl w:val="2"/>
          <w:numId w:val="2"/>
        </w:numPr>
        <w:ind w:left="2160"/>
        <w:rPr>
          <w:color w:val="000000" w:themeColor="text1"/>
        </w:rPr>
      </w:pPr>
      <w:r w:rsidRPr="3B6FB3F0" w:rsidR="3B6FB3F0">
        <w:rPr>
          <w:color w:val="000000" w:themeColor="text1" w:themeTint="FF" w:themeShade="FF"/>
        </w:rPr>
        <w:t>Components shall be properly sanitized prior to disposal.</w:t>
      </w:r>
    </w:p>
    <w:p w:rsidRPr="0049582C" w:rsidR="009847E3" w:rsidP="00884CB4" w:rsidRDefault="00D967DA" w14:paraId="2A45FFE7" w14:textId="343D8C4F">
      <w:pPr>
        <w:numPr>
          <w:ilvl w:val="2"/>
          <w:numId w:val="2"/>
        </w:numPr>
        <w:ind w:left="2160"/>
        <w:rPr>
          <w:color w:val="000000" w:themeColor="text1"/>
        </w:rPr>
      </w:pPr>
      <w:r w:rsidRPr="3B6FB3F0" w:rsidR="3B6FB3F0">
        <w:rPr>
          <w:color w:val="000000" w:themeColor="text1" w:themeTint="FF" w:themeShade="FF"/>
        </w:rPr>
        <w:t>All data storing hardware shall be re-formatted prior to disposal.</w:t>
      </w:r>
    </w:p>
    <w:p w:rsidR="3B6FB3F0" w:rsidP="3B6FB3F0" w:rsidRDefault="3B6FB3F0" w14:paraId="4637225B" w14:textId="48A0A61A">
      <w:pPr>
        <w:pStyle w:val="Normal"/>
        <w:numPr>
          <w:ilvl w:val="2"/>
          <w:numId w:val="2"/>
        </w:numPr>
        <w:ind w:left="2160"/>
        <w:rPr>
          <w:color w:val="00B050" w:themeColor="text1" w:themeTint="FF" w:themeShade="FF"/>
        </w:rPr>
      </w:pPr>
      <w:r w:rsidRPr="3B6FB3F0" w:rsidR="3B6FB3F0">
        <w:rPr>
          <w:color w:val="00B050"/>
        </w:rPr>
        <w:t xml:space="preserve">Any salvageable materials should be sold or processed for reuse with a servicing plan. </w:t>
      </w:r>
    </w:p>
    <w:p w:rsidR="3B6FB3F0" w:rsidP="3B6FB3F0" w:rsidRDefault="3B6FB3F0" w14:paraId="32B008F5" w14:textId="3D8FEE82">
      <w:pPr>
        <w:pStyle w:val="Normal"/>
        <w:numPr>
          <w:ilvl w:val="2"/>
          <w:numId w:val="2"/>
        </w:numPr>
        <w:bidi w:val="0"/>
        <w:spacing w:before="0" w:beforeAutospacing="off" w:after="0" w:afterAutospacing="off" w:line="276" w:lineRule="auto"/>
        <w:ind w:left="2160" w:right="0" w:hanging="360"/>
        <w:jc w:val="left"/>
        <w:rPr>
          <w:rFonts w:ascii="Arial" w:hAnsi="Arial" w:eastAsia="Arial" w:cs="Arial"/>
          <w:color w:val="00B050" w:themeColor="text1" w:themeTint="FF" w:themeShade="FF"/>
          <w:sz w:val="22"/>
          <w:szCs w:val="22"/>
        </w:rPr>
      </w:pPr>
      <w:r w:rsidRPr="3B6FB3F0" w:rsidR="3B6FB3F0">
        <w:rPr>
          <w:color w:val="00B050"/>
        </w:rPr>
        <w:t>Components will be separated based on disposal type and any potentially hazardous materials labeled as such based on Safety Data Sheets.</w:t>
      </w:r>
    </w:p>
    <w:p w:rsidR="3B6FB3F0" w:rsidP="3B6FB3F0" w:rsidRDefault="3B6FB3F0" w14:paraId="0EBA04F8" w14:textId="37354B84">
      <w:pPr>
        <w:pStyle w:val="Normal"/>
        <w:numPr>
          <w:ilvl w:val="2"/>
          <w:numId w:val="2"/>
        </w:numPr>
        <w:bidi w:val="0"/>
        <w:spacing w:before="0" w:beforeAutospacing="off" w:after="0" w:afterAutospacing="off" w:line="276" w:lineRule="auto"/>
        <w:ind w:left="2160" w:right="0" w:hanging="360"/>
        <w:jc w:val="left"/>
        <w:rPr>
          <w:color w:val="00B050" w:themeColor="text1" w:themeTint="FF" w:themeShade="FF"/>
          <w:sz w:val="22"/>
          <w:szCs w:val="22"/>
        </w:rPr>
      </w:pPr>
      <w:r w:rsidRPr="3B6FB3F0" w:rsidR="3B6FB3F0">
        <w:rPr>
          <w:color w:val="00B050"/>
        </w:rPr>
        <w:t xml:space="preserve">A log of the storage inventory must be kept and signed by the appropriate trained personnel.  </w:t>
      </w:r>
    </w:p>
    <w:p w:rsidRPr="0049582C" w:rsidR="009847E3" w:rsidP="74D125BB" w:rsidRDefault="00D967DA" w14:paraId="5A7719C8" w14:textId="6A3D4A66">
      <w:pPr>
        <w:pStyle w:val="Heading2"/>
        <w:numPr>
          <w:ilvl w:val="1"/>
          <w:numId w:val="2"/>
        </w:numPr>
        <w:ind w:left="720" w:hanging="90"/>
        <w:rPr>
          <w:b w:val="1"/>
          <w:bCs w:val="1"/>
          <w:i w:val="1"/>
          <w:iCs w:val="1"/>
          <w:color w:val="000000" w:themeColor="text1"/>
          <w:sz w:val="22"/>
          <w:szCs w:val="22"/>
        </w:rPr>
      </w:pPr>
      <w:bookmarkStart w:name="_Toc1850405737" w:id="1139833123"/>
      <w:r w:rsidRPr="74D125BB" w:rsidR="74D125BB">
        <w:rPr>
          <w:b w:val="1"/>
          <w:bCs w:val="1"/>
          <w:i w:val="1"/>
          <w:iCs w:val="1"/>
          <w:color w:val="000000" w:themeColor="text1" w:themeTint="FF" w:themeShade="FF"/>
          <w:sz w:val="22"/>
          <w:szCs w:val="22"/>
        </w:rPr>
        <w:t>Affordability</w:t>
      </w:r>
      <w:bookmarkEnd w:id="1139833123"/>
    </w:p>
    <w:p w:rsidRPr="0049582C" w:rsidR="009847E3" w:rsidRDefault="009847E3" w14:paraId="2624F7D5" w14:textId="77777777">
      <w:pPr>
        <w:rPr>
          <w:color w:val="000000" w:themeColor="text1"/>
        </w:rPr>
      </w:pPr>
    </w:p>
    <w:p w:rsidRPr="0049582C" w:rsidR="009847E3" w:rsidP="002C316D" w:rsidRDefault="00D967DA" w14:paraId="7344689D" w14:textId="77777777">
      <w:pPr>
        <w:ind w:left="720"/>
        <w:rPr>
          <w:color w:val="000000" w:themeColor="text1"/>
        </w:rPr>
      </w:pPr>
      <w:r w:rsidRPr="0049582C">
        <w:rPr>
          <w:color w:val="000000" w:themeColor="text1"/>
        </w:rPr>
        <w:t>The success of the autonomous UAV project requires that the system remain cost competitive.</w:t>
      </w:r>
    </w:p>
    <w:p w:rsidRPr="0049582C" w:rsidR="009847E3" w:rsidRDefault="009847E3" w14:paraId="226E3EC1" w14:textId="77777777">
      <w:pPr>
        <w:rPr>
          <w:color w:val="000000" w:themeColor="text1"/>
        </w:rPr>
      </w:pPr>
    </w:p>
    <w:p w:rsidRPr="0049582C" w:rsidR="0029174E" w:rsidP="5F63388B" w:rsidRDefault="00D967DA" w14:paraId="63453BED" w14:textId="76EB49FF">
      <w:pPr>
        <w:numPr>
          <w:ilvl w:val="2"/>
          <w:numId w:val="2"/>
        </w:numPr>
        <w:ind w:left="2160"/>
        <w:rPr>
          <w:rFonts w:ascii="Arial" w:hAnsi="Arial" w:eastAsia="Arial" w:cs="Arial"/>
          <w:color w:val="000000" w:themeColor="text1"/>
          <w:sz w:val="22"/>
          <w:szCs w:val="22"/>
        </w:rPr>
      </w:pPr>
      <w:r w:rsidRPr="5F63388B" w:rsidR="5F63388B">
        <w:rPr>
          <w:color w:val="000000" w:themeColor="text1" w:themeTint="FF" w:themeShade="FF"/>
        </w:rPr>
        <w:t xml:space="preserve">The </w:t>
      </w:r>
      <w:r w:rsidRPr="5F63388B" w:rsidR="5F63388B">
        <w:rPr>
          <w:color w:val="00B050"/>
        </w:rPr>
        <w:t>AUAV</w:t>
      </w:r>
      <w:r w:rsidRPr="5F63388B" w:rsidR="5F63388B">
        <w:rPr>
          <w:color w:val="000000" w:themeColor="text1" w:themeTint="FF" w:themeShade="FF"/>
        </w:rPr>
        <w:t xml:space="preserve"> system shall be cost competitive when compared to its peer group.</w:t>
      </w:r>
    </w:p>
    <w:p w:rsidRPr="0049582C" w:rsidR="009847E3" w:rsidP="74D125BB" w:rsidRDefault="00D967DA" w14:paraId="7434ED38" w14:textId="77BBA465">
      <w:pPr>
        <w:pStyle w:val="Heading1"/>
        <w:numPr>
          <w:ilvl w:val="0"/>
          <w:numId w:val="2"/>
        </w:numPr>
        <w:ind w:left="270" w:hanging="270"/>
        <w:rPr>
          <w:b w:val="1"/>
          <w:bCs w:val="1"/>
          <w:i w:val="1"/>
          <w:iCs w:val="1"/>
          <w:color w:val="000000" w:themeColor="text1"/>
          <w:sz w:val="22"/>
          <w:szCs w:val="22"/>
        </w:rPr>
      </w:pPr>
      <w:bookmarkStart w:name="_Toc1246485200" w:id="1436314296"/>
      <w:r w:rsidRPr="74D125BB" w:rsidR="74D125BB">
        <w:rPr>
          <w:b w:val="1"/>
          <w:bCs w:val="1"/>
          <w:i w:val="1"/>
          <w:iCs w:val="1"/>
          <w:color w:val="000000" w:themeColor="text1" w:themeTint="FF" w:themeShade="FF"/>
          <w:sz w:val="22"/>
          <w:szCs w:val="22"/>
        </w:rPr>
        <w:t>Test and Evaluation</w:t>
      </w:r>
      <w:bookmarkEnd w:id="1436314296"/>
    </w:p>
    <w:p w:rsidRPr="0049582C" w:rsidR="009847E3" w:rsidRDefault="009847E3" w14:paraId="2D7D8544" w14:textId="77777777">
      <w:pPr>
        <w:ind w:left="720"/>
        <w:rPr>
          <w:color w:val="000000" w:themeColor="text1"/>
        </w:rPr>
      </w:pPr>
    </w:p>
    <w:p w:rsidRPr="0049582C" w:rsidR="009847E3" w:rsidP="6D14AEB8" w:rsidRDefault="6D14AEB8" w14:paraId="436E485C" w14:textId="16621F2F">
      <w:pPr>
        <w:ind w:left="270"/>
        <w:jc w:val="both"/>
        <w:rPr>
          <w:color w:val="000000" w:themeColor="text1"/>
        </w:rPr>
      </w:pPr>
      <w:r w:rsidRPr="0049582C">
        <w:rPr>
          <w:color w:val="000000" w:themeColor="text1"/>
        </w:rPr>
        <w:t>System testing and evaluation shall be conducted during each phase of the system life cycle. The system shall be tested in a tiered approach, verifying each of the system requirement of the system requirements described in Section 3, while also validating the functionality of the system. The following types of testing shall be performed:</w:t>
      </w:r>
    </w:p>
    <w:p w:rsidRPr="0049582C" w:rsidR="009847E3" w:rsidP="6D14AEB8" w:rsidRDefault="009847E3" w14:paraId="78DAD646" w14:textId="77777777">
      <w:pPr>
        <w:ind w:left="270"/>
        <w:jc w:val="both"/>
        <w:rPr>
          <w:color w:val="000000" w:themeColor="text1"/>
        </w:rPr>
      </w:pPr>
    </w:p>
    <w:p w:rsidRPr="0049582C" w:rsidR="009847E3" w:rsidP="6D14AEB8" w:rsidRDefault="6D14AEB8" w14:paraId="7E5B27FF" w14:textId="77777777">
      <w:pPr>
        <w:ind w:left="270"/>
        <w:jc w:val="both"/>
        <w:rPr>
          <w:color w:val="000000" w:themeColor="text1"/>
        </w:rPr>
      </w:pPr>
      <w:r w:rsidRPr="0049582C">
        <w:rPr>
          <w:color w:val="000000" w:themeColor="text1"/>
        </w:rPr>
        <w:t>Analytical and Simulation Evaluation: This involves evaluation and analysis of computer simulations for various system components.</w:t>
      </w:r>
    </w:p>
    <w:p w:rsidRPr="0049582C" w:rsidR="009847E3" w:rsidP="6D14AEB8" w:rsidRDefault="009847E3" w14:paraId="0A1A697C" w14:textId="77777777">
      <w:pPr>
        <w:ind w:left="270"/>
        <w:jc w:val="both"/>
        <w:rPr>
          <w:color w:val="000000" w:themeColor="text1"/>
        </w:rPr>
      </w:pPr>
    </w:p>
    <w:p w:rsidRPr="0049582C" w:rsidR="009847E3" w:rsidP="6D14AEB8" w:rsidRDefault="6D14AEB8" w14:paraId="324D79AA" w14:textId="77777777">
      <w:pPr>
        <w:ind w:left="270"/>
        <w:jc w:val="both"/>
        <w:rPr>
          <w:color w:val="000000" w:themeColor="text1"/>
        </w:rPr>
      </w:pPr>
      <w:r w:rsidRPr="0049582C">
        <w:rPr>
          <w:color w:val="000000" w:themeColor="text1"/>
        </w:rPr>
        <w:t>Type 1 Testing: Evaluation of initial models and development builds for the component software. Testing shall be performed at the Supplier’s facilities using Supplier’s test tools and resources.</w:t>
      </w:r>
    </w:p>
    <w:p w:rsidRPr="0049582C" w:rsidR="009847E3" w:rsidP="6D14AEB8" w:rsidRDefault="009847E3" w14:paraId="61412A66" w14:textId="77777777">
      <w:pPr>
        <w:ind w:left="270"/>
        <w:jc w:val="both"/>
        <w:rPr>
          <w:color w:val="000000" w:themeColor="text1"/>
        </w:rPr>
      </w:pPr>
    </w:p>
    <w:p w:rsidRPr="0049582C" w:rsidR="009847E3" w:rsidP="6D14AEB8" w:rsidRDefault="6D14AEB8" w14:paraId="1C047B60" w14:textId="77777777">
      <w:pPr>
        <w:ind w:left="270"/>
        <w:jc w:val="both"/>
        <w:rPr>
          <w:color w:val="000000" w:themeColor="text1"/>
        </w:rPr>
      </w:pPr>
      <w:r w:rsidRPr="0049582C">
        <w:rPr>
          <w:color w:val="000000" w:themeColor="text1"/>
        </w:rPr>
        <w:t>Type 2 Testing: Evaluation of the system prototype and initial integration of the system components. Testing shall be performed at the Supplier’s facilities using the Supplier’s test tools and resources.</w:t>
      </w:r>
    </w:p>
    <w:p w:rsidRPr="0049582C" w:rsidR="009847E3" w:rsidP="6D14AEB8" w:rsidRDefault="009847E3" w14:paraId="72FDD010" w14:textId="77777777">
      <w:pPr>
        <w:ind w:left="270"/>
        <w:jc w:val="both"/>
        <w:rPr>
          <w:color w:val="000000" w:themeColor="text1"/>
        </w:rPr>
      </w:pPr>
    </w:p>
    <w:p w:rsidRPr="0049582C" w:rsidR="009847E3" w:rsidP="6D14AEB8" w:rsidRDefault="6D14AEB8" w14:paraId="134318FB" w14:textId="58F2AD54">
      <w:pPr>
        <w:ind w:left="270"/>
        <w:jc w:val="both"/>
        <w:rPr>
          <w:color w:val="000000" w:themeColor="text1"/>
        </w:rPr>
      </w:pPr>
      <w:r w:rsidRPr="0049582C">
        <w:rPr>
          <w:color w:val="000000" w:themeColor="text1"/>
        </w:rPr>
        <w:t>Type 3 Testing: Evaluation of the final implementation of the system. Testing shall be conducted at the Supplier’s facilities and Client’s base of operations using the Supplier’s test tools and resources.</w:t>
      </w:r>
    </w:p>
    <w:p w:rsidRPr="0049582C" w:rsidR="6D14AEB8" w:rsidP="6D14AEB8" w:rsidRDefault="6D14AEB8" w14:paraId="11E54DE2" w14:textId="60D29630">
      <w:pPr>
        <w:ind w:left="270"/>
        <w:jc w:val="both"/>
        <w:rPr>
          <w:color w:val="000000" w:themeColor="text1"/>
        </w:rPr>
      </w:pPr>
    </w:p>
    <w:p w:rsidRPr="0049582C" w:rsidR="6D14AEB8" w:rsidP="6D14AEB8" w:rsidRDefault="2AFAB094" w14:paraId="65C6A50A" w14:textId="08C63463">
      <w:pPr>
        <w:ind w:left="270"/>
        <w:jc w:val="both"/>
        <w:rPr>
          <w:color w:val="000000" w:themeColor="text1"/>
        </w:rPr>
      </w:pPr>
      <w:r w:rsidRPr="0049582C">
        <w:rPr>
          <w:color w:val="000000" w:themeColor="text1"/>
        </w:rPr>
        <w:t>Flight Test: Full demonstration of capability needed in the field during operational assessment.</w:t>
      </w:r>
    </w:p>
    <w:p w:rsidRPr="0049582C" w:rsidR="6D14AEB8" w:rsidP="6D14AEB8" w:rsidRDefault="6D14AEB8" w14:paraId="4EE43ECB" w14:textId="585234C4">
      <w:pPr>
        <w:ind w:left="270"/>
        <w:jc w:val="both"/>
        <w:rPr>
          <w:color w:val="000000" w:themeColor="text1"/>
        </w:rPr>
      </w:pPr>
    </w:p>
    <w:p w:rsidRPr="0049582C" w:rsidR="6D14AEB8" w:rsidP="6D14AEB8" w:rsidRDefault="2A156201" w14:paraId="2B038ADC" w14:textId="0829C278">
      <w:pPr>
        <w:ind w:left="270"/>
        <w:jc w:val="both"/>
        <w:rPr>
          <w:color w:val="000000" w:themeColor="text1"/>
        </w:rPr>
      </w:pPr>
      <w:r w:rsidRPr="0049582C">
        <w:rPr>
          <w:color w:val="000000" w:themeColor="text1"/>
        </w:rPr>
        <w:t>Qualification by Analysis: Full testing is not needed due to legacy hardware/software uses and Technology readiness level (TRL), but analysis is needed to verify specific use case of this program and integration architecture allows HW/SW to still perform to spec.</w:t>
      </w:r>
    </w:p>
    <w:p w:rsidRPr="0049582C" w:rsidR="6D14AEB8" w:rsidP="6D14AEB8" w:rsidRDefault="6D14AEB8" w14:paraId="1C32B8C3" w14:textId="21CD2C33">
      <w:pPr>
        <w:ind w:left="270"/>
        <w:jc w:val="both"/>
        <w:rPr>
          <w:color w:val="000000" w:themeColor="text1"/>
        </w:rPr>
      </w:pPr>
    </w:p>
    <w:p w:rsidRPr="0049582C" w:rsidR="6D14AEB8" w:rsidP="6D14AEB8" w:rsidRDefault="2AFAB094" w14:paraId="3DC06133" w14:textId="0191D412">
      <w:pPr>
        <w:ind w:left="270"/>
        <w:jc w:val="both"/>
        <w:rPr>
          <w:color w:val="000000" w:themeColor="text1"/>
        </w:rPr>
      </w:pPr>
      <w:r w:rsidRPr="0049582C">
        <w:rPr>
          <w:color w:val="000000" w:themeColor="text1"/>
        </w:rPr>
        <w:t>Qualification by Similarity: Lower-level, less intensive analysis is needed to show legacy hardware/software has meet these requirements in the past and is currently employed in a way that allows identical functionality.</w:t>
      </w:r>
    </w:p>
    <w:p w:rsidRPr="0049582C" w:rsidR="7D19A586" w:rsidP="6D14AEB8" w:rsidRDefault="7D19A586" w14:paraId="4DA24DB8" w14:textId="2AC9261B">
      <w:pPr>
        <w:ind w:left="270"/>
        <w:jc w:val="both"/>
        <w:rPr>
          <w:color w:val="000000" w:themeColor="text1"/>
        </w:rPr>
      </w:pPr>
    </w:p>
    <w:tbl>
      <w:tblPr>
        <w:tblStyle w:val="TableGrid"/>
        <w:tblW w:w="0" w:type="auto"/>
        <w:tblInd w:w="270" w:type="dxa"/>
        <w:tblLayout w:type="fixed"/>
        <w:tblLook w:val="06A0" w:firstRow="1" w:lastRow="0" w:firstColumn="1" w:lastColumn="0" w:noHBand="1" w:noVBand="1"/>
      </w:tblPr>
      <w:tblGrid>
        <w:gridCol w:w="2340"/>
        <w:gridCol w:w="2340"/>
        <w:gridCol w:w="4485"/>
      </w:tblGrid>
      <w:tr w:rsidRPr="0049582C" w:rsidR="0049582C" w:rsidTr="0577EDFE" w14:paraId="4D5E8755" w14:textId="77777777">
        <w:tc>
          <w:tcPr>
            <w:tcW w:w="2340" w:type="dxa"/>
            <w:tcMar/>
          </w:tcPr>
          <w:p w:rsidRPr="0049582C" w:rsidR="7D19A586" w:rsidP="6D14AEB8" w:rsidRDefault="6D14AEB8" w14:paraId="4206ECC7" w14:textId="2C004611">
            <w:pPr>
              <w:rPr>
                <w:color w:val="000000" w:themeColor="text1"/>
              </w:rPr>
            </w:pPr>
            <w:r w:rsidRPr="0049582C">
              <w:rPr>
                <w:color w:val="000000" w:themeColor="text1"/>
              </w:rPr>
              <w:t>Requirement</w:t>
            </w:r>
          </w:p>
        </w:tc>
        <w:tc>
          <w:tcPr>
            <w:tcW w:w="2340" w:type="dxa"/>
            <w:tcMar/>
          </w:tcPr>
          <w:p w:rsidRPr="0049582C" w:rsidR="7D19A586" w:rsidP="6D14AEB8" w:rsidRDefault="6D14AEB8" w14:paraId="68724DBB" w14:textId="4C904DA3">
            <w:pPr>
              <w:rPr>
                <w:color w:val="000000" w:themeColor="text1"/>
              </w:rPr>
            </w:pPr>
            <w:r w:rsidRPr="0049582C">
              <w:rPr>
                <w:color w:val="000000" w:themeColor="text1"/>
              </w:rPr>
              <w:t>Method for Verification</w:t>
            </w:r>
          </w:p>
        </w:tc>
        <w:tc>
          <w:tcPr>
            <w:tcW w:w="4485" w:type="dxa"/>
            <w:tcMar/>
          </w:tcPr>
          <w:p w:rsidRPr="0049582C" w:rsidR="7D19A586" w:rsidP="6D14AEB8" w:rsidRDefault="6D14AEB8" w14:paraId="08C7DCF9" w14:textId="036C1141">
            <w:pPr>
              <w:rPr>
                <w:color w:val="000000" w:themeColor="text1"/>
              </w:rPr>
            </w:pPr>
            <w:r w:rsidRPr="0049582C">
              <w:rPr>
                <w:color w:val="000000" w:themeColor="text1"/>
              </w:rPr>
              <w:t>Reasoning</w:t>
            </w:r>
          </w:p>
        </w:tc>
      </w:tr>
      <w:tr w:rsidRPr="0049582C" w:rsidR="0049582C" w:rsidTr="0577EDFE" w14:paraId="6793B315" w14:textId="77777777">
        <w:tc>
          <w:tcPr>
            <w:tcW w:w="2340" w:type="dxa"/>
            <w:tcMar/>
          </w:tcPr>
          <w:p w:rsidRPr="0049582C" w:rsidR="7D19A586" w:rsidP="6D14AEB8" w:rsidRDefault="6D14AEB8" w14:paraId="02BE6806" w14:textId="6B88E096">
            <w:pPr>
              <w:rPr>
                <w:color w:val="000000" w:themeColor="text1"/>
              </w:rPr>
            </w:pPr>
            <w:r w:rsidRPr="0049582C">
              <w:rPr>
                <w:color w:val="000000" w:themeColor="text1"/>
              </w:rPr>
              <w:t>3.1.4.1</w:t>
            </w:r>
          </w:p>
        </w:tc>
        <w:tc>
          <w:tcPr>
            <w:tcW w:w="2340" w:type="dxa"/>
            <w:tcMar/>
          </w:tcPr>
          <w:p w:rsidRPr="0049582C" w:rsidR="7D19A586" w:rsidP="6D14AEB8" w:rsidRDefault="6D14AEB8" w14:paraId="172138E7" w14:textId="17EF2154">
            <w:pPr>
              <w:rPr>
                <w:color w:val="000000" w:themeColor="text1"/>
              </w:rPr>
            </w:pPr>
            <w:r w:rsidRPr="0049582C">
              <w:rPr>
                <w:color w:val="000000" w:themeColor="text1"/>
              </w:rPr>
              <w:t>Flight Test</w:t>
            </w:r>
          </w:p>
        </w:tc>
        <w:tc>
          <w:tcPr>
            <w:tcW w:w="4485" w:type="dxa"/>
            <w:tcMar/>
          </w:tcPr>
          <w:p w:rsidRPr="0049582C" w:rsidR="7D19A586" w:rsidP="6D14AEB8" w:rsidRDefault="6D14AEB8" w14:paraId="225C19C4" w14:textId="13F56CE8">
            <w:pPr>
              <w:rPr>
                <w:color w:val="000000" w:themeColor="text1"/>
              </w:rPr>
            </w:pPr>
            <w:r w:rsidRPr="0049582C">
              <w:rPr>
                <w:color w:val="000000" w:themeColor="text1"/>
              </w:rPr>
              <w:t>Full field demonstration of capability needed</w:t>
            </w:r>
          </w:p>
        </w:tc>
      </w:tr>
      <w:tr w:rsidRPr="0049582C" w:rsidR="0049582C" w:rsidTr="0577EDFE" w14:paraId="7477BCA9" w14:textId="77777777">
        <w:tc>
          <w:tcPr>
            <w:tcW w:w="2340" w:type="dxa"/>
            <w:tcMar/>
          </w:tcPr>
          <w:p w:rsidRPr="0049582C" w:rsidR="7D19A586" w:rsidP="6D14AEB8" w:rsidRDefault="6D14AEB8" w14:paraId="67D3D82B" w14:textId="2D112B12">
            <w:pPr>
              <w:rPr>
                <w:color w:val="000000" w:themeColor="text1"/>
              </w:rPr>
            </w:pPr>
            <w:r w:rsidRPr="0049582C">
              <w:rPr>
                <w:color w:val="000000" w:themeColor="text1"/>
              </w:rPr>
              <w:t>3.1.4.2</w:t>
            </w:r>
          </w:p>
        </w:tc>
        <w:tc>
          <w:tcPr>
            <w:tcW w:w="2340" w:type="dxa"/>
            <w:tcMar/>
          </w:tcPr>
          <w:p w:rsidRPr="0049582C" w:rsidR="7D19A586" w:rsidP="6D14AEB8" w:rsidRDefault="6D14AEB8" w14:paraId="1A4265D3" w14:textId="586B2E57">
            <w:pPr>
              <w:rPr>
                <w:color w:val="000000" w:themeColor="text1"/>
              </w:rPr>
            </w:pPr>
            <w:r w:rsidRPr="0049582C">
              <w:rPr>
                <w:color w:val="000000" w:themeColor="text1"/>
              </w:rPr>
              <w:t>Flight Test</w:t>
            </w:r>
          </w:p>
        </w:tc>
        <w:tc>
          <w:tcPr>
            <w:tcW w:w="4485" w:type="dxa"/>
            <w:tcMar/>
          </w:tcPr>
          <w:p w:rsidRPr="0049582C" w:rsidR="7D19A586" w:rsidP="6D14AEB8" w:rsidRDefault="6D14AEB8" w14:paraId="07C649ED" w14:textId="6CDD43C1">
            <w:pPr>
              <w:rPr>
                <w:color w:val="000000" w:themeColor="text1"/>
              </w:rPr>
            </w:pPr>
            <w:r w:rsidRPr="0049582C">
              <w:rPr>
                <w:color w:val="000000" w:themeColor="text1"/>
              </w:rPr>
              <w:t>Full field demonstration of capability needed</w:t>
            </w:r>
          </w:p>
        </w:tc>
      </w:tr>
      <w:tr w:rsidRPr="0049582C" w:rsidR="0049582C" w:rsidTr="0577EDFE" w14:paraId="09A628FD" w14:textId="77777777">
        <w:tc>
          <w:tcPr>
            <w:tcW w:w="2340" w:type="dxa"/>
            <w:tcMar/>
          </w:tcPr>
          <w:p w:rsidRPr="0049582C" w:rsidR="7D19A586" w:rsidP="6D14AEB8" w:rsidRDefault="6D14AEB8" w14:paraId="542772EC" w14:textId="74900CDD">
            <w:pPr>
              <w:rPr>
                <w:color w:val="000000" w:themeColor="text1"/>
              </w:rPr>
            </w:pPr>
            <w:r w:rsidRPr="0049582C">
              <w:rPr>
                <w:color w:val="000000" w:themeColor="text1"/>
              </w:rPr>
              <w:t>3.1.4.3</w:t>
            </w:r>
          </w:p>
        </w:tc>
        <w:tc>
          <w:tcPr>
            <w:tcW w:w="2340" w:type="dxa"/>
            <w:tcMar/>
          </w:tcPr>
          <w:p w:rsidRPr="0049582C" w:rsidR="7D19A586" w:rsidP="6D14AEB8" w:rsidRDefault="6D14AEB8" w14:paraId="2FD6D156" w14:textId="6F29BCF7">
            <w:pPr>
              <w:rPr>
                <w:color w:val="000000" w:themeColor="text1"/>
              </w:rPr>
            </w:pPr>
            <w:r w:rsidRPr="0049582C">
              <w:rPr>
                <w:color w:val="000000" w:themeColor="text1"/>
              </w:rPr>
              <w:t>Flight Test</w:t>
            </w:r>
          </w:p>
        </w:tc>
        <w:tc>
          <w:tcPr>
            <w:tcW w:w="4485" w:type="dxa"/>
            <w:tcMar/>
          </w:tcPr>
          <w:p w:rsidRPr="0049582C" w:rsidR="7D19A586" w:rsidP="6D14AEB8" w:rsidRDefault="6D14AEB8" w14:paraId="3221B33D" w14:textId="2C57F0F1">
            <w:pPr>
              <w:rPr>
                <w:color w:val="000000" w:themeColor="text1"/>
              </w:rPr>
            </w:pPr>
            <w:r w:rsidRPr="0049582C">
              <w:rPr>
                <w:color w:val="000000" w:themeColor="text1"/>
              </w:rPr>
              <w:t>Full field demonstration of capability needed</w:t>
            </w:r>
          </w:p>
        </w:tc>
      </w:tr>
      <w:tr w:rsidRPr="0049582C" w:rsidR="0049582C" w:rsidTr="0577EDFE" w14:paraId="0D4CBA9D" w14:textId="77777777">
        <w:tc>
          <w:tcPr>
            <w:tcW w:w="2340" w:type="dxa"/>
            <w:tcMar/>
          </w:tcPr>
          <w:p w:rsidRPr="0049582C" w:rsidR="7D19A586" w:rsidP="0577EDFE" w:rsidRDefault="6D14AEB8" w14:paraId="342EC571" w14:textId="07BBFABB">
            <w:pPr>
              <w:rPr>
                <w:strike w:val="1"/>
                <w:color w:val="000000" w:themeColor="text1"/>
              </w:rPr>
            </w:pPr>
            <w:r w:rsidRPr="0577EDFE" w:rsidR="0577EDFE">
              <w:rPr>
                <w:strike w:val="1"/>
                <w:color w:val="000000" w:themeColor="text1" w:themeTint="FF" w:themeShade="FF"/>
              </w:rPr>
              <w:t>3.1.4.4</w:t>
            </w:r>
          </w:p>
        </w:tc>
        <w:tc>
          <w:tcPr>
            <w:tcW w:w="2340" w:type="dxa"/>
            <w:tcMar/>
          </w:tcPr>
          <w:p w:rsidRPr="0049582C" w:rsidR="7D19A586" w:rsidP="0577EDFE" w:rsidRDefault="6D14AEB8" w14:paraId="3CBDE626" w14:textId="403708C8">
            <w:pPr>
              <w:rPr>
                <w:strike w:val="1"/>
                <w:color w:val="000000" w:themeColor="text1"/>
              </w:rPr>
            </w:pPr>
            <w:r w:rsidRPr="0577EDFE" w:rsidR="0577EDFE">
              <w:rPr>
                <w:strike w:val="1"/>
                <w:color w:val="000000" w:themeColor="text1" w:themeTint="FF" w:themeShade="FF"/>
              </w:rPr>
              <w:t>Flight Test</w:t>
            </w:r>
          </w:p>
        </w:tc>
        <w:tc>
          <w:tcPr>
            <w:tcW w:w="4485" w:type="dxa"/>
            <w:tcMar/>
          </w:tcPr>
          <w:p w:rsidRPr="0049582C" w:rsidR="7D19A586" w:rsidP="0577EDFE" w:rsidRDefault="6D14AEB8" w14:paraId="30FC81F5" w14:textId="3C23F1FD">
            <w:pPr>
              <w:rPr>
                <w:strike w:val="1"/>
                <w:color w:val="000000" w:themeColor="text1"/>
              </w:rPr>
            </w:pPr>
            <w:r w:rsidRPr="0577EDFE" w:rsidR="0577EDFE">
              <w:rPr>
                <w:strike w:val="1"/>
                <w:color w:val="000000" w:themeColor="text1" w:themeTint="FF" w:themeShade="FF"/>
              </w:rPr>
              <w:t>Full field demonstration of capability needed</w:t>
            </w:r>
          </w:p>
        </w:tc>
      </w:tr>
      <w:tr w:rsidRPr="0049582C" w:rsidR="0049582C" w:rsidTr="0577EDFE" w14:paraId="7CEF6C71" w14:textId="77777777">
        <w:tc>
          <w:tcPr>
            <w:tcW w:w="2340" w:type="dxa"/>
            <w:tcMar/>
          </w:tcPr>
          <w:p w:rsidRPr="0049582C" w:rsidR="7D19A586" w:rsidP="0577EDFE" w:rsidRDefault="6D14AEB8" w14:paraId="141E3931" w14:textId="54FB8FEA">
            <w:pPr>
              <w:rPr>
                <w:strike w:val="1"/>
                <w:color w:val="000000" w:themeColor="text1"/>
              </w:rPr>
            </w:pPr>
            <w:r w:rsidRPr="0577EDFE" w:rsidR="0577EDFE">
              <w:rPr>
                <w:strike w:val="1"/>
                <w:color w:val="000000" w:themeColor="text1" w:themeTint="FF" w:themeShade="FF"/>
              </w:rPr>
              <w:t>3.1.4.5</w:t>
            </w:r>
          </w:p>
        </w:tc>
        <w:tc>
          <w:tcPr>
            <w:tcW w:w="2340" w:type="dxa"/>
            <w:tcMar/>
          </w:tcPr>
          <w:p w:rsidRPr="0049582C" w:rsidR="7D19A586" w:rsidP="0577EDFE" w:rsidRDefault="6D14AEB8" w14:paraId="174A3C7F" w14:textId="14CF7D36">
            <w:pPr>
              <w:rPr>
                <w:strike w:val="1"/>
                <w:color w:val="000000" w:themeColor="text1"/>
              </w:rPr>
            </w:pPr>
            <w:r w:rsidRPr="0577EDFE" w:rsidR="0577EDFE">
              <w:rPr>
                <w:strike w:val="1"/>
                <w:color w:val="000000" w:themeColor="text1" w:themeTint="FF" w:themeShade="FF"/>
              </w:rPr>
              <w:t>Flight Test</w:t>
            </w:r>
          </w:p>
        </w:tc>
        <w:tc>
          <w:tcPr>
            <w:tcW w:w="4485" w:type="dxa"/>
            <w:tcMar/>
          </w:tcPr>
          <w:p w:rsidRPr="0049582C" w:rsidR="7D19A586" w:rsidP="0577EDFE" w:rsidRDefault="6D14AEB8" w14:paraId="0E1E577A" w14:textId="043AB7E9">
            <w:pPr>
              <w:rPr>
                <w:strike w:val="1"/>
                <w:color w:val="000000" w:themeColor="text1"/>
              </w:rPr>
            </w:pPr>
            <w:r w:rsidRPr="0577EDFE" w:rsidR="0577EDFE">
              <w:rPr>
                <w:strike w:val="1"/>
                <w:color w:val="000000" w:themeColor="text1" w:themeTint="FF" w:themeShade="FF"/>
              </w:rPr>
              <w:t>Full field demonstration of capability needed</w:t>
            </w:r>
          </w:p>
        </w:tc>
      </w:tr>
      <w:tr w:rsidRPr="0049582C" w:rsidR="0049582C" w:rsidTr="0577EDFE" w14:paraId="194F15EF" w14:textId="77777777">
        <w:tc>
          <w:tcPr>
            <w:tcW w:w="2340" w:type="dxa"/>
            <w:tcMar/>
          </w:tcPr>
          <w:p w:rsidRPr="0049582C" w:rsidR="7D19A586" w:rsidP="6D14AEB8" w:rsidRDefault="6D14AEB8" w14:paraId="07B0B368" w14:textId="5F2DE0FA">
            <w:pPr>
              <w:rPr>
                <w:color w:val="000000" w:themeColor="text1"/>
              </w:rPr>
            </w:pPr>
            <w:r w:rsidRPr="0049582C">
              <w:rPr>
                <w:color w:val="000000" w:themeColor="text1"/>
              </w:rPr>
              <w:t>3.1.4.6</w:t>
            </w:r>
          </w:p>
        </w:tc>
        <w:tc>
          <w:tcPr>
            <w:tcW w:w="2340" w:type="dxa"/>
            <w:tcMar/>
          </w:tcPr>
          <w:p w:rsidRPr="0049582C" w:rsidR="7D19A586" w:rsidP="6D14AEB8" w:rsidRDefault="6D14AEB8" w14:paraId="3AA20A80" w14:textId="436856C6">
            <w:pPr>
              <w:rPr>
                <w:color w:val="000000" w:themeColor="text1"/>
              </w:rPr>
            </w:pPr>
            <w:r w:rsidRPr="0049582C">
              <w:rPr>
                <w:color w:val="000000" w:themeColor="text1"/>
              </w:rPr>
              <w:t>Flight Test</w:t>
            </w:r>
          </w:p>
        </w:tc>
        <w:tc>
          <w:tcPr>
            <w:tcW w:w="4485" w:type="dxa"/>
            <w:tcMar/>
          </w:tcPr>
          <w:p w:rsidRPr="0049582C" w:rsidR="7D19A586" w:rsidP="6D14AEB8" w:rsidRDefault="6D14AEB8" w14:paraId="57A00BB7" w14:textId="58E27B12">
            <w:pPr>
              <w:rPr>
                <w:color w:val="000000" w:themeColor="text1"/>
              </w:rPr>
            </w:pPr>
            <w:r w:rsidRPr="0049582C">
              <w:rPr>
                <w:color w:val="000000" w:themeColor="text1"/>
              </w:rPr>
              <w:t>Full field demonstration of capability needed</w:t>
            </w:r>
          </w:p>
        </w:tc>
      </w:tr>
      <w:tr w:rsidRPr="0049582C" w:rsidR="0049582C" w:rsidTr="0577EDFE" w14:paraId="305BDCF9" w14:textId="77777777">
        <w:tc>
          <w:tcPr>
            <w:tcW w:w="2340" w:type="dxa"/>
            <w:tcMar/>
          </w:tcPr>
          <w:p w:rsidRPr="0049582C" w:rsidR="7D19A586" w:rsidP="6D14AEB8" w:rsidRDefault="6D14AEB8" w14:paraId="79C4FD11" w14:textId="60704EE2">
            <w:pPr>
              <w:rPr>
                <w:color w:val="000000" w:themeColor="text1"/>
              </w:rPr>
            </w:pPr>
            <w:r w:rsidRPr="0049582C">
              <w:rPr>
                <w:color w:val="000000" w:themeColor="text1"/>
              </w:rPr>
              <w:t>3.1.4.7</w:t>
            </w:r>
          </w:p>
        </w:tc>
        <w:tc>
          <w:tcPr>
            <w:tcW w:w="2340" w:type="dxa"/>
            <w:tcMar/>
          </w:tcPr>
          <w:p w:rsidRPr="0049582C" w:rsidR="7D19A586" w:rsidP="6D14AEB8" w:rsidRDefault="6D14AEB8" w14:paraId="138E8E79" w14:textId="6D0DEE29">
            <w:pPr>
              <w:rPr>
                <w:color w:val="000000" w:themeColor="text1"/>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rPr>
              <w:t xml:space="preserve"> by Similarity</w:t>
            </w:r>
          </w:p>
        </w:tc>
        <w:tc>
          <w:tcPr>
            <w:tcW w:w="4485" w:type="dxa"/>
            <w:tcMar/>
          </w:tcPr>
          <w:p w:rsidRPr="0049582C" w:rsidR="7D19A586" w:rsidP="6D14AEB8" w:rsidRDefault="6D14AEB8" w14:paraId="0FA61214" w14:textId="16C23D34">
            <w:pPr>
              <w:rPr>
                <w:color w:val="000000" w:themeColor="text1"/>
              </w:rPr>
            </w:pPr>
            <w:r w:rsidRPr="0049582C">
              <w:rPr>
                <w:color w:val="000000" w:themeColor="text1"/>
              </w:rPr>
              <w:t>Small less extensive analysis will be needed to verify since leveraged hardware has high TRL and success rate, analysis needed to ensure functionality with unique integration/application relative to this program</w:t>
            </w:r>
          </w:p>
        </w:tc>
      </w:tr>
      <w:tr w:rsidRPr="0049582C" w:rsidR="0049582C" w:rsidTr="0577EDFE" w14:paraId="4A11A0B2" w14:textId="77777777">
        <w:tc>
          <w:tcPr>
            <w:tcW w:w="2340" w:type="dxa"/>
            <w:tcMar/>
          </w:tcPr>
          <w:p w:rsidRPr="0049582C" w:rsidR="7D19A586" w:rsidP="6D14AEB8" w:rsidRDefault="6D14AEB8" w14:paraId="58BC5D1B" w14:textId="4AC56484">
            <w:pPr>
              <w:rPr>
                <w:color w:val="000000" w:themeColor="text1"/>
              </w:rPr>
            </w:pPr>
            <w:r w:rsidRPr="0049582C">
              <w:rPr>
                <w:color w:val="000000" w:themeColor="text1"/>
              </w:rPr>
              <w:t>3.1.4.8</w:t>
            </w:r>
          </w:p>
        </w:tc>
        <w:tc>
          <w:tcPr>
            <w:tcW w:w="2340" w:type="dxa"/>
            <w:tcMar/>
          </w:tcPr>
          <w:p w:rsidRPr="0049582C" w:rsidR="7D19A586" w:rsidP="0577EDFE" w:rsidRDefault="6D14AEB8" w14:paraId="1D43D59D" w14:textId="6010C4F0">
            <w:pPr>
              <w:pStyle w:val="Normal"/>
              <w:rPr>
                <w:color w:val="000000" w:themeColor="text1"/>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rPr>
              <w:t xml:space="preserve"> by Similarity</w:t>
            </w:r>
          </w:p>
        </w:tc>
        <w:tc>
          <w:tcPr>
            <w:tcW w:w="4485" w:type="dxa"/>
            <w:tcMar/>
          </w:tcPr>
          <w:p w:rsidRPr="0049582C" w:rsidR="7D19A586" w:rsidP="6D14AEB8" w:rsidRDefault="6D14AEB8" w14:paraId="17A613A9" w14:textId="29BD10B0">
            <w:pPr>
              <w:rPr>
                <w:color w:val="000000" w:themeColor="text1"/>
              </w:rPr>
            </w:pPr>
            <w:r w:rsidRPr="0049582C">
              <w:rPr>
                <w:color w:val="000000" w:themeColor="text1"/>
              </w:rPr>
              <w:t>Small less extensive analysis will be needed to verify since leveraged hardware has high TRL and success rate, analysis needed to ensure functionality with unique integration/application relative to this program</w:t>
            </w:r>
          </w:p>
        </w:tc>
      </w:tr>
      <w:tr w:rsidRPr="0049582C" w:rsidR="0049582C" w:rsidTr="0577EDFE" w14:paraId="1428C7A8" w14:textId="77777777">
        <w:tc>
          <w:tcPr>
            <w:tcW w:w="2340" w:type="dxa"/>
            <w:tcMar/>
          </w:tcPr>
          <w:p w:rsidRPr="0049582C" w:rsidR="7D19A586" w:rsidP="6D14AEB8" w:rsidRDefault="6D14AEB8" w14:paraId="34A493C5" w14:textId="2324BEC7">
            <w:pPr>
              <w:rPr>
                <w:color w:val="000000" w:themeColor="text1"/>
              </w:rPr>
            </w:pPr>
            <w:r w:rsidRPr="0049582C">
              <w:rPr>
                <w:color w:val="000000" w:themeColor="text1"/>
              </w:rPr>
              <w:t>3.1.4.9</w:t>
            </w:r>
          </w:p>
        </w:tc>
        <w:tc>
          <w:tcPr>
            <w:tcW w:w="2340" w:type="dxa"/>
            <w:tcMar/>
          </w:tcPr>
          <w:p w:rsidRPr="0049582C" w:rsidR="7D19A586" w:rsidP="6D14AEB8" w:rsidRDefault="6D14AEB8" w14:paraId="5F7B1F70" w14:textId="59359FB5">
            <w:pPr>
              <w:rPr>
                <w:color w:val="000000" w:themeColor="text1"/>
              </w:rPr>
            </w:pPr>
            <w:r w:rsidRPr="0049582C">
              <w:rPr>
                <w:color w:val="000000" w:themeColor="text1"/>
              </w:rPr>
              <w:t>Flight Test</w:t>
            </w:r>
          </w:p>
        </w:tc>
        <w:tc>
          <w:tcPr>
            <w:tcW w:w="4485" w:type="dxa"/>
            <w:tcMar/>
          </w:tcPr>
          <w:p w:rsidRPr="0049582C" w:rsidR="7D19A586" w:rsidP="6D14AEB8" w:rsidRDefault="6D14AEB8" w14:paraId="0985301B" w14:textId="6BCA9DCF">
            <w:pPr>
              <w:rPr>
                <w:color w:val="000000" w:themeColor="text1"/>
              </w:rPr>
            </w:pPr>
            <w:r w:rsidRPr="0049582C">
              <w:rPr>
                <w:color w:val="000000" w:themeColor="text1"/>
              </w:rPr>
              <w:t>Full field demonstration of capability needed</w:t>
            </w:r>
          </w:p>
        </w:tc>
      </w:tr>
      <w:tr w:rsidRPr="0049582C" w:rsidR="0049582C" w:rsidTr="0577EDFE" w14:paraId="7CE41529" w14:textId="77777777">
        <w:tc>
          <w:tcPr>
            <w:tcW w:w="2340" w:type="dxa"/>
            <w:tcMar/>
          </w:tcPr>
          <w:p w:rsidRPr="0049582C" w:rsidR="7D19A586" w:rsidP="6D14AEB8" w:rsidRDefault="6D14AEB8" w14:paraId="53272ABF" w14:textId="3F9CA5C9">
            <w:pPr>
              <w:rPr>
                <w:color w:val="000000" w:themeColor="text1"/>
              </w:rPr>
            </w:pPr>
            <w:r w:rsidRPr="0049582C">
              <w:rPr>
                <w:color w:val="000000" w:themeColor="text1"/>
              </w:rPr>
              <w:t>3.1.4.10</w:t>
            </w:r>
          </w:p>
        </w:tc>
        <w:tc>
          <w:tcPr>
            <w:tcW w:w="2340" w:type="dxa"/>
            <w:tcMar/>
          </w:tcPr>
          <w:p w:rsidRPr="0049582C" w:rsidR="7D19A586" w:rsidP="6D14AEB8" w:rsidRDefault="6D14AEB8" w14:paraId="0385E0A7" w14:textId="4807C857">
            <w:pPr>
              <w:rPr>
                <w:color w:val="000000" w:themeColor="text1"/>
              </w:rPr>
            </w:pPr>
            <w:r w:rsidRPr="0049582C">
              <w:rPr>
                <w:color w:val="000000" w:themeColor="text1"/>
              </w:rPr>
              <w:t>Flight Test</w:t>
            </w:r>
          </w:p>
        </w:tc>
        <w:tc>
          <w:tcPr>
            <w:tcW w:w="4485" w:type="dxa"/>
            <w:tcMar/>
          </w:tcPr>
          <w:p w:rsidRPr="0049582C" w:rsidR="7D19A586" w:rsidP="6D14AEB8" w:rsidRDefault="6D14AEB8" w14:paraId="49B94BF8" w14:textId="6D3F9087">
            <w:pPr>
              <w:rPr>
                <w:color w:val="000000" w:themeColor="text1"/>
              </w:rPr>
            </w:pPr>
            <w:r w:rsidRPr="0049582C">
              <w:rPr>
                <w:color w:val="000000" w:themeColor="text1"/>
              </w:rPr>
              <w:t>Full field demonstration of capability needed</w:t>
            </w:r>
          </w:p>
        </w:tc>
      </w:tr>
      <w:tr w:rsidRPr="0049582C" w:rsidR="0049582C" w:rsidTr="0577EDFE" w14:paraId="37E7988E" w14:textId="77777777">
        <w:tc>
          <w:tcPr>
            <w:tcW w:w="2340" w:type="dxa"/>
            <w:tcMar/>
          </w:tcPr>
          <w:p w:rsidRPr="0049582C" w:rsidR="7D19A586" w:rsidP="6D14AEB8" w:rsidRDefault="6D14AEB8" w14:paraId="5DDE1EE0" w14:textId="74D8635F">
            <w:pPr>
              <w:rPr>
                <w:color w:val="000000" w:themeColor="text1"/>
              </w:rPr>
            </w:pPr>
            <w:r w:rsidRPr="0049582C">
              <w:rPr>
                <w:color w:val="000000" w:themeColor="text1"/>
              </w:rPr>
              <w:t>3.1.4.11</w:t>
            </w:r>
          </w:p>
        </w:tc>
        <w:tc>
          <w:tcPr>
            <w:tcW w:w="2340" w:type="dxa"/>
            <w:tcMar/>
          </w:tcPr>
          <w:p w:rsidRPr="0049582C" w:rsidR="7D19A586" w:rsidP="6D14AEB8" w:rsidRDefault="6D14AEB8" w14:paraId="5760CDAC" w14:textId="077AC9A1">
            <w:pPr>
              <w:rPr>
                <w:color w:val="000000" w:themeColor="text1"/>
              </w:rPr>
            </w:pPr>
            <w:r w:rsidRPr="0049582C">
              <w:rPr>
                <w:color w:val="000000" w:themeColor="text1"/>
              </w:rPr>
              <w:t>Flight Test</w:t>
            </w:r>
          </w:p>
        </w:tc>
        <w:tc>
          <w:tcPr>
            <w:tcW w:w="4485" w:type="dxa"/>
            <w:tcMar/>
          </w:tcPr>
          <w:p w:rsidRPr="0049582C" w:rsidR="7D19A586" w:rsidP="6D14AEB8" w:rsidRDefault="6D14AEB8" w14:paraId="321F554C" w14:textId="62B8B509">
            <w:pPr>
              <w:rPr>
                <w:color w:val="000000" w:themeColor="text1"/>
              </w:rPr>
            </w:pPr>
            <w:r w:rsidRPr="0049582C">
              <w:rPr>
                <w:color w:val="000000" w:themeColor="text1"/>
              </w:rPr>
              <w:t>Full field demonstration of capability needed</w:t>
            </w:r>
          </w:p>
        </w:tc>
      </w:tr>
      <w:tr w:rsidRPr="0049582C" w:rsidR="0049582C" w:rsidTr="0577EDFE" w14:paraId="16441FBA" w14:textId="77777777">
        <w:tc>
          <w:tcPr>
            <w:tcW w:w="2340" w:type="dxa"/>
            <w:tcMar/>
          </w:tcPr>
          <w:p w:rsidRPr="0049582C" w:rsidR="7D19A586" w:rsidP="6D14AEB8" w:rsidRDefault="6D14AEB8" w14:paraId="124EEDE9" w14:textId="566776F2">
            <w:pPr>
              <w:rPr>
                <w:color w:val="000000" w:themeColor="text1"/>
              </w:rPr>
            </w:pPr>
            <w:r w:rsidRPr="0049582C">
              <w:rPr>
                <w:color w:val="000000" w:themeColor="text1"/>
              </w:rPr>
              <w:t>3.1.4.12</w:t>
            </w:r>
          </w:p>
        </w:tc>
        <w:tc>
          <w:tcPr>
            <w:tcW w:w="2340" w:type="dxa"/>
            <w:tcMar/>
          </w:tcPr>
          <w:p w:rsidRPr="0049582C" w:rsidR="7D19A586" w:rsidP="6D14AEB8" w:rsidRDefault="6D14AEB8" w14:paraId="3749FCF4" w14:textId="4E006A87">
            <w:pPr>
              <w:rPr>
                <w:color w:val="000000" w:themeColor="text1"/>
              </w:rPr>
            </w:pPr>
            <w:r w:rsidRPr="0049582C">
              <w:rPr>
                <w:color w:val="000000" w:themeColor="text1"/>
              </w:rPr>
              <w:t>Flight Test</w:t>
            </w:r>
          </w:p>
        </w:tc>
        <w:tc>
          <w:tcPr>
            <w:tcW w:w="4485" w:type="dxa"/>
            <w:tcMar/>
          </w:tcPr>
          <w:p w:rsidRPr="0049582C" w:rsidR="7D19A586" w:rsidP="6D14AEB8" w:rsidRDefault="6D14AEB8" w14:paraId="4133405D" w14:textId="5182E686">
            <w:pPr>
              <w:rPr>
                <w:color w:val="000000" w:themeColor="text1"/>
              </w:rPr>
            </w:pPr>
            <w:r w:rsidRPr="0049582C">
              <w:rPr>
                <w:color w:val="000000" w:themeColor="text1"/>
              </w:rPr>
              <w:t>Full field demonstration of capability needed</w:t>
            </w:r>
          </w:p>
        </w:tc>
      </w:tr>
      <w:tr w:rsidRPr="0049582C" w:rsidR="0049582C" w:rsidTr="0577EDFE" w14:paraId="3E9F5BB2" w14:textId="77777777">
        <w:tc>
          <w:tcPr>
            <w:tcW w:w="2340" w:type="dxa"/>
            <w:tcMar/>
          </w:tcPr>
          <w:p w:rsidRPr="0049582C" w:rsidR="7D19A586" w:rsidP="6D14AEB8" w:rsidRDefault="6D14AEB8" w14:paraId="3F110131" w14:textId="381C4980">
            <w:pPr>
              <w:rPr>
                <w:color w:val="000000" w:themeColor="text1"/>
              </w:rPr>
            </w:pPr>
            <w:r w:rsidRPr="0049582C">
              <w:rPr>
                <w:color w:val="000000" w:themeColor="text1"/>
              </w:rPr>
              <w:lastRenderedPageBreak/>
              <w:t>3.1.4.13</w:t>
            </w:r>
          </w:p>
        </w:tc>
        <w:tc>
          <w:tcPr>
            <w:tcW w:w="2340" w:type="dxa"/>
            <w:tcMar/>
          </w:tcPr>
          <w:p w:rsidRPr="0049582C" w:rsidR="7D19A586" w:rsidP="6D14AEB8" w:rsidRDefault="6D14AEB8" w14:paraId="4E2B2954" w14:textId="1E3311D4">
            <w:pPr>
              <w:rPr>
                <w:color w:val="000000" w:themeColor="text1"/>
              </w:rPr>
            </w:pPr>
            <w:r w:rsidRPr="0049582C">
              <w:rPr>
                <w:color w:val="000000" w:themeColor="text1"/>
              </w:rPr>
              <w:t>Flight Test</w:t>
            </w:r>
          </w:p>
        </w:tc>
        <w:tc>
          <w:tcPr>
            <w:tcW w:w="4485" w:type="dxa"/>
            <w:tcMar/>
          </w:tcPr>
          <w:p w:rsidRPr="0049582C" w:rsidR="7D19A586" w:rsidP="6D14AEB8" w:rsidRDefault="6D14AEB8" w14:paraId="25180B0F" w14:textId="7942945C">
            <w:pPr>
              <w:rPr>
                <w:color w:val="000000" w:themeColor="text1"/>
              </w:rPr>
            </w:pPr>
            <w:r w:rsidRPr="0049582C">
              <w:rPr>
                <w:color w:val="000000" w:themeColor="text1"/>
              </w:rPr>
              <w:t>Full field demonstration of capability needed</w:t>
            </w:r>
          </w:p>
        </w:tc>
      </w:tr>
      <w:tr w:rsidRPr="0049582C" w:rsidR="0049582C" w:rsidTr="0577EDFE" w14:paraId="04FEC6C7" w14:textId="77777777">
        <w:tc>
          <w:tcPr>
            <w:tcW w:w="2340" w:type="dxa"/>
            <w:tcMar/>
          </w:tcPr>
          <w:p w:rsidRPr="0049582C" w:rsidR="7D19A586" w:rsidP="6D14AEB8" w:rsidRDefault="6D14AEB8" w14:paraId="5228291F" w14:textId="7A1670E5">
            <w:pPr>
              <w:rPr>
                <w:color w:val="000000" w:themeColor="text1"/>
              </w:rPr>
            </w:pPr>
            <w:r w:rsidRPr="0049582C">
              <w:rPr>
                <w:color w:val="000000" w:themeColor="text1"/>
              </w:rPr>
              <w:t>3.1.4.14</w:t>
            </w:r>
          </w:p>
        </w:tc>
        <w:tc>
          <w:tcPr>
            <w:tcW w:w="2340" w:type="dxa"/>
            <w:tcMar/>
          </w:tcPr>
          <w:p w:rsidRPr="0049582C" w:rsidR="7D19A586" w:rsidP="6D14AEB8" w:rsidRDefault="6D14AEB8" w14:paraId="5EF49811" w14:textId="275FD26B">
            <w:pPr>
              <w:rPr>
                <w:color w:val="000000" w:themeColor="text1"/>
              </w:rPr>
            </w:pPr>
            <w:r w:rsidRPr="0049582C">
              <w:rPr>
                <w:color w:val="000000" w:themeColor="text1"/>
              </w:rPr>
              <w:t>Flight Test</w:t>
            </w:r>
          </w:p>
        </w:tc>
        <w:tc>
          <w:tcPr>
            <w:tcW w:w="4485" w:type="dxa"/>
            <w:tcMar/>
          </w:tcPr>
          <w:p w:rsidRPr="0049582C" w:rsidR="7D19A586" w:rsidP="6D14AEB8" w:rsidRDefault="6D14AEB8" w14:paraId="71613D8A" w14:textId="5CF89F00">
            <w:pPr>
              <w:rPr>
                <w:color w:val="000000" w:themeColor="text1"/>
              </w:rPr>
            </w:pPr>
            <w:r w:rsidRPr="0049582C">
              <w:rPr>
                <w:color w:val="000000" w:themeColor="text1"/>
              </w:rPr>
              <w:t>Full field demonstration of capability needed</w:t>
            </w:r>
          </w:p>
        </w:tc>
      </w:tr>
      <w:tr w:rsidRPr="0049582C" w:rsidR="0049582C" w:rsidTr="0577EDFE" w14:paraId="48DC9B99" w14:textId="77777777">
        <w:tc>
          <w:tcPr>
            <w:tcW w:w="2340" w:type="dxa"/>
            <w:tcMar/>
          </w:tcPr>
          <w:p w:rsidRPr="0049582C" w:rsidR="7D19A586" w:rsidP="6D14AEB8" w:rsidRDefault="6D14AEB8" w14:paraId="6092A3EA" w14:textId="529C1F8E">
            <w:pPr>
              <w:rPr>
                <w:color w:val="000000" w:themeColor="text1"/>
              </w:rPr>
            </w:pPr>
            <w:r w:rsidRPr="0049582C">
              <w:rPr>
                <w:color w:val="000000" w:themeColor="text1"/>
              </w:rPr>
              <w:t>3.1.4.15</w:t>
            </w:r>
          </w:p>
        </w:tc>
        <w:tc>
          <w:tcPr>
            <w:tcW w:w="2340" w:type="dxa"/>
            <w:tcMar/>
          </w:tcPr>
          <w:p w:rsidRPr="0049582C" w:rsidR="7D19A586" w:rsidP="6D14AEB8" w:rsidRDefault="6D14AEB8" w14:paraId="32D6160E" w14:textId="543A84F3">
            <w:pPr>
              <w:rPr>
                <w:color w:val="000000" w:themeColor="text1"/>
              </w:rPr>
            </w:pPr>
            <w:r w:rsidRPr="0049582C">
              <w:rPr>
                <w:color w:val="000000" w:themeColor="text1"/>
              </w:rPr>
              <w:t>Flight Test</w:t>
            </w:r>
          </w:p>
        </w:tc>
        <w:tc>
          <w:tcPr>
            <w:tcW w:w="4485" w:type="dxa"/>
            <w:tcMar/>
          </w:tcPr>
          <w:p w:rsidRPr="0049582C" w:rsidR="7D19A586" w:rsidP="6D14AEB8" w:rsidRDefault="6D14AEB8" w14:paraId="4397299D" w14:textId="3699D947">
            <w:pPr>
              <w:rPr>
                <w:color w:val="000000" w:themeColor="text1"/>
              </w:rPr>
            </w:pPr>
            <w:r w:rsidRPr="0049582C">
              <w:rPr>
                <w:color w:val="000000" w:themeColor="text1"/>
              </w:rPr>
              <w:t>Full field demonstration of capability needed</w:t>
            </w:r>
          </w:p>
        </w:tc>
      </w:tr>
      <w:tr w:rsidRPr="0049582C" w:rsidR="0049582C" w:rsidTr="0577EDFE" w14:paraId="582BBE40" w14:textId="77777777">
        <w:tc>
          <w:tcPr>
            <w:tcW w:w="2340" w:type="dxa"/>
            <w:tcMar/>
          </w:tcPr>
          <w:p w:rsidRPr="0049582C" w:rsidR="7D19A586" w:rsidP="6D14AEB8" w:rsidRDefault="6D14AEB8" w14:paraId="0650F5D5" w14:textId="217DC231">
            <w:pPr>
              <w:rPr>
                <w:color w:val="000000" w:themeColor="text1"/>
              </w:rPr>
            </w:pPr>
            <w:r w:rsidRPr="0049582C">
              <w:rPr>
                <w:color w:val="000000" w:themeColor="text1"/>
              </w:rPr>
              <w:t>3.1.4.16</w:t>
            </w:r>
          </w:p>
        </w:tc>
        <w:tc>
          <w:tcPr>
            <w:tcW w:w="2340" w:type="dxa"/>
            <w:tcMar/>
          </w:tcPr>
          <w:p w:rsidRPr="0049582C" w:rsidR="7D19A586" w:rsidP="6D14AEB8" w:rsidRDefault="6D14AEB8" w14:paraId="6FEC9A5C" w14:textId="77B49C98">
            <w:pPr>
              <w:rPr>
                <w:color w:val="000000" w:themeColor="text1"/>
              </w:rPr>
            </w:pPr>
            <w:r w:rsidRPr="0049582C">
              <w:rPr>
                <w:color w:val="000000" w:themeColor="text1"/>
              </w:rPr>
              <w:t>Flight Test</w:t>
            </w:r>
          </w:p>
        </w:tc>
        <w:tc>
          <w:tcPr>
            <w:tcW w:w="4485" w:type="dxa"/>
            <w:tcMar/>
          </w:tcPr>
          <w:p w:rsidRPr="0049582C" w:rsidR="7D19A586" w:rsidP="6D14AEB8" w:rsidRDefault="6D14AEB8" w14:paraId="57A88A44" w14:textId="149F23EA">
            <w:pPr>
              <w:rPr>
                <w:color w:val="000000" w:themeColor="text1"/>
              </w:rPr>
            </w:pPr>
            <w:r w:rsidRPr="0049582C">
              <w:rPr>
                <w:color w:val="000000" w:themeColor="text1"/>
              </w:rPr>
              <w:t>Full field demonstration of capability needed</w:t>
            </w:r>
          </w:p>
        </w:tc>
      </w:tr>
      <w:tr w:rsidRPr="0049582C" w:rsidR="0049582C" w:rsidTr="0577EDFE" w14:paraId="3B8AC039" w14:textId="77777777">
        <w:tc>
          <w:tcPr>
            <w:tcW w:w="2340" w:type="dxa"/>
            <w:tcMar/>
          </w:tcPr>
          <w:p w:rsidRPr="0049582C" w:rsidR="7D19A586" w:rsidP="0577EDFE" w:rsidRDefault="6D14AEB8" w14:paraId="1383B133" w14:textId="5A28F65D">
            <w:pPr>
              <w:rPr>
                <w:strike w:val="1"/>
                <w:color w:val="000000" w:themeColor="text1"/>
              </w:rPr>
            </w:pPr>
            <w:r w:rsidRPr="0577EDFE" w:rsidR="0577EDFE">
              <w:rPr>
                <w:strike w:val="1"/>
                <w:color w:val="000000" w:themeColor="text1" w:themeTint="FF" w:themeShade="FF"/>
              </w:rPr>
              <w:t>3.1.4.17</w:t>
            </w:r>
          </w:p>
        </w:tc>
        <w:tc>
          <w:tcPr>
            <w:tcW w:w="2340" w:type="dxa"/>
            <w:tcMar/>
          </w:tcPr>
          <w:p w:rsidRPr="0049582C" w:rsidR="7D19A586" w:rsidP="0577EDFE" w:rsidRDefault="6D14AEB8" w14:paraId="6392845D" w14:textId="58C15CA0">
            <w:pPr>
              <w:rPr>
                <w:strike w:val="1"/>
                <w:color w:val="000000" w:themeColor="text1"/>
              </w:rPr>
            </w:pPr>
            <w:r w:rsidRPr="0577EDFE" w:rsidR="0577EDFE">
              <w:rPr>
                <w:strike w:val="1"/>
                <w:color w:val="000000" w:themeColor="text1" w:themeTint="FF" w:themeShade="FF"/>
              </w:rPr>
              <w:t>Flight Test</w:t>
            </w:r>
          </w:p>
        </w:tc>
        <w:tc>
          <w:tcPr>
            <w:tcW w:w="4485" w:type="dxa"/>
            <w:tcMar/>
          </w:tcPr>
          <w:p w:rsidRPr="0049582C" w:rsidR="7D19A586" w:rsidP="0577EDFE" w:rsidRDefault="6D14AEB8" w14:paraId="3923932C" w14:textId="6C4C0AFC">
            <w:pPr>
              <w:rPr>
                <w:strike w:val="1"/>
                <w:color w:val="000000" w:themeColor="text1"/>
              </w:rPr>
            </w:pPr>
            <w:r w:rsidRPr="0577EDFE" w:rsidR="0577EDFE">
              <w:rPr>
                <w:strike w:val="1"/>
                <w:color w:val="000000" w:themeColor="text1" w:themeTint="FF" w:themeShade="FF"/>
              </w:rPr>
              <w:t>Full field demonstration of capability needed</w:t>
            </w:r>
          </w:p>
        </w:tc>
      </w:tr>
      <w:tr w:rsidRPr="0049582C" w:rsidR="0049582C" w:rsidTr="0577EDFE" w14:paraId="035A2DE7" w14:textId="77777777">
        <w:tc>
          <w:tcPr>
            <w:tcW w:w="2340" w:type="dxa"/>
            <w:tcMar/>
          </w:tcPr>
          <w:p w:rsidRPr="0049582C" w:rsidR="7D19A586" w:rsidP="0577EDFE" w:rsidRDefault="6D14AEB8" w14:paraId="7C41D6B0" w14:textId="2F409F75">
            <w:pPr>
              <w:rPr>
                <w:strike w:val="1"/>
                <w:color w:val="000000" w:themeColor="text1"/>
                <w:lang w:val="en-US"/>
                <w:rPrChange w:author="Linda Camacho" w:date="2020-08-31T20:30:00Z" w:id="798408825">
                  <w:rPr>
                    <w:lang w:val="en-US"/>
                  </w:rPr>
                </w:rPrChange>
              </w:rPr>
            </w:pPr>
            <w:r w:rsidRPr="0577EDFE" w:rsidR="0577EDFE">
              <w:rPr>
                <w:strike w:val="1"/>
                <w:color w:val="000000" w:themeColor="text1" w:themeTint="FF" w:themeShade="FF"/>
                <w:lang w:val="en-US"/>
              </w:rPr>
              <w:t>3.1.4.18</w:t>
            </w:r>
          </w:p>
        </w:tc>
        <w:tc>
          <w:tcPr>
            <w:tcW w:w="2340" w:type="dxa"/>
            <w:tcMar/>
          </w:tcPr>
          <w:p w:rsidRPr="0049582C" w:rsidR="7D19A586" w:rsidP="0577EDFE" w:rsidRDefault="6D14AEB8" w14:paraId="42D1723E" w14:textId="5697CB89">
            <w:pPr>
              <w:rPr>
                <w:strike w:val="1"/>
                <w:color w:val="000000" w:themeColor="text1"/>
              </w:rPr>
            </w:pPr>
            <w:r w:rsidRPr="0577EDFE" w:rsidR="0577EDFE">
              <w:rPr>
                <w:strike w:val="1"/>
                <w:color w:val="000000" w:themeColor="text1" w:themeTint="FF" w:themeShade="FF"/>
              </w:rPr>
              <w:t>Flight Test</w:t>
            </w:r>
          </w:p>
        </w:tc>
        <w:tc>
          <w:tcPr>
            <w:tcW w:w="4485" w:type="dxa"/>
            <w:tcMar/>
          </w:tcPr>
          <w:p w:rsidRPr="0049582C" w:rsidR="7D19A586" w:rsidP="0577EDFE" w:rsidRDefault="6D14AEB8" w14:paraId="1F8B4F0F" w14:textId="50C52FB9">
            <w:pPr>
              <w:rPr>
                <w:strike w:val="1"/>
                <w:color w:val="000000" w:themeColor="text1"/>
              </w:rPr>
            </w:pPr>
            <w:r w:rsidRPr="0577EDFE" w:rsidR="0577EDFE">
              <w:rPr>
                <w:strike w:val="1"/>
                <w:color w:val="000000" w:themeColor="text1" w:themeTint="FF" w:themeShade="FF"/>
              </w:rPr>
              <w:t>Full field demonstration of capability needed</w:t>
            </w:r>
          </w:p>
        </w:tc>
      </w:tr>
      <w:tr w:rsidRPr="0049582C" w:rsidR="0049582C" w:rsidTr="0577EDFE" w14:paraId="2B2A1A0A" w14:textId="77777777">
        <w:tc>
          <w:tcPr>
            <w:tcW w:w="2340" w:type="dxa"/>
            <w:tcMar/>
          </w:tcPr>
          <w:p w:rsidRPr="0049582C" w:rsidR="7D19A586" w:rsidP="6D14AEB8" w:rsidRDefault="6D14AEB8" w14:paraId="5CF1F01F" w14:textId="1EE21105">
            <w:pPr>
              <w:rPr>
                <w:color w:val="000000" w:themeColor="text1"/>
                <w:lang w:val="en-US"/>
              </w:rPr>
            </w:pPr>
            <w:r w:rsidRPr="58455EB1" w:rsidR="58455EB1">
              <w:rPr>
                <w:color w:val="000000" w:themeColor="text1" w:themeTint="FF" w:themeShade="FF"/>
                <w:lang w:val="en-US"/>
              </w:rPr>
              <w:t>3.1.4.19</w:t>
            </w:r>
          </w:p>
        </w:tc>
        <w:tc>
          <w:tcPr>
            <w:tcW w:w="2340" w:type="dxa"/>
            <w:tcMar/>
          </w:tcPr>
          <w:p w:rsidRPr="0049582C" w:rsidR="7D19A586" w:rsidP="0577EDFE" w:rsidRDefault="6D14AEB8" w14:paraId="166F6CEA" w14:textId="17E0695E">
            <w:pPr>
              <w:pStyle w:val="Normal"/>
              <w:rPr>
                <w:color w:val="000000" w:themeColor="text1"/>
                <w:lang w:val="en-US"/>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lang w:val="en-US"/>
              </w:rPr>
              <w:t xml:space="preserve"> by Analysis</w:t>
            </w:r>
          </w:p>
          <w:p w:rsidRPr="0049582C" w:rsidR="7D19A586" w:rsidP="6D14AEB8" w:rsidRDefault="7D19A586" w14:paraId="0F1A95B1" w14:textId="7950D3C1">
            <w:pPr>
              <w:rPr>
                <w:color w:val="000000" w:themeColor="text1"/>
              </w:rPr>
            </w:pPr>
          </w:p>
        </w:tc>
        <w:tc>
          <w:tcPr>
            <w:tcW w:w="4485" w:type="dxa"/>
            <w:tcMar/>
          </w:tcPr>
          <w:p w:rsidRPr="0049582C" w:rsidR="7D19A586" w:rsidP="6D14AEB8" w:rsidRDefault="6D14AEB8" w14:paraId="21D56B80" w14:textId="771A6C02">
            <w:pPr>
              <w:rPr>
                <w:color w:val="000000" w:themeColor="text1"/>
              </w:rPr>
            </w:pPr>
            <w:r w:rsidRPr="58455EB1" w:rsidR="58455EB1">
              <w:rPr>
                <w:color w:val="000000" w:themeColor="text1" w:themeTint="FF" w:themeShade="FF"/>
              </w:rPr>
              <w:t>Leveraged hardware will be high TRL but final capability verified by detailed analysis</w:t>
            </w:r>
          </w:p>
        </w:tc>
      </w:tr>
      <w:tr w:rsidRPr="0049582C" w:rsidR="0049582C" w:rsidTr="0577EDFE" w14:paraId="743F43B5" w14:textId="77777777">
        <w:tc>
          <w:tcPr>
            <w:tcW w:w="2340" w:type="dxa"/>
            <w:tcMar/>
          </w:tcPr>
          <w:p w:rsidRPr="0049582C" w:rsidR="7D19A586" w:rsidP="0577EDFE" w:rsidRDefault="6D14AEB8" w14:paraId="635FF34D" w14:textId="72CE7793">
            <w:pPr>
              <w:rPr>
                <w:strike w:val="1"/>
                <w:color w:val="000000" w:themeColor="text1"/>
                <w:lang w:val="en-US"/>
              </w:rPr>
            </w:pPr>
            <w:r w:rsidRPr="0577EDFE" w:rsidR="0577EDFE">
              <w:rPr>
                <w:strike w:val="1"/>
                <w:color w:val="000000" w:themeColor="text1" w:themeTint="FF" w:themeShade="FF"/>
                <w:lang w:val="en-US"/>
              </w:rPr>
              <w:t>3.1.4.20</w:t>
            </w:r>
          </w:p>
        </w:tc>
        <w:tc>
          <w:tcPr>
            <w:tcW w:w="2340" w:type="dxa"/>
            <w:tcMar/>
          </w:tcPr>
          <w:p w:rsidRPr="0049582C" w:rsidR="7D19A586" w:rsidP="0577EDFE" w:rsidRDefault="6D14AEB8" w14:paraId="08E1C453" w14:textId="23F1A488">
            <w:pPr>
              <w:pStyle w:val="Normal"/>
              <w:rPr>
                <w:strike w:val="1"/>
                <w:color w:val="000000" w:themeColor="text1"/>
                <w:lang w:val="en-US"/>
              </w:rPr>
            </w:pPr>
            <w:r w:rsidRPr="0577EDFE" w:rsidR="0577EDFE">
              <w:rPr>
                <w:strike w:val="1"/>
                <w:color w:val="000000" w:themeColor="text1" w:themeTint="FF" w:themeShade="FF"/>
              </w:rPr>
              <w:t>Qual</w:t>
            </w:r>
            <w:r w:rsidRPr="0577EDFE" w:rsidR="0577EDFE">
              <w:rPr>
                <w:strike w:val="1"/>
                <w:color w:val="E36C0A" w:themeColor="accent6" w:themeTint="FF" w:themeShade="BF"/>
              </w:rPr>
              <w:t>ification</w:t>
            </w:r>
            <w:r w:rsidRPr="0577EDFE" w:rsidR="0577EDFE">
              <w:rPr>
                <w:strike w:val="1"/>
                <w:color w:val="000000" w:themeColor="text1" w:themeTint="FF" w:themeShade="FF"/>
                <w:lang w:val="en-US"/>
              </w:rPr>
              <w:t xml:space="preserve"> by Analysis</w:t>
            </w:r>
          </w:p>
          <w:p w:rsidRPr="0049582C" w:rsidR="7D19A586" w:rsidP="0577EDFE" w:rsidRDefault="7D19A586" w14:paraId="017736D7" w14:textId="54BA5396">
            <w:pPr>
              <w:rPr>
                <w:strike w:val="1"/>
                <w:color w:val="000000" w:themeColor="text1"/>
              </w:rPr>
            </w:pPr>
          </w:p>
        </w:tc>
        <w:tc>
          <w:tcPr>
            <w:tcW w:w="4485" w:type="dxa"/>
            <w:tcMar/>
          </w:tcPr>
          <w:p w:rsidRPr="0049582C" w:rsidR="7D19A586" w:rsidP="0577EDFE" w:rsidRDefault="6D14AEB8" w14:paraId="25D17892" w14:textId="636CDF7E">
            <w:pPr>
              <w:rPr>
                <w:strike w:val="1"/>
                <w:color w:val="000000" w:themeColor="text1"/>
              </w:rPr>
            </w:pPr>
            <w:r w:rsidRPr="0577EDFE" w:rsidR="0577EDFE">
              <w:rPr>
                <w:strike w:val="1"/>
                <w:color w:val="000000" w:themeColor="text1" w:themeTint="FF" w:themeShade="FF"/>
              </w:rPr>
              <w:t>Leveraged hardware will be high TRL but final capability verified by detailed analysis</w:t>
            </w:r>
          </w:p>
        </w:tc>
      </w:tr>
      <w:tr w:rsidRPr="0049582C" w:rsidR="0049582C" w:rsidTr="0577EDFE" w14:paraId="46717487" w14:textId="77777777">
        <w:tc>
          <w:tcPr>
            <w:tcW w:w="2340" w:type="dxa"/>
            <w:tcMar/>
          </w:tcPr>
          <w:p w:rsidRPr="0049582C" w:rsidR="7D19A586" w:rsidP="0577EDFE" w:rsidRDefault="6D14AEB8" w14:paraId="6A38D8DE" w14:textId="458F6841">
            <w:pPr>
              <w:rPr>
                <w:strike w:val="1"/>
                <w:color w:val="000000" w:themeColor="text1"/>
                <w:lang w:val="en-US"/>
              </w:rPr>
            </w:pPr>
            <w:r w:rsidRPr="0577EDFE" w:rsidR="0577EDFE">
              <w:rPr>
                <w:strike w:val="1"/>
                <w:color w:val="000000" w:themeColor="text1" w:themeTint="FF" w:themeShade="FF"/>
                <w:lang w:val="en-US"/>
              </w:rPr>
              <w:t>3.1.4.21</w:t>
            </w:r>
          </w:p>
        </w:tc>
        <w:tc>
          <w:tcPr>
            <w:tcW w:w="2340" w:type="dxa"/>
            <w:tcMar/>
          </w:tcPr>
          <w:p w:rsidRPr="0049582C" w:rsidR="7D19A586" w:rsidP="0577EDFE" w:rsidRDefault="6D14AEB8" w14:paraId="5D14DF1D" w14:textId="6654F0C9">
            <w:pPr>
              <w:pStyle w:val="Normal"/>
              <w:rPr>
                <w:strike w:val="1"/>
                <w:color w:val="000000" w:themeColor="text1"/>
              </w:rPr>
            </w:pPr>
            <w:r w:rsidRPr="0577EDFE" w:rsidR="0577EDFE">
              <w:rPr>
                <w:strike w:val="1"/>
                <w:color w:val="000000" w:themeColor="text1" w:themeTint="FF" w:themeShade="FF"/>
              </w:rPr>
              <w:t>Qual</w:t>
            </w:r>
            <w:r w:rsidRPr="0577EDFE" w:rsidR="0577EDFE">
              <w:rPr>
                <w:strike w:val="1"/>
                <w:color w:val="E36C0A" w:themeColor="accent6" w:themeTint="FF" w:themeShade="BF"/>
              </w:rPr>
              <w:t>ification</w:t>
            </w:r>
            <w:r w:rsidRPr="0577EDFE" w:rsidR="0577EDFE">
              <w:rPr>
                <w:strike w:val="1"/>
                <w:color w:val="000000" w:themeColor="text1" w:themeTint="FF" w:themeShade="FF"/>
              </w:rPr>
              <w:t xml:space="preserve"> by Analysis</w:t>
            </w:r>
          </w:p>
        </w:tc>
        <w:tc>
          <w:tcPr>
            <w:tcW w:w="4485" w:type="dxa"/>
            <w:tcMar/>
          </w:tcPr>
          <w:p w:rsidRPr="0049582C" w:rsidR="7D19A586" w:rsidP="0577EDFE" w:rsidRDefault="6D14AEB8" w14:paraId="642868C6" w14:textId="660F23E2">
            <w:pPr>
              <w:rPr>
                <w:strike w:val="1"/>
                <w:color w:val="000000" w:themeColor="text1"/>
              </w:rPr>
            </w:pPr>
            <w:r w:rsidRPr="0577EDFE" w:rsidR="0577EDFE">
              <w:rPr>
                <w:strike w:val="1"/>
                <w:color w:val="000000" w:themeColor="text1" w:themeTint="FF" w:themeShade="FF"/>
              </w:rPr>
              <w:t>Leveraged hardware will be high TRL but final capability verified by detailed analysis</w:t>
            </w:r>
          </w:p>
        </w:tc>
      </w:tr>
      <w:tr w:rsidRPr="0049582C" w:rsidR="0049582C" w:rsidTr="0577EDFE" w14:paraId="4099B8B0" w14:textId="77777777">
        <w:tc>
          <w:tcPr>
            <w:tcW w:w="2340" w:type="dxa"/>
            <w:tcMar/>
          </w:tcPr>
          <w:p w:rsidRPr="0049582C" w:rsidR="7D19A586" w:rsidP="0577EDFE" w:rsidRDefault="6D14AEB8" w14:paraId="77F18545" w14:textId="172FBE00">
            <w:pPr>
              <w:rPr>
                <w:strike w:val="1"/>
                <w:color w:val="000000" w:themeColor="text1"/>
                <w:lang w:val="en-US"/>
              </w:rPr>
            </w:pPr>
            <w:r w:rsidRPr="0577EDFE" w:rsidR="0577EDFE">
              <w:rPr>
                <w:strike w:val="1"/>
                <w:color w:val="000000" w:themeColor="text1" w:themeTint="FF" w:themeShade="FF"/>
                <w:lang w:val="en-US"/>
              </w:rPr>
              <w:t>3.1.4.22</w:t>
            </w:r>
          </w:p>
        </w:tc>
        <w:tc>
          <w:tcPr>
            <w:tcW w:w="2340" w:type="dxa"/>
            <w:tcMar/>
          </w:tcPr>
          <w:p w:rsidRPr="0049582C" w:rsidR="7D19A586" w:rsidP="0577EDFE" w:rsidRDefault="6D14AEB8" w14:paraId="7DE1D76D" w14:textId="68CC1499">
            <w:pPr>
              <w:pStyle w:val="Normal"/>
              <w:rPr>
                <w:strike w:val="1"/>
                <w:color w:val="000000" w:themeColor="text1"/>
                <w:lang w:val="en-US"/>
              </w:rPr>
            </w:pPr>
            <w:r w:rsidRPr="0577EDFE" w:rsidR="0577EDFE">
              <w:rPr>
                <w:strike w:val="1"/>
                <w:color w:val="000000" w:themeColor="text1" w:themeTint="FF" w:themeShade="FF"/>
              </w:rPr>
              <w:t>Qual</w:t>
            </w:r>
            <w:r w:rsidRPr="0577EDFE" w:rsidR="0577EDFE">
              <w:rPr>
                <w:strike w:val="1"/>
                <w:color w:val="E36C0A" w:themeColor="accent6" w:themeTint="FF" w:themeShade="BF"/>
              </w:rPr>
              <w:t>ification</w:t>
            </w:r>
            <w:r w:rsidRPr="0577EDFE" w:rsidR="0577EDFE">
              <w:rPr>
                <w:strike w:val="1"/>
                <w:color w:val="000000" w:themeColor="text1" w:themeTint="FF" w:themeShade="FF"/>
                <w:lang w:val="en-US"/>
              </w:rPr>
              <w:t xml:space="preserve"> by Analysis</w:t>
            </w:r>
          </w:p>
        </w:tc>
        <w:tc>
          <w:tcPr>
            <w:tcW w:w="4485" w:type="dxa"/>
            <w:tcMar/>
          </w:tcPr>
          <w:p w:rsidRPr="0049582C" w:rsidR="7D19A586" w:rsidP="0577EDFE" w:rsidRDefault="6D14AEB8" w14:paraId="0B8AA6A6" w14:textId="2C4D8873">
            <w:pPr>
              <w:rPr>
                <w:strike w:val="1"/>
                <w:color w:val="000000" w:themeColor="text1"/>
              </w:rPr>
            </w:pPr>
            <w:r w:rsidRPr="0577EDFE" w:rsidR="0577EDFE">
              <w:rPr>
                <w:strike w:val="1"/>
                <w:color w:val="000000" w:themeColor="text1" w:themeTint="FF" w:themeShade="FF"/>
              </w:rPr>
              <w:t>Leveraged hardware will be high TRL but final capability verified by detailed analysis</w:t>
            </w:r>
          </w:p>
        </w:tc>
      </w:tr>
      <w:tr w:rsidRPr="0049582C" w:rsidR="0049582C" w:rsidTr="0577EDFE" w14:paraId="552F6148" w14:textId="77777777">
        <w:tc>
          <w:tcPr>
            <w:tcW w:w="2340" w:type="dxa"/>
            <w:tcMar/>
          </w:tcPr>
          <w:p w:rsidRPr="0049582C" w:rsidR="7D19A586" w:rsidP="6D14AEB8" w:rsidRDefault="6D14AEB8" w14:paraId="3435B5FA" w14:textId="5BA6F236">
            <w:pPr>
              <w:rPr>
                <w:color w:val="000000" w:themeColor="text1"/>
                <w:lang w:val="en-US"/>
              </w:rPr>
            </w:pPr>
            <w:r w:rsidRPr="58455EB1" w:rsidR="58455EB1">
              <w:rPr>
                <w:color w:val="000000" w:themeColor="text1" w:themeTint="FF" w:themeShade="FF"/>
                <w:lang w:val="en-US"/>
              </w:rPr>
              <w:t>3.1.4.23</w:t>
            </w:r>
          </w:p>
        </w:tc>
        <w:tc>
          <w:tcPr>
            <w:tcW w:w="2340" w:type="dxa"/>
            <w:tcMar/>
          </w:tcPr>
          <w:p w:rsidRPr="0049582C" w:rsidR="7D19A586" w:rsidP="0577EDFE" w:rsidRDefault="6D14AEB8" w14:paraId="3CE1BC9D" w14:textId="5B7D7847">
            <w:pPr>
              <w:pStyle w:val="Normal"/>
              <w:rPr>
                <w:color w:val="000000" w:themeColor="text1"/>
                <w:lang w:val="en-US"/>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lang w:val="en-US"/>
              </w:rPr>
              <w:t xml:space="preserve"> by Analysis</w:t>
            </w:r>
          </w:p>
        </w:tc>
        <w:tc>
          <w:tcPr>
            <w:tcW w:w="4485" w:type="dxa"/>
            <w:tcMar/>
          </w:tcPr>
          <w:p w:rsidRPr="0049582C" w:rsidR="7D19A586" w:rsidP="6D14AEB8" w:rsidRDefault="6D14AEB8" w14:paraId="22934D28" w14:textId="6AB454D3">
            <w:pPr>
              <w:rPr>
                <w:color w:val="000000" w:themeColor="text1"/>
              </w:rPr>
            </w:pPr>
            <w:r w:rsidRPr="58455EB1" w:rsidR="58455EB1">
              <w:rPr>
                <w:color w:val="000000" w:themeColor="text1" w:themeTint="FF" w:themeShade="FF"/>
              </w:rPr>
              <w:t>Leveraged hardware will be high TRL but final capability verified by detailed analysis</w:t>
            </w:r>
          </w:p>
        </w:tc>
      </w:tr>
      <w:tr w:rsidRPr="0049582C" w:rsidR="0049582C" w:rsidTr="0577EDFE" w14:paraId="525FFDD0" w14:textId="77777777">
        <w:tc>
          <w:tcPr>
            <w:tcW w:w="2340" w:type="dxa"/>
            <w:tcMar/>
          </w:tcPr>
          <w:p w:rsidRPr="0049582C" w:rsidR="7D19A586" w:rsidP="0577EDFE" w:rsidRDefault="6D14AEB8" w14:paraId="612075F5" w14:textId="2332B05E">
            <w:pPr>
              <w:rPr>
                <w:strike w:val="1"/>
                <w:color w:val="000000" w:themeColor="text1"/>
                <w:lang w:val="en-US"/>
              </w:rPr>
            </w:pPr>
            <w:r w:rsidRPr="0577EDFE" w:rsidR="0577EDFE">
              <w:rPr>
                <w:strike w:val="1"/>
                <w:color w:val="000000" w:themeColor="text1" w:themeTint="FF" w:themeShade="FF"/>
                <w:lang w:val="en-US"/>
              </w:rPr>
              <w:t>3.1.4.24</w:t>
            </w:r>
          </w:p>
        </w:tc>
        <w:tc>
          <w:tcPr>
            <w:tcW w:w="2340" w:type="dxa"/>
            <w:tcMar/>
          </w:tcPr>
          <w:p w:rsidRPr="0049582C" w:rsidR="7D19A586" w:rsidP="0577EDFE" w:rsidRDefault="6D14AEB8" w14:paraId="2A8FF9A8" w14:textId="1F5D9581">
            <w:pPr>
              <w:pStyle w:val="Normal"/>
              <w:rPr>
                <w:strike w:val="1"/>
                <w:color w:val="000000" w:themeColor="text1"/>
                <w:lang w:val="en-US"/>
              </w:rPr>
            </w:pPr>
            <w:r w:rsidRPr="0577EDFE" w:rsidR="0577EDFE">
              <w:rPr>
                <w:strike w:val="1"/>
                <w:color w:val="000000" w:themeColor="text1" w:themeTint="FF" w:themeShade="FF"/>
              </w:rPr>
              <w:t>Qual</w:t>
            </w:r>
            <w:r w:rsidRPr="0577EDFE" w:rsidR="0577EDFE">
              <w:rPr>
                <w:strike w:val="1"/>
                <w:color w:val="E36C0A" w:themeColor="accent6" w:themeTint="FF" w:themeShade="BF"/>
              </w:rPr>
              <w:t>ification</w:t>
            </w:r>
            <w:r w:rsidRPr="0577EDFE" w:rsidR="0577EDFE">
              <w:rPr>
                <w:strike w:val="1"/>
                <w:color w:val="000000" w:themeColor="text1" w:themeTint="FF" w:themeShade="FF"/>
                <w:lang w:val="en-US"/>
              </w:rPr>
              <w:t xml:space="preserve"> by Analysis</w:t>
            </w:r>
          </w:p>
        </w:tc>
        <w:tc>
          <w:tcPr>
            <w:tcW w:w="4485" w:type="dxa"/>
            <w:tcMar/>
          </w:tcPr>
          <w:p w:rsidRPr="0049582C" w:rsidR="7D19A586" w:rsidP="0577EDFE" w:rsidRDefault="6D14AEB8" w14:paraId="187CF25D" w14:textId="05D23C7A">
            <w:pPr>
              <w:rPr>
                <w:strike w:val="1"/>
                <w:color w:val="000000" w:themeColor="text1"/>
              </w:rPr>
            </w:pPr>
            <w:r w:rsidRPr="0577EDFE" w:rsidR="0577EDFE">
              <w:rPr>
                <w:strike w:val="1"/>
                <w:color w:val="000000" w:themeColor="text1" w:themeTint="FF" w:themeShade="FF"/>
              </w:rPr>
              <w:t>Leveraged hardware will be high TRL but final capability verified by detailed analysis</w:t>
            </w:r>
          </w:p>
        </w:tc>
      </w:tr>
      <w:tr w:rsidRPr="0049582C" w:rsidR="0049582C" w:rsidTr="0577EDFE" w14:paraId="6C79C949" w14:textId="77777777">
        <w:tc>
          <w:tcPr>
            <w:tcW w:w="2340" w:type="dxa"/>
            <w:tcMar/>
          </w:tcPr>
          <w:p w:rsidRPr="0049582C" w:rsidR="7D19A586" w:rsidP="6D14AEB8" w:rsidRDefault="6D14AEB8" w14:paraId="7147D683" w14:textId="13F13F25">
            <w:pPr>
              <w:rPr>
                <w:color w:val="000000" w:themeColor="text1"/>
                <w:lang w:val="en-US"/>
              </w:rPr>
            </w:pPr>
            <w:r w:rsidRPr="58455EB1" w:rsidR="58455EB1">
              <w:rPr>
                <w:color w:val="000000" w:themeColor="text1" w:themeTint="FF" w:themeShade="FF"/>
                <w:lang w:val="en-US"/>
              </w:rPr>
              <w:t>3.1.4.25</w:t>
            </w:r>
          </w:p>
        </w:tc>
        <w:tc>
          <w:tcPr>
            <w:tcW w:w="2340" w:type="dxa"/>
            <w:tcMar/>
          </w:tcPr>
          <w:p w:rsidRPr="0049582C" w:rsidR="7D19A586" w:rsidP="6D14AEB8" w:rsidRDefault="6D14AEB8" w14:paraId="03560833" w14:textId="1E77AF7E">
            <w:pPr>
              <w:rPr>
                <w:color w:val="000000" w:themeColor="text1"/>
              </w:rPr>
            </w:pPr>
            <w:r w:rsidRPr="0049582C">
              <w:rPr>
                <w:color w:val="000000" w:themeColor="text1"/>
              </w:rPr>
              <w:t>Flight Test</w:t>
            </w:r>
          </w:p>
          <w:p w:rsidRPr="0049582C" w:rsidR="7D19A586" w:rsidP="6D14AEB8" w:rsidRDefault="7D19A586" w14:paraId="37C65E77" w14:textId="5CCD3145">
            <w:pPr>
              <w:rPr>
                <w:color w:val="000000" w:themeColor="text1"/>
                <w:lang w:val="en-US"/>
              </w:rPr>
            </w:pPr>
          </w:p>
        </w:tc>
        <w:tc>
          <w:tcPr>
            <w:tcW w:w="4485" w:type="dxa"/>
            <w:tcMar/>
          </w:tcPr>
          <w:p w:rsidRPr="0049582C" w:rsidR="7D19A586" w:rsidP="6D14AEB8" w:rsidRDefault="2AFAB094" w14:paraId="6F9BF16D" w14:textId="6147E896">
            <w:pPr>
              <w:spacing w:line="276" w:lineRule="auto"/>
              <w:rPr>
                <w:color w:val="000000" w:themeColor="text1"/>
              </w:rPr>
            </w:pPr>
            <w:r w:rsidRPr="58455EB1" w:rsidR="58455EB1">
              <w:rPr>
                <w:color w:val="000000" w:themeColor="text1" w:themeTint="FF" w:themeShade="FF"/>
              </w:rPr>
              <w:t>Full field demonstration of capability needed</w:t>
            </w:r>
          </w:p>
        </w:tc>
      </w:tr>
      <w:tr w:rsidRPr="0049582C" w:rsidR="0049582C" w:rsidTr="0577EDFE" w14:paraId="519C0296" w14:textId="77777777">
        <w:tc>
          <w:tcPr>
            <w:tcW w:w="2340" w:type="dxa"/>
            <w:tcMar/>
          </w:tcPr>
          <w:p w:rsidRPr="0049582C" w:rsidR="7D19A586" w:rsidP="6D14AEB8" w:rsidRDefault="6D14AEB8" w14:paraId="3AB0D7E5" w14:textId="4B9683CC">
            <w:pPr>
              <w:rPr>
                <w:color w:val="000000" w:themeColor="text1"/>
                <w:lang w:val="en-US"/>
              </w:rPr>
            </w:pPr>
            <w:r w:rsidRPr="58455EB1" w:rsidR="58455EB1">
              <w:rPr>
                <w:color w:val="000000" w:themeColor="text1" w:themeTint="FF" w:themeShade="FF"/>
                <w:lang w:val="en-US"/>
              </w:rPr>
              <w:t>3.1.4.26</w:t>
            </w:r>
          </w:p>
        </w:tc>
        <w:tc>
          <w:tcPr>
            <w:tcW w:w="2340" w:type="dxa"/>
            <w:tcMar/>
          </w:tcPr>
          <w:p w:rsidRPr="0049582C" w:rsidR="7D19A586" w:rsidP="6D14AEB8" w:rsidRDefault="6D14AEB8" w14:paraId="2C358E7E" w14:textId="1E77AF7E">
            <w:pPr>
              <w:rPr>
                <w:color w:val="000000" w:themeColor="text1"/>
              </w:rPr>
            </w:pPr>
            <w:r w:rsidRPr="0049582C">
              <w:rPr>
                <w:color w:val="000000" w:themeColor="text1"/>
              </w:rPr>
              <w:t>Flight Test</w:t>
            </w:r>
          </w:p>
          <w:p w:rsidRPr="0049582C" w:rsidR="7D19A586" w:rsidP="6D14AEB8" w:rsidRDefault="7D19A586" w14:paraId="3D40161F" w14:textId="6E4B101B">
            <w:pPr>
              <w:rPr>
                <w:color w:val="000000" w:themeColor="text1"/>
                <w:lang w:val="en-US"/>
              </w:rPr>
            </w:pPr>
          </w:p>
        </w:tc>
        <w:tc>
          <w:tcPr>
            <w:tcW w:w="4485" w:type="dxa"/>
            <w:tcMar/>
          </w:tcPr>
          <w:p w:rsidRPr="0049582C" w:rsidR="7D19A586" w:rsidP="6D14AEB8" w:rsidRDefault="6D14AEB8" w14:paraId="3CD00C00" w14:textId="54D88279">
            <w:pPr>
              <w:rPr>
                <w:color w:val="000000" w:themeColor="text1"/>
              </w:rPr>
            </w:pPr>
            <w:r w:rsidRPr="58455EB1" w:rsidR="58455EB1">
              <w:rPr>
                <w:color w:val="000000" w:themeColor="text1" w:themeTint="FF" w:themeShade="FF"/>
              </w:rPr>
              <w:t>Full field demonstration of capability needed</w:t>
            </w:r>
          </w:p>
        </w:tc>
      </w:tr>
      <w:tr w:rsidRPr="0049582C" w:rsidR="0049582C" w:rsidTr="0577EDFE" w14:paraId="51709AA5" w14:textId="77777777">
        <w:tc>
          <w:tcPr>
            <w:tcW w:w="2340" w:type="dxa"/>
            <w:tcMar/>
          </w:tcPr>
          <w:p w:rsidRPr="0049582C" w:rsidR="7D19A586" w:rsidP="6D14AEB8" w:rsidRDefault="6D14AEB8" w14:paraId="2D660362" w14:textId="65171911">
            <w:pPr>
              <w:rPr>
                <w:color w:val="000000" w:themeColor="text1"/>
                <w:lang w:val="en-US"/>
              </w:rPr>
            </w:pPr>
            <w:r w:rsidRPr="58455EB1" w:rsidR="58455EB1">
              <w:rPr>
                <w:color w:val="000000" w:themeColor="text1" w:themeTint="FF" w:themeShade="FF"/>
                <w:lang w:val="en-US"/>
              </w:rPr>
              <w:t>3.1.4.27</w:t>
            </w:r>
          </w:p>
        </w:tc>
        <w:tc>
          <w:tcPr>
            <w:tcW w:w="2340" w:type="dxa"/>
            <w:tcMar/>
          </w:tcPr>
          <w:p w:rsidRPr="0049582C" w:rsidR="7D19A586" w:rsidP="6D14AEB8" w:rsidRDefault="6D14AEB8" w14:paraId="34F6DDD1" w14:textId="1E77AF7E">
            <w:pPr>
              <w:rPr>
                <w:color w:val="000000" w:themeColor="text1"/>
              </w:rPr>
            </w:pPr>
            <w:r w:rsidRPr="0049582C">
              <w:rPr>
                <w:color w:val="000000" w:themeColor="text1"/>
              </w:rPr>
              <w:t>Flight Test</w:t>
            </w:r>
          </w:p>
          <w:p w:rsidRPr="0049582C" w:rsidR="7D19A586" w:rsidP="6D14AEB8" w:rsidRDefault="7D19A586" w14:paraId="60F6919E" w14:textId="6AB7CC40">
            <w:pPr>
              <w:rPr>
                <w:color w:val="000000" w:themeColor="text1"/>
                <w:lang w:val="en-US"/>
              </w:rPr>
            </w:pPr>
          </w:p>
        </w:tc>
        <w:tc>
          <w:tcPr>
            <w:tcW w:w="4485" w:type="dxa"/>
            <w:tcMar/>
          </w:tcPr>
          <w:p w:rsidRPr="0049582C" w:rsidR="7D19A586" w:rsidP="6D14AEB8" w:rsidRDefault="6D14AEB8" w14:paraId="029E605B" w14:textId="4ED4A431">
            <w:pPr>
              <w:rPr>
                <w:color w:val="000000" w:themeColor="text1"/>
                <w:rPrChange w:author="Linda Camacho" w:date="2020-08-31T20:31:00Z" w:id="382">
                  <w:rPr/>
                </w:rPrChange>
              </w:rPr>
            </w:pPr>
            <w:r w:rsidRPr="0049582C">
              <w:rPr>
                <w:color w:val="000000" w:themeColor="text1"/>
              </w:rPr>
              <w:t>Full field demonstration of capability needed</w:t>
            </w:r>
          </w:p>
        </w:tc>
      </w:tr>
      <w:tr w:rsidRPr="0049582C" w:rsidR="0049582C" w:rsidTr="0577EDFE" w14:paraId="2BD98C82" w14:textId="77777777">
        <w:tc>
          <w:tcPr>
            <w:tcW w:w="2340" w:type="dxa"/>
            <w:tcMar/>
          </w:tcPr>
          <w:p w:rsidRPr="0049582C" w:rsidR="7D19A586" w:rsidP="6D14AEB8" w:rsidRDefault="6D14AEB8" w14:paraId="14BA3D9E" w14:textId="5FAEC115">
            <w:pPr>
              <w:rPr>
                <w:color w:val="000000" w:themeColor="text1"/>
                <w:lang w:val="en-US"/>
              </w:rPr>
            </w:pPr>
            <w:r w:rsidRPr="0049582C">
              <w:rPr>
                <w:color w:val="000000" w:themeColor="text1"/>
                <w:lang w:val="en-US"/>
                <w:rPrChange w:author="Linda Camacho" w:date="2020-08-31T20:31:00Z" w:id="383">
                  <w:rPr>
                    <w:rFonts w:ascii="Cambria" w:hAnsi="Cambria" w:eastAsia="Cambria" w:cs="Cambria"/>
                    <w:lang w:val="en-US"/>
                  </w:rPr>
                </w:rPrChange>
              </w:rPr>
              <w:t>3.1.4.28</w:t>
            </w:r>
          </w:p>
        </w:tc>
        <w:tc>
          <w:tcPr>
            <w:tcW w:w="2340" w:type="dxa"/>
            <w:tcMar/>
          </w:tcPr>
          <w:p w:rsidRPr="0049582C" w:rsidR="7D19A586" w:rsidP="6D14AEB8" w:rsidRDefault="6D14AEB8" w14:paraId="51ABAABE" w14:textId="1E77AF7E">
            <w:pPr>
              <w:rPr>
                <w:color w:val="000000" w:themeColor="text1"/>
              </w:rPr>
            </w:pPr>
            <w:r w:rsidRPr="0049582C">
              <w:rPr>
                <w:color w:val="000000" w:themeColor="text1"/>
                <w:rPrChange w:author="Linda Camacho" w:date="2020-08-31T20:31:00Z" w:id="384">
                  <w:rPr/>
                </w:rPrChange>
              </w:rPr>
              <w:t>Flight Test</w:t>
            </w:r>
          </w:p>
        </w:tc>
        <w:tc>
          <w:tcPr>
            <w:tcW w:w="4485" w:type="dxa"/>
            <w:tcMar/>
          </w:tcPr>
          <w:p w:rsidRPr="0049582C" w:rsidR="7D19A586" w:rsidP="6D14AEB8" w:rsidRDefault="6D14AEB8" w14:paraId="2A264E1E" w14:textId="6328D307">
            <w:pPr>
              <w:rPr>
                <w:color w:val="000000" w:themeColor="text1"/>
                <w:rPrChange w:author="Linda Camacho" w:date="2020-08-31T20:31:00Z" w:id="385">
                  <w:rPr/>
                </w:rPrChange>
              </w:rPr>
            </w:pPr>
            <w:r w:rsidRPr="0049582C">
              <w:rPr>
                <w:color w:val="000000" w:themeColor="text1"/>
              </w:rPr>
              <w:t>Full field demonstration of capability needed</w:t>
            </w:r>
          </w:p>
        </w:tc>
      </w:tr>
      <w:tr w:rsidRPr="0049582C" w:rsidR="0049582C" w:rsidTr="0577EDFE" w14:paraId="768CB6F4" w14:textId="77777777">
        <w:tc>
          <w:tcPr>
            <w:tcW w:w="2340" w:type="dxa"/>
            <w:tcMar/>
          </w:tcPr>
          <w:p w:rsidRPr="0049582C" w:rsidR="7D19A586" w:rsidP="6D14AEB8" w:rsidRDefault="6D14AEB8" w14:paraId="5ECCBB34" w14:textId="329E5FC8">
            <w:pPr>
              <w:rPr>
                <w:color w:val="000000" w:themeColor="text1"/>
                <w:lang w:val="en-US"/>
              </w:rPr>
            </w:pPr>
            <w:r w:rsidRPr="0049582C">
              <w:rPr>
                <w:color w:val="000000" w:themeColor="text1"/>
                <w:lang w:val="en-US"/>
                <w:rPrChange w:author="Linda Camacho" w:date="2020-08-31T20:31:00Z" w:id="386">
                  <w:rPr>
                    <w:rFonts w:ascii="Cambria" w:hAnsi="Cambria" w:eastAsia="Cambria" w:cs="Cambria"/>
                    <w:lang w:val="en-US"/>
                  </w:rPr>
                </w:rPrChange>
              </w:rPr>
              <w:t>3.1.4.29</w:t>
            </w:r>
          </w:p>
        </w:tc>
        <w:tc>
          <w:tcPr>
            <w:tcW w:w="2340" w:type="dxa"/>
            <w:tcMar/>
          </w:tcPr>
          <w:p w:rsidRPr="0049582C" w:rsidR="7D19A586" w:rsidP="6D14AEB8" w:rsidRDefault="6D14AEB8" w14:paraId="39CF7B4D" w14:textId="524B0DCC">
            <w:pPr>
              <w:rPr>
                <w:color w:val="000000" w:themeColor="text1"/>
              </w:rPr>
            </w:pPr>
            <w:r w:rsidRPr="0049582C">
              <w:rPr>
                <w:color w:val="000000" w:themeColor="text1"/>
                <w:rPrChange w:author="Linda Camacho" w:date="2020-08-31T20:31:00Z" w:id="387">
                  <w:rPr/>
                </w:rPrChange>
              </w:rPr>
              <w:t>Flight Test</w:t>
            </w:r>
          </w:p>
        </w:tc>
        <w:tc>
          <w:tcPr>
            <w:tcW w:w="4485" w:type="dxa"/>
            <w:tcMar/>
          </w:tcPr>
          <w:p w:rsidRPr="0049582C" w:rsidR="7D19A586" w:rsidP="6D14AEB8" w:rsidRDefault="6D14AEB8" w14:paraId="405C7DA9" w14:textId="39C90FD1">
            <w:pPr>
              <w:rPr>
                <w:color w:val="000000" w:themeColor="text1"/>
                <w:rPrChange w:author="Linda Camacho" w:date="2020-08-31T20:31:00Z" w:id="388">
                  <w:rPr/>
                </w:rPrChange>
              </w:rPr>
            </w:pPr>
            <w:r w:rsidRPr="0049582C">
              <w:rPr>
                <w:color w:val="000000" w:themeColor="text1"/>
              </w:rPr>
              <w:t>Full field demonstration of capability needed</w:t>
            </w:r>
          </w:p>
        </w:tc>
      </w:tr>
      <w:tr w:rsidRPr="0049582C" w:rsidR="0049582C" w:rsidTr="0577EDFE" w14:paraId="5D2580E4" w14:textId="77777777">
        <w:tc>
          <w:tcPr>
            <w:tcW w:w="2340" w:type="dxa"/>
            <w:tcMar/>
          </w:tcPr>
          <w:p w:rsidRPr="0049582C" w:rsidR="7D19A586" w:rsidP="6D14AEB8" w:rsidRDefault="6D14AEB8" w14:paraId="575456D7" w14:textId="60930BE8">
            <w:pPr>
              <w:rPr>
                <w:color w:val="000000" w:themeColor="text1"/>
                <w:lang w:val="en-US"/>
              </w:rPr>
            </w:pPr>
            <w:r w:rsidRPr="0049582C">
              <w:rPr>
                <w:color w:val="000000" w:themeColor="text1"/>
                <w:lang w:val="en-US"/>
                <w:rPrChange w:author="Linda Camacho" w:date="2020-08-31T20:31:00Z" w:id="389">
                  <w:rPr>
                    <w:rFonts w:ascii="Cambria" w:hAnsi="Cambria" w:eastAsia="Cambria" w:cs="Cambria"/>
                    <w:lang w:val="en-US"/>
                  </w:rPr>
                </w:rPrChange>
              </w:rPr>
              <w:t>3.1.4.30</w:t>
            </w:r>
          </w:p>
        </w:tc>
        <w:tc>
          <w:tcPr>
            <w:tcW w:w="2340" w:type="dxa"/>
            <w:tcMar/>
          </w:tcPr>
          <w:p w:rsidRPr="0049582C" w:rsidR="7D19A586" w:rsidP="6D14AEB8" w:rsidRDefault="6D14AEB8" w14:paraId="1D73988F" w14:textId="0AFCE76F">
            <w:pPr>
              <w:rPr>
                <w:color w:val="000000" w:themeColor="text1"/>
              </w:rPr>
            </w:pPr>
            <w:r w:rsidRPr="0049582C">
              <w:rPr>
                <w:color w:val="000000" w:themeColor="text1"/>
                <w:rPrChange w:author="Linda Camacho" w:date="2020-08-31T20:31:00Z" w:id="390">
                  <w:rPr/>
                </w:rPrChange>
              </w:rPr>
              <w:t>Flight Test</w:t>
            </w:r>
          </w:p>
        </w:tc>
        <w:tc>
          <w:tcPr>
            <w:tcW w:w="4485" w:type="dxa"/>
            <w:tcMar/>
          </w:tcPr>
          <w:p w:rsidRPr="0049582C" w:rsidR="7D19A586" w:rsidP="6D14AEB8" w:rsidRDefault="2AFAB094" w14:paraId="6598DBE5" w14:textId="073412DC">
            <w:pPr>
              <w:spacing w:line="276" w:lineRule="auto"/>
              <w:rPr>
                <w:color w:val="000000" w:themeColor="text1"/>
                <w:rPrChange w:author="Linda Camacho" w:date="2020-08-31T20:31:00Z" w:id="391">
                  <w:rPr/>
                </w:rPrChange>
              </w:rPr>
            </w:pPr>
            <w:r w:rsidRPr="0049582C">
              <w:rPr>
                <w:color w:val="000000" w:themeColor="text1"/>
              </w:rPr>
              <w:t>Full field demonstration of capability needed</w:t>
            </w:r>
          </w:p>
        </w:tc>
      </w:tr>
      <w:tr w:rsidRPr="0049582C" w:rsidR="0049582C" w:rsidTr="0577EDFE" w14:paraId="640961D1" w14:textId="77777777">
        <w:tc>
          <w:tcPr>
            <w:tcW w:w="2340" w:type="dxa"/>
            <w:tcMar/>
          </w:tcPr>
          <w:p w:rsidRPr="0049582C" w:rsidR="7D19A586" w:rsidP="6D14AEB8" w:rsidRDefault="6D14AEB8" w14:paraId="57FFA9D1" w14:textId="1DFD1D1E">
            <w:pPr>
              <w:rPr>
                <w:color w:val="000000" w:themeColor="text1"/>
                <w:lang w:val="en-US"/>
              </w:rPr>
            </w:pPr>
            <w:r w:rsidRPr="0049582C">
              <w:rPr>
                <w:color w:val="000000" w:themeColor="text1"/>
                <w:lang w:val="en-US"/>
                <w:rPrChange w:author="Linda Camacho" w:date="2020-08-31T20:31:00Z" w:id="392">
                  <w:rPr>
                    <w:rFonts w:ascii="Cambria" w:hAnsi="Cambria" w:eastAsia="Cambria" w:cs="Cambria"/>
                    <w:lang w:val="en-US"/>
                  </w:rPr>
                </w:rPrChange>
              </w:rPr>
              <w:t>3.1.4.31</w:t>
            </w:r>
          </w:p>
        </w:tc>
        <w:tc>
          <w:tcPr>
            <w:tcW w:w="2340" w:type="dxa"/>
            <w:tcMar/>
          </w:tcPr>
          <w:p w:rsidRPr="0049582C" w:rsidR="7D19A586" w:rsidP="6D14AEB8" w:rsidRDefault="6D14AEB8" w14:paraId="6443951E" w14:textId="658F57E9">
            <w:pPr>
              <w:rPr>
                <w:color w:val="000000" w:themeColor="text1"/>
              </w:rPr>
            </w:pPr>
            <w:r w:rsidRPr="0049582C">
              <w:rPr>
                <w:color w:val="000000" w:themeColor="text1"/>
                <w:rPrChange w:author="Linda Camacho" w:date="2020-08-31T20:31:00Z" w:id="393">
                  <w:rPr/>
                </w:rPrChange>
              </w:rPr>
              <w:t>Flight Test</w:t>
            </w:r>
          </w:p>
        </w:tc>
        <w:tc>
          <w:tcPr>
            <w:tcW w:w="4485" w:type="dxa"/>
            <w:tcMar/>
          </w:tcPr>
          <w:p w:rsidRPr="0049582C" w:rsidR="7D19A586" w:rsidP="6D14AEB8" w:rsidRDefault="6D14AEB8" w14:paraId="0E86C295" w14:textId="4857D137">
            <w:pPr>
              <w:rPr>
                <w:color w:val="000000" w:themeColor="text1"/>
                <w:rPrChange w:author="Linda Camacho" w:date="2020-08-31T20:31:00Z" w:id="394">
                  <w:rPr/>
                </w:rPrChange>
              </w:rPr>
            </w:pPr>
            <w:r w:rsidRPr="0049582C">
              <w:rPr>
                <w:color w:val="000000" w:themeColor="text1"/>
              </w:rPr>
              <w:t>Full field demonstration of capability needed</w:t>
            </w:r>
          </w:p>
        </w:tc>
      </w:tr>
      <w:tr w:rsidRPr="0049582C" w:rsidR="0049582C" w:rsidTr="0577EDFE" w14:paraId="3011FF61" w14:textId="77777777">
        <w:tc>
          <w:tcPr>
            <w:tcW w:w="2340" w:type="dxa"/>
            <w:tcMar/>
          </w:tcPr>
          <w:p w:rsidRPr="0049582C" w:rsidR="7D19A586" w:rsidP="6D14AEB8" w:rsidRDefault="6D14AEB8" w14:paraId="1D99B301" w14:textId="78A37023">
            <w:pPr>
              <w:rPr>
                <w:color w:val="000000" w:themeColor="text1"/>
                <w:lang w:val="en-US"/>
              </w:rPr>
            </w:pPr>
            <w:r w:rsidRPr="0049582C">
              <w:rPr>
                <w:color w:val="000000" w:themeColor="text1"/>
                <w:lang w:val="en-US"/>
                <w:rPrChange w:author="Linda Camacho" w:date="2020-08-31T20:31:00Z" w:id="395">
                  <w:rPr>
                    <w:rFonts w:ascii="Cambria" w:hAnsi="Cambria" w:eastAsia="Cambria" w:cs="Cambria"/>
                    <w:lang w:val="en-US"/>
                  </w:rPr>
                </w:rPrChange>
              </w:rPr>
              <w:t>3.1.4.32</w:t>
            </w:r>
          </w:p>
        </w:tc>
        <w:tc>
          <w:tcPr>
            <w:tcW w:w="2340" w:type="dxa"/>
            <w:tcMar/>
          </w:tcPr>
          <w:p w:rsidRPr="0049582C" w:rsidR="7D19A586" w:rsidP="6D14AEB8" w:rsidRDefault="6D14AEB8" w14:paraId="20B7BCC8" w14:textId="1E77AF7E">
            <w:pPr>
              <w:rPr>
                <w:color w:val="000000" w:themeColor="text1"/>
              </w:rPr>
            </w:pPr>
            <w:r w:rsidRPr="0049582C">
              <w:rPr>
                <w:color w:val="000000" w:themeColor="text1"/>
              </w:rPr>
              <w:t>Flight Test</w:t>
            </w:r>
          </w:p>
          <w:p w:rsidRPr="0049582C" w:rsidR="7D19A586" w:rsidP="6D14AEB8" w:rsidRDefault="7D19A586" w14:paraId="01631600" w14:textId="1C42DFAB">
            <w:pPr>
              <w:rPr>
                <w:color w:val="000000" w:themeColor="text1"/>
                <w:lang w:val="en-US"/>
              </w:rPr>
            </w:pPr>
          </w:p>
        </w:tc>
        <w:tc>
          <w:tcPr>
            <w:tcW w:w="4485" w:type="dxa"/>
            <w:tcMar/>
          </w:tcPr>
          <w:p w:rsidRPr="0049582C" w:rsidR="7D19A586" w:rsidP="6D14AEB8" w:rsidRDefault="2AFAB094" w14:paraId="651D5052" w14:textId="5ED87D2B">
            <w:pPr>
              <w:spacing w:line="276" w:lineRule="auto"/>
              <w:rPr>
                <w:color w:val="000000" w:themeColor="text1"/>
                <w:rPrChange w:author="Linda Camacho" w:date="2020-08-31T20:31:00Z" w:id="396">
                  <w:rPr/>
                </w:rPrChange>
              </w:rPr>
            </w:pPr>
            <w:r w:rsidRPr="0049582C">
              <w:rPr>
                <w:color w:val="000000" w:themeColor="text1"/>
              </w:rPr>
              <w:t>Full field demonstration of capability needed</w:t>
            </w:r>
          </w:p>
        </w:tc>
      </w:tr>
      <w:tr w:rsidRPr="0049582C" w:rsidR="0049582C" w:rsidTr="0577EDFE" w14:paraId="7541F1C8" w14:textId="77777777">
        <w:tc>
          <w:tcPr>
            <w:tcW w:w="2340" w:type="dxa"/>
            <w:tcMar/>
          </w:tcPr>
          <w:p w:rsidRPr="0049582C" w:rsidR="7D19A586" w:rsidP="0577EDFE" w:rsidRDefault="6D14AEB8" w14:paraId="54BEC90E" w14:textId="7091954C">
            <w:pPr>
              <w:rPr>
                <w:strike w:val="1"/>
                <w:color w:val="000000" w:themeColor="text1"/>
                <w:lang w:val="en-US"/>
              </w:rPr>
            </w:pPr>
            <w:r w:rsidRPr="0577EDFE" w:rsidR="0577EDFE">
              <w:rPr>
                <w:strike w:val="1"/>
                <w:color w:val="000000" w:themeColor="text1" w:themeTint="FF" w:themeShade="FF"/>
                <w:lang w:val="en-US"/>
                <w:rPrChange w:author="Linda Camacho" w:date="2020-08-31T20:31:00Z" w:id="1355901677">
                  <w:rPr>
                    <w:rFonts w:ascii="Cambria" w:hAnsi="Cambria" w:eastAsia="Cambria" w:cs="Cambria"/>
                    <w:lang w:val="en-US"/>
                  </w:rPr>
                </w:rPrChange>
              </w:rPr>
              <w:t>3.1.4.33</w:t>
            </w:r>
          </w:p>
        </w:tc>
        <w:tc>
          <w:tcPr>
            <w:tcW w:w="2340" w:type="dxa"/>
            <w:tcMar/>
          </w:tcPr>
          <w:p w:rsidRPr="0049582C" w:rsidR="7D19A586" w:rsidP="0577EDFE" w:rsidRDefault="6D14AEB8" w14:paraId="698035D6" w14:textId="73B2820D">
            <w:pPr>
              <w:rPr>
                <w:strike w:val="1"/>
                <w:color w:val="000000" w:themeColor="text1"/>
              </w:rPr>
            </w:pPr>
            <w:r w:rsidRPr="0577EDFE" w:rsidR="0577EDFE">
              <w:rPr>
                <w:strike w:val="1"/>
                <w:color w:val="000000" w:themeColor="text1" w:themeTint="FF" w:themeShade="FF"/>
                <w:rPrChange w:author="Linda Camacho" w:date="2020-08-31T20:31:00Z" w:id="382656607"/>
              </w:rPr>
              <w:t>Flight Test</w:t>
            </w:r>
          </w:p>
        </w:tc>
        <w:tc>
          <w:tcPr>
            <w:tcW w:w="4485" w:type="dxa"/>
            <w:tcMar/>
          </w:tcPr>
          <w:p w:rsidRPr="0049582C" w:rsidR="7D19A586" w:rsidP="0577EDFE" w:rsidRDefault="6D14AEB8" w14:paraId="07DB3464" w14:textId="4C96516A">
            <w:pPr>
              <w:rPr>
                <w:strike w:val="1"/>
                <w:color w:val="000000" w:themeColor="text1"/>
                <w:rPrChange w:author="Linda Camacho" w:date="2020-08-31T20:31:00Z" w:id="472558913">
                  <w:rPr/>
                </w:rPrChange>
              </w:rPr>
            </w:pPr>
            <w:r w:rsidRPr="0577EDFE" w:rsidR="0577EDFE">
              <w:rPr>
                <w:strike w:val="1"/>
                <w:color w:val="000000" w:themeColor="text1" w:themeTint="FF" w:themeShade="FF"/>
              </w:rPr>
              <w:t>Full field demonstration of capability needed</w:t>
            </w:r>
          </w:p>
        </w:tc>
      </w:tr>
      <w:tr w:rsidRPr="0049582C" w:rsidR="0049582C" w:rsidTr="0577EDFE" w14:paraId="6BA375D1" w14:textId="77777777">
        <w:tc>
          <w:tcPr>
            <w:tcW w:w="2340" w:type="dxa"/>
            <w:tcMar/>
          </w:tcPr>
          <w:p w:rsidRPr="0049582C" w:rsidR="7D19A586" w:rsidP="6D14AEB8" w:rsidRDefault="6D14AEB8" w14:paraId="33EBAC08" w14:textId="32D726DB">
            <w:pPr>
              <w:rPr>
                <w:color w:val="000000" w:themeColor="text1"/>
                <w:lang w:val="en-US"/>
              </w:rPr>
            </w:pPr>
            <w:r w:rsidRPr="0049582C">
              <w:rPr>
                <w:color w:val="000000" w:themeColor="text1"/>
                <w:lang w:val="en-US"/>
                <w:rPrChange w:author="Linda Camacho" w:date="2020-08-31T20:31:00Z" w:id="400">
                  <w:rPr>
                    <w:rFonts w:ascii="Cambria" w:hAnsi="Cambria" w:eastAsia="Cambria" w:cs="Cambria"/>
                    <w:lang w:val="en-US"/>
                  </w:rPr>
                </w:rPrChange>
              </w:rPr>
              <w:t>3.1.4.34</w:t>
            </w:r>
          </w:p>
        </w:tc>
        <w:tc>
          <w:tcPr>
            <w:tcW w:w="2340" w:type="dxa"/>
            <w:tcMar/>
          </w:tcPr>
          <w:p w:rsidRPr="0049582C" w:rsidR="7D19A586" w:rsidP="6D14AEB8" w:rsidRDefault="6D14AEB8" w14:paraId="44717AA3" w14:textId="1E77AF7E">
            <w:pPr>
              <w:rPr>
                <w:color w:val="000000" w:themeColor="text1"/>
              </w:rPr>
            </w:pPr>
            <w:r w:rsidRPr="0049582C">
              <w:rPr>
                <w:color w:val="000000" w:themeColor="text1"/>
              </w:rPr>
              <w:t>Flight Test</w:t>
            </w:r>
          </w:p>
          <w:p w:rsidRPr="0049582C" w:rsidR="7D19A586" w:rsidP="6D14AEB8" w:rsidRDefault="7D19A586" w14:paraId="3734A4F6" w14:textId="65FF1D05">
            <w:pPr>
              <w:rPr>
                <w:color w:val="000000" w:themeColor="text1"/>
                <w:lang w:val="en-US"/>
              </w:rPr>
            </w:pPr>
          </w:p>
        </w:tc>
        <w:tc>
          <w:tcPr>
            <w:tcW w:w="4485" w:type="dxa"/>
            <w:tcMar/>
          </w:tcPr>
          <w:p w:rsidRPr="0049582C" w:rsidR="7D19A586" w:rsidP="6D14AEB8" w:rsidRDefault="6D14AEB8" w14:paraId="07A1D94E" w14:textId="3885FDAB">
            <w:pPr>
              <w:rPr>
                <w:color w:val="000000" w:themeColor="text1"/>
                <w:rPrChange w:author="Linda Camacho" w:date="2020-08-31T20:31:00Z" w:id="401">
                  <w:rPr/>
                </w:rPrChange>
              </w:rPr>
            </w:pPr>
            <w:r w:rsidRPr="0049582C">
              <w:rPr>
                <w:color w:val="000000" w:themeColor="text1"/>
              </w:rPr>
              <w:t>Full field demonstration of capability needed</w:t>
            </w:r>
          </w:p>
        </w:tc>
      </w:tr>
      <w:tr w:rsidRPr="0049582C" w:rsidR="0049582C" w:rsidTr="0577EDFE" w14:paraId="546EC5F7" w14:textId="77777777">
        <w:tc>
          <w:tcPr>
            <w:tcW w:w="2340" w:type="dxa"/>
            <w:tcMar/>
          </w:tcPr>
          <w:p w:rsidRPr="0049582C" w:rsidR="7D19A586" w:rsidP="6D14AEB8" w:rsidRDefault="6D14AEB8" w14:paraId="1B525090" w14:textId="12DA952C">
            <w:pPr>
              <w:rPr>
                <w:color w:val="000000" w:themeColor="text1"/>
                <w:lang w:val="en-US"/>
              </w:rPr>
            </w:pPr>
            <w:r w:rsidRPr="0049582C">
              <w:rPr>
                <w:color w:val="000000" w:themeColor="text1"/>
                <w:lang w:val="en-US"/>
                <w:rPrChange w:author="Linda Camacho" w:date="2020-08-31T20:31:00Z" w:id="402">
                  <w:rPr>
                    <w:rFonts w:ascii="Cambria" w:hAnsi="Cambria" w:eastAsia="Cambria" w:cs="Cambria"/>
                    <w:lang w:val="en-US"/>
                  </w:rPr>
                </w:rPrChange>
              </w:rPr>
              <w:lastRenderedPageBreak/>
              <w:t>3.1.4.35</w:t>
            </w:r>
          </w:p>
        </w:tc>
        <w:tc>
          <w:tcPr>
            <w:tcW w:w="2340" w:type="dxa"/>
            <w:tcMar/>
          </w:tcPr>
          <w:p w:rsidRPr="0049582C" w:rsidR="7D19A586" w:rsidP="6D14AEB8" w:rsidRDefault="6D14AEB8" w14:paraId="42C02321" w14:textId="721E6382">
            <w:pPr>
              <w:rPr>
                <w:color w:val="000000" w:themeColor="text1"/>
              </w:rPr>
            </w:pPr>
            <w:r w:rsidRPr="0049582C">
              <w:rPr>
                <w:color w:val="000000" w:themeColor="text1"/>
                <w:rPrChange w:author="Linda Camacho" w:date="2020-08-31T20:31:00Z" w:id="403">
                  <w:rPr/>
                </w:rPrChange>
              </w:rPr>
              <w:t>Flight Test</w:t>
            </w:r>
          </w:p>
        </w:tc>
        <w:tc>
          <w:tcPr>
            <w:tcW w:w="4485" w:type="dxa"/>
            <w:tcMar/>
          </w:tcPr>
          <w:p w:rsidRPr="0049582C" w:rsidR="7D19A586" w:rsidP="6D14AEB8" w:rsidRDefault="6D14AEB8" w14:paraId="7DB2A2EA" w14:textId="03F76975">
            <w:pPr>
              <w:rPr>
                <w:color w:val="000000" w:themeColor="text1"/>
                <w:rPrChange w:author="Linda Camacho" w:date="2020-08-31T20:31:00Z" w:id="404">
                  <w:rPr/>
                </w:rPrChange>
              </w:rPr>
            </w:pPr>
            <w:r w:rsidRPr="0049582C">
              <w:rPr>
                <w:color w:val="000000" w:themeColor="text1"/>
              </w:rPr>
              <w:t>Full field demonstration of capability needed</w:t>
            </w:r>
          </w:p>
        </w:tc>
      </w:tr>
      <w:tr w:rsidRPr="0049582C" w:rsidR="0049582C" w:rsidTr="0577EDFE" w14:paraId="500A9DE1" w14:textId="77777777">
        <w:tc>
          <w:tcPr>
            <w:tcW w:w="2340" w:type="dxa"/>
            <w:tcMar/>
          </w:tcPr>
          <w:p w:rsidRPr="0049582C" w:rsidR="7D19A586" w:rsidP="6D14AEB8" w:rsidRDefault="6D14AEB8" w14:paraId="62E9676F" w14:textId="53EE2AA3">
            <w:pPr>
              <w:rPr>
                <w:color w:val="000000" w:themeColor="text1"/>
                <w:lang w:val="en-US"/>
              </w:rPr>
            </w:pPr>
            <w:r w:rsidRPr="0049582C">
              <w:rPr>
                <w:color w:val="000000" w:themeColor="text1"/>
                <w:lang w:val="en-US"/>
                <w:rPrChange w:author="Linda Camacho" w:date="2020-08-31T20:31:00Z" w:id="405">
                  <w:rPr>
                    <w:rFonts w:ascii="Cambria" w:hAnsi="Cambria" w:eastAsia="Cambria" w:cs="Cambria"/>
                    <w:lang w:val="en-US"/>
                  </w:rPr>
                </w:rPrChange>
              </w:rPr>
              <w:t>3.1.4.36</w:t>
            </w:r>
          </w:p>
        </w:tc>
        <w:tc>
          <w:tcPr>
            <w:tcW w:w="2340" w:type="dxa"/>
            <w:tcMar/>
          </w:tcPr>
          <w:p w:rsidRPr="0049582C" w:rsidR="7D19A586" w:rsidP="0577EDFE" w:rsidRDefault="6D14AEB8" w14:paraId="6A65BD86" w14:textId="28249F40">
            <w:pPr>
              <w:pStyle w:val="Normal"/>
              <w:rPr>
                <w:color w:val="000000" w:themeColor="text1"/>
                <w:lang w:val="en-US"/>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lang w:val="en-US"/>
              </w:rPr>
              <w:t xml:space="preserve"> by Analysis</w:t>
            </w:r>
          </w:p>
          <w:p w:rsidRPr="0049582C" w:rsidR="7D19A586" w:rsidP="6D14AEB8" w:rsidRDefault="7D19A586" w14:paraId="7B45B4E4" w14:textId="4B3130FC">
            <w:pPr>
              <w:rPr>
                <w:color w:val="000000" w:themeColor="text1"/>
                <w:lang w:val="en-US"/>
                <w:rPrChange w:author="Linda Camacho" w:date="2020-08-31T20:31:00Z" w:id="406">
                  <w:rPr>
                    <w:rFonts w:ascii="Cambria" w:hAnsi="Cambria" w:eastAsia="Cambria" w:cs="Cambria"/>
                    <w:lang w:val="en-US"/>
                  </w:rPr>
                </w:rPrChange>
              </w:rPr>
            </w:pPr>
          </w:p>
        </w:tc>
        <w:tc>
          <w:tcPr>
            <w:tcW w:w="4485" w:type="dxa"/>
            <w:tcMar/>
          </w:tcPr>
          <w:p w:rsidRPr="0049582C" w:rsidR="7D19A586" w:rsidP="6D14AEB8" w:rsidRDefault="2AFAB094" w14:paraId="0C8A8A99" w14:textId="0F44EF2E">
            <w:pPr>
              <w:spacing w:line="276" w:lineRule="auto"/>
              <w:rPr>
                <w:color w:val="000000" w:themeColor="text1"/>
                <w:rPrChange w:author="Linda Camacho" w:date="2020-08-31T20:31:00Z" w:id="407">
                  <w:rPr/>
                </w:rPrChange>
              </w:rPr>
            </w:pPr>
            <w:r w:rsidRPr="0049582C">
              <w:rPr>
                <w:color w:val="000000" w:themeColor="text1"/>
              </w:rPr>
              <w:t>Leveraged hardware will be high TRL but final capability verified by detailed analysis</w:t>
            </w:r>
          </w:p>
        </w:tc>
      </w:tr>
      <w:tr w:rsidRPr="0049582C" w:rsidR="0049582C" w:rsidTr="0577EDFE" w14:paraId="4B8EF05F" w14:textId="77777777">
        <w:tc>
          <w:tcPr>
            <w:tcW w:w="2340" w:type="dxa"/>
            <w:tcMar/>
          </w:tcPr>
          <w:p w:rsidRPr="0049582C" w:rsidR="7D19A586" w:rsidP="6D14AEB8" w:rsidRDefault="6D14AEB8" w14:paraId="284A5245" w14:textId="718547D1">
            <w:pPr>
              <w:rPr>
                <w:color w:val="000000" w:themeColor="text1"/>
                <w:lang w:val="en-US"/>
              </w:rPr>
            </w:pPr>
            <w:r w:rsidRPr="0049582C">
              <w:rPr>
                <w:color w:val="000000" w:themeColor="text1"/>
                <w:lang w:val="en-US"/>
                <w:rPrChange w:author="Linda Camacho" w:date="2020-08-31T20:31:00Z" w:id="408">
                  <w:rPr>
                    <w:rFonts w:ascii="Cambria" w:hAnsi="Cambria" w:eastAsia="Cambria" w:cs="Cambria"/>
                    <w:lang w:val="en-US"/>
                  </w:rPr>
                </w:rPrChange>
              </w:rPr>
              <w:t>3.1.4.37</w:t>
            </w:r>
          </w:p>
        </w:tc>
        <w:tc>
          <w:tcPr>
            <w:tcW w:w="2340" w:type="dxa"/>
            <w:tcMar/>
          </w:tcPr>
          <w:p w:rsidRPr="0049582C" w:rsidR="7D19A586" w:rsidP="0577EDFE" w:rsidRDefault="6D14AEB8" w14:paraId="4D5B12A8" w14:textId="75ABCD04">
            <w:pPr>
              <w:pStyle w:val="Normal"/>
              <w:rPr>
                <w:color w:val="000000" w:themeColor="text1"/>
                <w:lang w:val="en-US"/>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lang w:val="en-US"/>
              </w:rPr>
              <w:t xml:space="preserve"> by Analysis</w:t>
            </w:r>
          </w:p>
          <w:p w:rsidRPr="0049582C" w:rsidR="7D19A586" w:rsidP="6D14AEB8" w:rsidRDefault="7D19A586" w14:paraId="44A0D01E" w14:textId="75ABCD04">
            <w:pPr>
              <w:rPr>
                <w:color w:val="000000" w:themeColor="text1"/>
              </w:rPr>
            </w:pPr>
          </w:p>
        </w:tc>
        <w:tc>
          <w:tcPr>
            <w:tcW w:w="4485" w:type="dxa"/>
            <w:tcMar/>
          </w:tcPr>
          <w:p w:rsidRPr="0049582C" w:rsidR="7D19A586" w:rsidP="6D14AEB8" w:rsidRDefault="6D14AEB8" w14:paraId="58501772" w14:textId="4BA541F7">
            <w:pPr>
              <w:rPr>
                <w:color w:val="000000" w:themeColor="text1"/>
                <w:rPrChange w:author="Linda Camacho" w:date="2020-08-31T20:31:00Z" w:id="409">
                  <w:rPr/>
                </w:rPrChange>
              </w:rPr>
            </w:pPr>
            <w:r w:rsidRPr="0049582C">
              <w:rPr>
                <w:color w:val="000000" w:themeColor="text1"/>
              </w:rPr>
              <w:t>Leveraged hardware will be high TRL but final capability verified by detailed analysis</w:t>
            </w:r>
          </w:p>
        </w:tc>
      </w:tr>
      <w:tr w:rsidRPr="0049582C" w:rsidR="0049582C" w:rsidTr="0577EDFE" w14:paraId="0C009B10" w14:textId="77777777">
        <w:tc>
          <w:tcPr>
            <w:tcW w:w="2340" w:type="dxa"/>
            <w:tcMar/>
          </w:tcPr>
          <w:p w:rsidRPr="0049582C" w:rsidR="7D19A586" w:rsidP="6D14AEB8" w:rsidRDefault="6D14AEB8" w14:paraId="74C0B3C0" w14:textId="55595702">
            <w:pPr>
              <w:rPr>
                <w:color w:val="000000" w:themeColor="text1"/>
                <w:lang w:val="en-US"/>
              </w:rPr>
            </w:pPr>
            <w:r w:rsidRPr="0577EDFE" w:rsidR="0577EDFE">
              <w:rPr>
                <w:rFonts w:ascii="Cambria" w:hAnsi="Cambria" w:eastAsia="Cambria" w:cs="Cambria"/>
                <w:lang w:val="en-US"/>
              </w:rPr>
              <w:t>3.1.4.38</w:t>
            </w:r>
          </w:p>
        </w:tc>
        <w:tc>
          <w:tcPr>
            <w:tcW w:w="2340" w:type="dxa"/>
            <w:tcMar/>
          </w:tcPr>
          <w:p w:rsidRPr="0049582C" w:rsidR="6D14AEB8" w:rsidP="0577EDFE" w:rsidRDefault="6D14AEB8" w14:paraId="6D20F6F6" w14:textId="349FDE51">
            <w:pPr>
              <w:pStyle w:val="Normal"/>
              <w:rPr>
                <w:color w:val="000000" w:themeColor="text1"/>
                <w:lang w:val="en-US"/>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lang w:val="en-US"/>
              </w:rPr>
              <w:t xml:space="preserve"> by Analysis</w:t>
            </w:r>
          </w:p>
          <w:p w:rsidRPr="0049582C" w:rsidR="6D14AEB8" w:rsidP="6D14AEB8" w:rsidRDefault="6D14AEB8" w14:paraId="0BBCF780" w14:textId="349FDE51">
            <w:pPr>
              <w:rPr>
                <w:color w:val="000000" w:themeColor="text1"/>
                <w:lang w:val="en-US"/>
              </w:rPr>
            </w:pPr>
          </w:p>
          <w:p w:rsidRPr="0049582C" w:rsidR="7D19A586" w:rsidP="6D14AEB8" w:rsidRDefault="7D19A586" w14:paraId="7BB20BDF" w14:textId="56E212AB">
            <w:pPr>
              <w:rPr>
                <w:color w:val="000000" w:themeColor="text1"/>
                <w:rPrChange w:author="Linda Camacho" w:date="2020-08-31T20:31:00Z" w:id="411">
                  <w:rPr/>
                </w:rPrChange>
              </w:rPr>
            </w:pPr>
          </w:p>
        </w:tc>
        <w:tc>
          <w:tcPr>
            <w:tcW w:w="4485" w:type="dxa"/>
            <w:tcMar/>
          </w:tcPr>
          <w:p w:rsidRPr="0049582C" w:rsidR="7D19A586" w:rsidP="6D14AEB8" w:rsidRDefault="6D14AEB8" w14:paraId="38888B68" w14:textId="5ABA70F1">
            <w:pPr>
              <w:rPr>
                <w:color w:val="000000" w:themeColor="text1"/>
                <w:rPrChange w:author="Linda Camacho" w:date="2020-08-31T20:31:00Z" w:id="412">
                  <w:rPr/>
                </w:rPrChange>
              </w:rPr>
            </w:pPr>
            <w:r w:rsidRPr="0049582C">
              <w:rPr>
                <w:color w:val="000000" w:themeColor="text1"/>
              </w:rPr>
              <w:t>Leveraged hardware will be high TRL but final capability verified by detailed analysis</w:t>
            </w:r>
          </w:p>
        </w:tc>
      </w:tr>
      <w:tr w:rsidRPr="0049582C" w:rsidR="0049582C" w:rsidTr="0577EDFE" w14:paraId="3F5C07DF" w14:textId="77777777">
        <w:tc>
          <w:tcPr>
            <w:tcW w:w="2340" w:type="dxa"/>
            <w:tcMar/>
          </w:tcPr>
          <w:p w:rsidRPr="0049582C" w:rsidR="7D19A586" w:rsidP="0577EDFE" w:rsidRDefault="6D14AEB8" w14:paraId="4FCF5DFC" w14:textId="1F8DA339">
            <w:pPr>
              <w:rPr>
                <w:strike w:val="1"/>
                <w:color w:val="000000" w:themeColor="text1"/>
                <w:lang w:val="en-US"/>
              </w:rPr>
            </w:pPr>
            <w:r w:rsidRPr="0577EDFE" w:rsidR="0577EDFE">
              <w:rPr>
                <w:strike w:val="1"/>
                <w:color w:val="000000" w:themeColor="text1" w:themeTint="FF" w:themeShade="FF"/>
                <w:lang w:val="en-US"/>
                <w:rPrChange w:author="Linda Camacho" w:date="2020-08-31T20:31:00Z" w:id="106188338">
                  <w:rPr>
                    <w:rFonts w:ascii="Cambria" w:hAnsi="Cambria" w:eastAsia="Cambria" w:cs="Cambria"/>
                    <w:lang w:val="en-US"/>
                  </w:rPr>
                </w:rPrChange>
              </w:rPr>
              <w:t>3.1.4.39</w:t>
            </w:r>
          </w:p>
        </w:tc>
        <w:tc>
          <w:tcPr>
            <w:tcW w:w="2340" w:type="dxa"/>
            <w:tcMar/>
          </w:tcPr>
          <w:p w:rsidRPr="0049582C" w:rsidR="7D19A586" w:rsidP="0577EDFE" w:rsidRDefault="6D14AEB8" w14:paraId="3F571FD9" w14:textId="2DC2E1F7">
            <w:pPr>
              <w:pStyle w:val="Normal"/>
              <w:spacing w:line="276" w:lineRule="auto"/>
              <w:rPr>
                <w:strike w:val="1"/>
                <w:color w:val="000000" w:themeColor="text1"/>
              </w:rPr>
            </w:pPr>
            <w:r w:rsidRPr="0577EDFE" w:rsidR="0577EDFE">
              <w:rPr>
                <w:strike w:val="1"/>
                <w:color w:val="000000" w:themeColor="text1" w:themeTint="FF" w:themeShade="FF"/>
              </w:rPr>
              <w:t>Qual</w:t>
            </w:r>
            <w:r w:rsidRPr="0577EDFE" w:rsidR="0577EDFE">
              <w:rPr>
                <w:strike w:val="1"/>
                <w:color w:val="E36C0A" w:themeColor="accent6" w:themeTint="FF" w:themeShade="BF"/>
              </w:rPr>
              <w:t>ification</w:t>
            </w:r>
            <w:r w:rsidRPr="0577EDFE" w:rsidR="0577EDFE">
              <w:rPr>
                <w:strike w:val="1"/>
                <w:color w:val="000000" w:themeColor="text1" w:themeTint="FF" w:themeShade="FF"/>
              </w:rPr>
              <w:t xml:space="preserve"> by Similarity</w:t>
            </w:r>
          </w:p>
        </w:tc>
        <w:tc>
          <w:tcPr>
            <w:tcW w:w="4485" w:type="dxa"/>
            <w:tcMar/>
          </w:tcPr>
          <w:p w:rsidRPr="0049582C" w:rsidR="7D19A586" w:rsidP="0577EDFE" w:rsidRDefault="2AFAB094" w14:paraId="69A2800D" w14:textId="60456A6F">
            <w:pPr>
              <w:spacing w:line="276" w:lineRule="auto"/>
              <w:rPr>
                <w:strike w:val="1"/>
                <w:color w:val="000000" w:themeColor="text1"/>
                <w:rPrChange w:author="Linda Camacho" w:date="2020-08-31T20:31:00Z" w:id="52642579">
                  <w:rPr/>
                </w:rPrChange>
              </w:rPr>
            </w:pPr>
            <w:r w:rsidRPr="0577EDFE" w:rsidR="0577EDFE">
              <w:rPr>
                <w:strike w:val="1"/>
                <w:color w:val="000000" w:themeColor="text1" w:themeTint="FF" w:themeShade="FF"/>
              </w:rPr>
              <w:t>Hardware used to accomplish this will be leveraged and already at high TRL</w:t>
            </w:r>
          </w:p>
        </w:tc>
      </w:tr>
      <w:tr w:rsidRPr="0049582C" w:rsidR="0049582C" w:rsidTr="0577EDFE" w14:paraId="143F0355" w14:textId="77777777">
        <w:tc>
          <w:tcPr>
            <w:tcW w:w="2340" w:type="dxa"/>
            <w:tcMar/>
          </w:tcPr>
          <w:p w:rsidRPr="0049582C" w:rsidR="7D19A586" w:rsidP="6D14AEB8" w:rsidRDefault="6D14AEB8" w14:paraId="31BFE0C2" w14:textId="0F6A585A">
            <w:pPr>
              <w:rPr>
                <w:color w:val="000000" w:themeColor="text1"/>
                <w:lang w:val="en-US"/>
              </w:rPr>
            </w:pPr>
            <w:r w:rsidRPr="0049582C">
              <w:rPr>
                <w:color w:val="000000" w:themeColor="text1"/>
                <w:lang w:val="en-US"/>
                <w:rPrChange w:author="Linda Camacho" w:date="2020-08-31T20:31:00Z" w:id="415">
                  <w:rPr>
                    <w:rFonts w:ascii="Cambria" w:hAnsi="Cambria" w:eastAsia="Cambria" w:cs="Cambria"/>
                    <w:lang w:val="en-US"/>
                  </w:rPr>
                </w:rPrChange>
              </w:rPr>
              <w:t>3.1.4.40</w:t>
            </w:r>
          </w:p>
        </w:tc>
        <w:tc>
          <w:tcPr>
            <w:tcW w:w="2340" w:type="dxa"/>
            <w:tcMar/>
          </w:tcPr>
          <w:p w:rsidRPr="0049582C" w:rsidR="7D19A586" w:rsidP="0577EDFE" w:rsidRDefault="6D14AEB8" w14:paraId="7869A57A" w14:textId="523B112F">
            <w:pPr>
              <w:pStyle w:val="Normal"/>
              <w:rPr>
                <w:color w:val="000000" w:themeColor="text1"/>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rPrChange w:author="Linda Camacho" w:date="2020-08-31T20:31:00Z" w:id="418474640"/>
              </w:rPr>
              <w:t xml:space="preserve"> by Similarity</w:t>
            </w:r>
          </w:p>
        </w:tc>
        <w:tc>
          <w:tcPr>
            <w:tcW w:w="4485" w:type="dxa"/>
            <w:tcMar/>
          </w:tcPr>
          <w:p w:rsidRPr="0049582C" w:rsidR="7D19A586" w:rsidP="6D14AEB8" w:rsidRDefault="6D14AEB8" w14:paraId="33FE96EC" w14:textId="5375FABD">
            <w:pPr>
              <w:rPr>
                <w:color w:val="000000" w:themeColor="text1"/>
              </w:rPr>
            </w:pPr>
            <w:r w:rsidRPr="0049582C">
              <w:rPr>
                <w:color w:val="000000" w:themeColor="text1"/>
              </w:rPr>
              <w:t>Hardware used to accomplish this will be leveraged and already at high TRL</w:t>
            </w:r>
          </w:p>
        </w:tc>
      </w:tr>
      <w:tr w:rsidRPr="0049582C" w:rsidR="0049582C" w:rsidTr="0577EDFE" w14:paraId="2C0167CF" w14:textId="77777777">
        <w:tc>
          <w:tcPr>
            <w:tcW w:w="2340" w:type="dxa"/>
            <w:tcMar/>
          </w:tcPr>
          <w:p w:rsidRPr="0049582C" w:rsidR="7D19A586" w:rsidP="6D14AEB8" w:rsidRDefault="6D14AEB8" w14:paraId="03D30AD2" w14:textId="2234C6CC">
            <w:pPr>
              <w:rPr>
                <w:color w:val="000000" w:themeColor="text1"/>
                <w:lang w:val="en-US"/>
              </w:rPr>
            </w:pPr>
            <w:r w:rsidRPr="0049582C">
              <w:rPr>
                <w:color w:val="000000" w:themeColor="text1"/>
                <w:lang w:val="en-US"/>
                <w:rPrChange w:author="Linda Camacho" w:date="2020-08-31T20:31:00Z" w:id="417">
                  <w:rPr>
                    <w:rFonts w:ascii="Cambria" w:hAnsi="Cambria" w:eastAsia="Cambria" w:cs="Cambria"/>
                    <w:lang w:val="en-US"/>
                  </w:rPr>
                </w:rPrChange>
              </w:rPr>
              <w:t>3.1.4.41</w:t>
            </w:r>
          </w:p>
        </w:tc>
        <w:tc>
          <w:tcPr>
            <w:tcW w:w="2340" w:type="dxa"/>
            <w:tcMar/>
          </w:tcPr>
          <w:p w:rsidRPr="0049582C" w:rsidR="7D19A586" w:rsidP="0577EDFE" w:rsidRDefault="6D14AEB8" w14:paraId="7732647B" w14:textId="3D15FC0C">
            <w:pPr>
              <w:pStyle w:val="Normal"/>
              <w:rPr>
                <w:color w:val="000000" w:themeColor="text1"/>
                <w:lang w:val="en-US"/>
              </w:rPr>
            </w:pPr>
            <w:r w:rsidRPr="0577EDFE" w:rsidR="0577EDFE">
              <w:rPr>
                <w:color w:val="000000" w:themeColor="text1" w:themeTint="FF" w:themeShade="FF"/>
              </w:rPr>
              <w:t>Qual</w:t>
            </w:r>
            <w:r w:rsidRPr="0577EDFE" w:rsidR="0577EDFE">
              <w:rPr>
                <w:color w:val="E36C0A" w:themeColor="accent6" w:themeTint="FF" w:themeShade="BF"/>
              </w:rPr>
              <w:t>ification</w:t>
            </w:r>
            <w:r w:rsidRPr="0577EDFE" w:rsidR="0577EDFE">
              <w:rPr>
                <w:color w:val="000000" w:themeColor="text1" w:themeTint="FF" w:themeShade="FF"/>
                <w:lang w:val="en-US"/>
              </w:rPr>
              <w:t xml:space="preserve"> by Similarity</w:t>
            </w:r>
          </w:p>
        </w:tc>
        <w:tc>
          <w:tcPr>
            <w:tcW w:w="4485" w:type="dxa"/>
            <w:tcMar/>
          </w:tcPr>
          <w:p w:rsidRPr="0049582C" w:rsidR="7D19A586" w:rsidP="6D14AEB8" w:rsidRDefault="6D14AEB8" w14:paraId="4D951EB1" w14:textId="3E51FFF5">
            <w:pPr>
              <w:rPr>
                <w:color w:val="000000" w:themeColor="text1"/>
                <w:rPrChange w:author="Linda Camacho" w:date="2020-08-31T20:31:00Z" w:id="419">
                  <w:rPr/>
                </w:rPrChange>
              </w:rPr>
            </w:pPr>
            <w:r w:rsidRPr="0049582C">
              <w:rPr>
                <w:color w:val="000000" w:themeColor="text1"/>
              </w:rPr>
              <w:t>Hardware used to accomplish this will be leveraged and already at high TRL</w:t>
            </w:r>
          </w:p>
        </w:tc>
      </w:tr>
      <w:tr w:rsidR="0577EDFE" w:rsidTr="0577EDFE" w14:paraId="2C4C194E">
        <w:tc>
          <w:tcPr>
            <w:tcW w:w="2340" w:type="dxa"/>
            <w:tcMar/>
          </w:tcPr>
          <w:p w:rsidR="0577EDFE" w:rsidP="0577EDFE" w:rsidRDefault="0577EDFE" w14:paraId="04691D6F" w14:textId="0E8E77B0">
            <w:pPr>
              <w:pStyle w:val="Normal"/>
              <w:rPr>
                <w:color w:val="E36C0A" w:themeColor="accent6" w:themeTint="FF" w:themeShade="BF"/>
                <w:lang w:val="en-US"/>
              </w:rPr>
            </w:pPr>
            <w:r w:rsidRPr="0577EDFE" w:rsidR="0577EDFE">
              <w:rPr>
                <w:color w:val="E36C0A" w:themeColor="accent6" w:themeTint="FF" w:themeShade="BF"/>
                <w:lang w:val="en-US"/>
              </w:rPr>
              <w:t>3.1.4.42</w:t>
            </w:r>
          </w:p>
        </w:tc>
        <w:tc>
          <w:tcPr>
            <w:tcW w:w="2340" w:type="dxa"/>
            <w:tcMar/>
          </w:tcPr>
          <w:p w:rsidR="0577EDFE" w:rsidP="0577EDFE" w:rsidRDefault="0577EDFE" w14:paraId="7E32E10E" w14:textId="07E44A77">
            <w:pPr>
              <w:rPr>
                <w:color w:val="E36C0A" w:themeColor="accent6" w:themeTint="FF" w:themeShade="BF"/>
              </w:rPr>
            </w:pPr>
            <w:r w:rsidRPr="0577EDFE" w:rsidR="0577EDFE">
              <w:rPr>
                <w:color w:val="E36C0A" w:themeColor="accent6" w:themeTint="FF" w:themeShade="BF"/>
              </w:rPr>
              <w:t>Flight Test</w:t>
            </w:r>
          </w:p>
        </w:tc>
        <w:tc>
          <w:tcPr>
            <w:tcW w:w="4485" w:type="dxa"/>
            <w:tcMar/>
          </w:tcPr>
          <w:p w:rsidR="0577EDFE" w:rsidP="0577EDFE" w:rsidRDefault="0577EDFE" w14:paraId="62DAB424" w14:textId="6209D6B1">
            <w:pPr>
              <w:rPr>
                <w:color w:val="E36C0A" w:themeColor="accent6" w:themeTint="FF" w:themeShade="BF"/>
              </w:rPr>
            </w:pPr>
            <w:r w:rsidRPr="0577EDFE" w:rsidR="0577EDFE">
              <w:rPr>
                <w:color w:val="E36C0A" w:themeColor="accent6" w:themeTint="FF" w:themeShade="BF"/>
              </w:rPr>
              <w:t>Full field demonstration of capability needed</w:t>
            </w:r>
          </w:p>
        </w:tc>
      </w:tr>
      <w:tr w:rsidR="0577EDFE" w:rsidTr="0577EDFE" w14:paraId="7B390717">
        <w:tc>
          <w:tcPr>
            <w:tcW w:w="2340" w:type="dxa"/>
            <w:tcMar/>
          </w:tcPr>
          <w:p w:rsidR="0577EDFE" w:rsidP="0577EDFE" w:rsidRDefault="0577EDFE" w14:paraId="2BF65598" w14:textId="4011E72C">
            <w:pPr>
              <w:pStyle w:val="Normal"/>
              <w:rPr>
                <w:color w:val="E36C0A" w:themeColor="accent6" w:themeTint="FF" w:themeShade="BF"/>
                <w:lang w:val="en-US"/>
              </w:rPr>
            </w:pPr>
            <w:r w:rsidRPr="0577EDFE" w:rsidR="0577EDFE">
              <w:rPr>
                <w:color w:val="E36C0A" w:themeColor="accent6" w:themeTint="FF" w:themeShade="BF"/>
                <w:lang w:val="en-US"/>
              </w:rPr>
              <w:t>3.1.4.43</w:t>
            </w:r>
          </w:p>
        </w:tc>
        <w:tc>
          <w:tcPr>
            <w:tcW w:w="2340" w:type="dxa"/>
            <w:tcMar/>
          </w:tcPr>
          <w:p w:rsidR="0577EDFE" w:rsidP="0577EDFE" w:rsidRDefault="0577EDFE" w14:paraId="03C6C4A2" w14:textId="5EBBF091">
            <w:pPr>
              <w:rPr>
                <w:color w:val="E36C0A" w:themeColor="accent6" w:themeTint="FF" w:themeShade="BF"/>
              </w:rPr>
            </w:pPr>
            <w:r w:rsidRPr="0577EDFE" w:rsidR="0577EDFE">
              <w:rPr>
                <w:color w:val="E36C0A" w:themeColor="accent6" w:themeTint="FF" w:themeShade="BF"/>
              </w:rPr>
              <w:t>Flight Test</w:t>
            </w:r>
          </w:p>
        </w:tc>
        <w:tc>
          <w:tcPr>
            <w:tcW w:w="4485" w:type="dxa"/>
            <w:tcMar/>
          </w:tcPr>
          <w:p w:rsidR="0577EDFE" w:rsidP="0577EDFE" w:rsidRDefault="0577EDFE" w14:paraId="295D0256" w14:textId="3D8F98C9">
            <w:pPr>
              <w:rPr>
                <w:color w:val="E36C0A" w:themeColor="accent6" w:themeTint="FF" w:themeShade="BF"/>
              </w:rPr>
            </w:pPr>
            <w:r w:rsidRPr="0577EDFE" w:rsidR="0577EDFE">
              <w:rPr>
                <w:color w:val="E36C0A" w:themeColor="accent6" w:themeTint="FF" w:themeShade="BF"/>
              </w:rPr>
              <w:t>Full field demonstration of capability needed</w:t>
            </w:r>
          </w:p>
        </w:tc>
      </w:tr>
      <w:tr w:rsidR="0577EDFE" w:rsidTr="0577EDFE" w14:paraId="45831D0C">
        <w:tc>
          <w:tcPr>
            <w:tcW w:w="2340" w:type="dxa"/>
            <w:tcMar/>
          </w:tcPr>
          <w:p w:rsidR="0577EDFE" w:rsidP="0577EDFE" w:rsidRDefault="0577EDFE" w14:paraId="001996E0" w14:textId="570195E4">
            <w:pPr>
              <w:pStyle w:val="Normal"/>
              <w:rPr>
                <w:color w:val="E36C0A" w:themeColor="accent6" w:themeTint="FF" w:themeShade="BF"/>
                <w:lang w:val="en-US"/>
              </w:rPr>
            </w:pPr>
            <w:r w:rsidRPr="0577EDFE" w:rsidR="0577EDFE">
              <w:rPr>
                <w:color w:val="E36C0A" w:themeColor="accent6" w:themeTint="FF" w:themeShade="BF"/>
                <w:lang w:val="en-US"/>
              </w:rPr>
              <w:t>3.1.4.44</w:t>
            </w:r>
          </w:p>
        </w:tc>
        <w:tc>
          <w:tcPr>
            <w:tcW w:w="2340" w:type="dxa"/>
            <w:tcMar/>
          </w:tcPr>
          <w:p w:rsidR="0577EDFE" w:rsidP="0577EDFE" w:rsidRDefault="0577EDFE" w14:paraId="7E881EA5" w14:textId="649924DB">
            <w:pPr>
              <w:rPr>
                <w:color w:val="E36C0A" w:themeColor="accent6" w:themeTint="FF" w:themeShade="BF"/>
              </w:rPr>
            </w:pPr>
            <w:r w:rsidRPr="0577EDFE" w:rsidR="0577EDFE">
              <w:rPr>
                <w:color w:val="E36C0A" w:themeColor="accent6" w:themeTint="FF" w:themeShade="BF"/>
              </w:rPr>
              <w:t>Flight Test</w:t>
            </w:r>
          </w:p>
        </w:tc>
        <w:tc>
          <w:tcPr>
            <w:tcW w:w="4485" w:type="dxa"/>
            <w:tcMar/>
          </w:tcPr>
          <w:p w:rsidR="0577EDFE" w:rsidP="0577EDFE" w:rsidRDefault="0577EDFE" w14:paraId="095C2127" w14:textId="7D597F4E">
            <w:pPr>
              <w:rPr>
                <w:color w:val="E36C0A" w:themeColor="accent6" w:themeTint="FF" w:themeShade="BF"/>
              </w:rPr>
            </w:pPr>
            <w:r w:rsidRPr="0577EDFE" w:rsidR="0577EDFE">
              <w:rPr>
                <w:color w:val="E36C0A" w:themeColor="accent6" w:themeTint="FF" w:themeShade="BF"/>
              </w:rPr>
              <w:t>Full field demonstration of capability needed</w:t>
            </w:r>
          </w:p>
        </w:tc>
      </w:tr>
    </w:tbl>
    <w:p w:rsidRPr="0049582C" w:rsidR="009847E3" w:rsidP="74D125BB" w:rsidRDefault="00D967DA" w14:paraId="1022133A" w14:textId="77777777">
      <w:pPr>
        <w:pStyle w:val="Heading1"/>
        <w:numPr>
          <w:ilvl w:val="0"/>
          <w:numId w:val="2"/>
        </w:numPr>
        <w:ind w:left="270" w:hanging="270"/>
        <w:rPr>
          <w:b w:val="1"/>
          <w:bCs w:val="1"/>
          <w:i w:val="1"/>
          <w:iCs w:val="1"/>
          <w:color w:val="000000" w:themeColor="text1"/>
          <w:sz w:val="22"/>
          <w:szCs w:val="22"/>
        </w:rPr>
      </w:pPr>
      <w:bookmarkStart w:name="_Toc994999113" w:id="1802552587"/>
      <w:r w:rsidRPr="74D125BB" w:rsidR="74D125BB">
        <w:rPr>
          <w:b w:val="1"/>
          <w:bCs w:val="1"/>
          <w:i w:val="1"/>
          <w:iCs w:val="1"/>
          <w:color w:val="000000" w:themeColor="text1" w:themeTint="FF" w:themeShade="FF"/>
          <w:sz w:val="22"/>
          <w:szCs w:val="22"/>
        </w:rPr>
        <w:t>Quality Assurance Provisions</w:t>
      </w:r>
      <w:bookmarkEnd w:id="1802552587"/>
    </w:p>
    <w:p w:rsidRPr="0049582C" w:rsidR="009847E3" w:rsidRDefault="009847E3" w14:paraId="06485AD6" w14:textId="77777777">
      <w:pPr>
        <w:ind w:left="720"/>
        <w:rPr>
          <w:color w:val="000000" w:themeColor="text1"/>
        </w:rPr>
      </w:pPr>
    </w:p>
    <w:p w:rsidRPr="0049582C" w:rsidR="009847E3" w:rsidP="005234A9" w:rsidRDefault="00D967DA" w14:paraId="20D17127" w14:textId="77777777">
      <w:pPr>
        <w:ind w:left="360"/>
        <w:jc w:val="both"/>
        <w:rPr>
          <w:color w:val="000000" w:themeColor="text1"/>
        </w:rPr>
      </w:pPr>
      <w:r w:rsidRPr="0049582C">
        <w:rPr>
          <w:color w:val="000000" w:themeColor="text1"/>
        </w:rPr>
        <w:t>All system level tests will be witnessed by representatives of the Supplier’s Quality Assurance discipline along with the software engineering and systems engineering teams to ensure the test procedures are conducted as documented.</w:t>
      </w:r>
    </w:p>
    <w:p w:rsidRPr="0049582C" w:rsidR="009847E3" w:rsidP="005234A9" w:rsidRDefault="009847E3" w14:paraId="1DEE9B7E" w14:textId="77777777">
      <w:pPr>
        <w:ind w:left="360"/>
        <w:jc w:val="both"/>
        <w:rPr>
          <w:color w:val="000000" w:themeColor="text1"/>
        </w:rPr>
      </w:pPr>
    </w:p>
    <w:p w:rsidRPr="0049582C" w:rsidR="009847E3" w:rsidP="002C316D" w:rsidRDefault="00D967DA" w14:paraId="776AEF44" w14:textId="70F0557E">
      <w:pPr>
        <w:ind w:left="360"/>
        <w:jc w:val="both"/>
        <w:rPr>
          <w:color w:val="000000" w:themeColor="text1"/>
        </w:rPr>
      </w:pPr>
      <w:r w:rsidRPr="0049582C">
        <w:rPr>
          <w:color w:val="000000" w:themeColor="text1"/>
        </w:rPr>
        <w:t>All inspection and testing documentation shall be provided to the Client in the final acceptance documentation.</w:t>
      </w:r>
    </w:p>
    <w:p w:rsidRPr="0049582C" w:rsidR="009847E3" w:rsidP="74D125BB" w:rsidRDefault="00D967DA" w14:paraId="5C6A0687" w14:textId="77777777">
      <w:pPr>
        <w:pStyle w:val="Heading1"/>
        <w:numPr>
          <w:ilvl w:val="0"/>
          <w:numId w:val="2"/>
        </w:numPr>
        <w:ind w:left="270" w:hanging="270"/>
        <w:rPr>
          <w:b w:val="1"/>
          <w:bCs w:val="1"/>
          <w:i w:val="1"/>
          <w:iCs w:val="1"/>
          <w:color w:val="000000" w:themeColor="text1"/>
          <w:sz w:val="22"/>
          <w:szCs w:val="22"/>
        </w:rPr>
      </w:pPr>
      <w:bookmarkStart w:name="_Toc1908299843" w:id="666442363"/>
      <w:r w:rsidRPr="74D125BB" w:rsidR="74D125BB">
        <w:rPr>
          <w:b w:val="1"/>
          <w:bCs w:val="1"/>
          <w:i w:val="1"/>
          <w:iCs w:val="1"/>
          <w:color w:val="000000" w:themeColor="text1" w:themeTint="FF" w:themeShade="FF"/>
          <w:sz w:val="22"/>
          <w:szCs w:val="22"/>
        </w:rPr>
        <w:t>Distribution and Customer Service</w:t>
      </w:r>
      <w:bookmarkEnd w:id="666442363"/>
    </w:p>
    <w:p w:rsidRPr="0049582C" w:rsidR="009847E3" w:rsidRDefault="009847E3" w14:paraId="6A894893" w14:textId="77777777">
      <w:pPr>
        <w:ind w:left="720"/>
        <w:jc w:val="both"/>
        <w:rPr>
          <w:color w:val="000000" w:themeColor="text1"/>
        </w:rPr>
      </w:pPr>
    </w:p>
    <w:p w:rsidRPr="0049582C" w:rsidR="009847E3" w:rsidP="005234A9" w:rsidRDefault="00D967DA" w14:paraId="2FB21FF2" w14:textId="77777777">
      <w:pPr>
        <w:ind w:left="270"/>
        <w:jc w:val="both"/>
        <w:rPr>
          <w:color w:val="000000" w:themeColor="text1"/>
        </w:rPr>
      </w:pPr>
      <w:r w:rsidRPr="0049582C">
        <w:rPr>
          <w:color w:val="000000" w:themeColor="text1"/>
        </w:rPr>
        <w:t>The system shall be installed within, and integrated into, the UAVs existing systems at Supplier’s workshop by Supplier’s personnel. The Client’s technicians shall be invited to witness all applicable Type 1, 2 and 3 testing. Aerial acceptance testing and hand-over shall be performed at the original base of operations.</w:t>
      </w:r>
    </w:p>
    <w:p w:rsidRPr="0049582C" w:rsidR="009847E3" w:rsidP="005234A9" w:rsidRDefault="009847E3" w14:paraId="5F805A02" w14:textId="77777777">
      <w:pPr>
        <w:ind w:left="270"/>
        <w:jc w:val="both"/>
        <w:rPr>
          <w:color w:val="000000" w:themeColor="text1"/>
        </w:rPr>
      </w:pPr>
    </w:p>
    <w:p w:rsidRPr="0049582C" w:rsidR="009847E3" w:rsidP="005234A9" w:rsidRDefault="00D967DA" w14:paraId="5A09E96C" w14:textId="7E88403E">
      <w:pPr>
        <w:ind w:left="270"/>
        <w:jc w:val="both"/>
        <w:rPr>
          <w:color w:val="000000" w:themeColor="text1"/>
        </w:rPr>
      </w:pPr>
      <w:r w:rsidRPr="0049582C">
        <w:rPr>
          <w:color w:val="000000" w:themeColor="text1"/>
        </w:rPr>
        <w:t>Supplier shall provide 2-days of onsite training for the technicians and operators as each UAV location. Operation and Maintenance manuals shall be provided for each UAV. Supplier shall provide a 1</w:t>
      </w:r>
      <w:r w:rsidRPr="0049582C" w:rsidR="005234A9">
        <w:rPr>
          <w:color w:val="000000" w:themeColor="text1"/>
        </w:rPr>
        <w:t>-</w:t>
      </w:r>
      <w:r w:rsidRPr="0049582C">
        <w:rPr>
          <w:color w:val="000000" w:themeColor="text1"/>
        </w:rPr>
        <w:t>year warranty on parts and workmanship. Additionally, the Supplier shall provide a customer support contact number which shall be staffed 24 hours a day to respond to queries.</w:t>
      </w:r>
    </w:p>
    <w:p w:rsidRPr="0049582C" w:rsidR="009847E3" w:rsidRDefault="009847E3" w14:paraId="494CC740" w14:textId="77777777">
      <w:pPr>
        <w:ind w:left="720"/>
        <w:rPr>
          <w:color w:val="000000" w:themeColor="text1"/>
        </w:rPr>
      </w:pPr>
    </w:p>
    <w:p w:rsidRPr="0049582C" w:rsidR="009847E3" w:rsidP="74D125BB" w:rsidRDefault="005234A9" w14:paraId="5E7DBE19" w14:textId="51710CA1">
      <w:pPr>
        <w:pStyle w:val="Heading1"/>
        <w:numPr>
          <w:ilvl w:val="0"/>
          <w:numId w:val="2"/>
        </w:numPr>
        <w:ind w:left="270" w:hanging="270"/>
        <w:rPr>
          <w:b w:val="1"/>
          <w:bCs w:val="1"/>
          <w:i w:val="1"/>
          <w:iCs w:val="1"/>
          <w:color w:val="000000" w:themeColor="text1"/>
          <w:sz w:val="22"/>
          <w:szCs w:val="22"/>
        </w:rPr>
      </w:pPr>
      <w:bookmarkStart w:name="_Toc944718557" w:id="540011136"/>
      <w:r w:rsidRPr="74D125BB" w:rsidR="74D125BB">
        <w:rPr>
          <w:b w:val="1"/>
          <w:bCs w:val="1"/>
          <w:i w:val="1"/>
          <w:iCs w:val="1"/>
          <w:color w:val="000000" w:themeColor="text1" w:themeTint="FF" w:themeShade="FF"/>
          <w:sz w:val="22"/>
          <w:szCs w:val="22"/>
        </w:rPr>
        <w:t>Acronyms</w:t>
      </w:r>
      <w:bookmarkEnd w:id="540011136"/>
    </w:p>
    <w:p w:rsidRPr="0049582C" w:rsidR="009847E3" w:rsidRDefault="009847E3" w14:paraId="18F2BD32" w14:textId="77777777">
      <w:pPr>
        <w:ind w:left="1440"/>
        <w:rPr>
          <w:color w:val="000000" w:themeColor="text1"/>
        </w:rPr>
      </w:pPr>
    </w:p>
    <w:tbl>
      <w:tblPr>
        <w:tblW w:w="8181" w:type="dxa"/>
        <w:tblInd w:w="53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611"/>
        <w:gridCol w:w="6570"/>
      </w:tblGrid>
      <w:tr w:rsidR="0577EDFE" w:rsidTr="0577EDFE" w14:paraId="3EB26114">
        <w:tc>
          <w:tcPr>
            <w:tcW w:w="1611" w:type="dxa"/>
            <w:shd w:val="clear" w:color="auto" w:fill="auto"/>
            <w:tcMar>
              <w:top w:w="100" w:type="dxa"/>
              <w:left w:w="100" w:type="dxa"/>
              <w:bottom w:w="100" w:type="dxa"/>
              <w:right w:w="100" w:type="dxa"/>
            </w:tcMar>
          </w:tcPr>
          <w:p w:rsidR="0577EDFE" w:rsidP="0577EDFE" w:rsidRDefault="0577EDFE" w14:paraId="72B342B2" w14:textId="65DC40E1">
            <w:pPr>
              <w:pStyle w:val="Normal"/>
              <w:spacing w:line="240" w:lineRule="auto"/>
              <w:rPr>
                <w:color w:val="E36C0A" w:themeColor="accent6" w:themeTint="FF" w:themeShade="BF"/>
              </w:rPr>
            </w:pPr>
            <w:r w:rsidRPr="0577EDFE" w:rsidR="0577EDFE">
              <w:rPr>
                <w:color w:val="E36C0A" w:themeColor="accent6" w:themeTint="FF" w:themeShade="BF"/>
              </w:rPr>
              <w:t>AI</w:t>
            </w:r>
          </w:p>
        </w:tc>
        <w:tc>
          <w:tcPr>
            <w:tcW w:w="6570" w:type="dxa"/>
            <w:shd w:val="clear" w:color="auto" w:fill="auto"/>
            <w:tcMar>
              <w:top w:w="100" w:type="dxa"/>
              <w:left w:w="100" w:type="dxa"/>
              <w:bottom w:w="100" w:type="dxa"/>
              <w:right w:w="100" w:type="dxa"/>
            </w:tcMar>
          </w:tcPr>
          <w:p w:rsidR="0577EDFE" w:rsidP="0577EDFE" w:rsidRDefault="0577EDFE" w14:paraId="034E9972" w14:textId="535AE3D7">
            <w:pPr>
              <w:pStyle w:val="Normal"/>
              <w:spacing w:line="240" w:lineRule="auto"/>
              <w:rPr>
                <w:color w:val="E36C0A" w:themeColor="accent6" w:themeTint="FF" w:themeShade="BF"/>
              </w:rPr>
            </w:pPr>
            <w:r w:rsidRPr="0577EDFE" w:rsidR="0577EDFE">
              <w:rPr>
                <w:color w:val="E36C0A" w:themeColor="accent6" w:themeTint="FF" w:themeShade="BF"/>
              </w:rPr>
              <w:t>Artificial Intelligence</w:t>
            </w:r>
          </w:p>
        </w:tc>
      </w:tr>
      <w:tr w:rsidRPr="0049582C" w:rsidR="0049582C" w:rsidTr="0577EDFE" w14:paraId="5A9BC268" w14:textId="77777777">
        <w:tc>
          <w:tcPr>
            <w:tcW w:w="1611" w:type="dxa"/>
            <w:shd w:val="clear" w:color="auto" w:fill="auto"/>
            <w:tcMar>
              <w:top w:w="100" w:type="dxa"/>
              <w:left w:w="100" w:type="dxa"/>
              <w:bottom w:w="100" w:type="dxa"/>
              <w:right w:w="100" w:type="dxa"/>
            </w:tcMar>
          </w:tcPr>
          <w:p w:rsidRPr="0049582C" w:rsidR="494BFA64" w:rsidP="7D19A586" w:rsidRDefault="7D19A586" w14:paraId="738FF71A" w14:textId="155A2FAB">
            <w:pPr>
              <w:spacing w:line="240" w:lineRule="auto"/>
              <w:rPr>
                <w:color w:val="000000" w:themeColor="text1"/>
              </w:rPr>
            </w:pPr>
            <w:r w:rsidRPr="0577EDFE" w:rsidR="0577EDFE">
              <w:rPr>
                <w:color w:val="000000" w:themeColor="text1" w:themeTint="FF" w:themeShade="FF"/>
              </w:rPr>
              <w:t>AIS</w:t>
            </w:r>
          </w:p>
        </w:tc>
        <w:tc>
          <w:tcPr>
            <w:tcW w:w="6570" w:type="dxa"/>
            <w:shd w:val="clear" w:color="auto" w:fill="auto"/>
            <w:tcMar>
              <w:top w:w="100" w:type="dxa"/>
              <w:left w:w="100" w:type="dxa"/>
              <w:bottom w:w="100" w:type="dxa"/>
              <w:right w:w="100" w:type="dxa"/>
            </w:tcMar>
          </w:tcPr>
          <w:p w:rsidRPr="0049582C" w:rsidR="494BFA64" w:rsidP="7D19A586" w:rsidRDefault="7D19A586" w14:paraId="39B082C4" w14:textId="673F0A06">
            <w:pPr>
              <w:spacing w:line="240" w:lineRule="auto"/>
              <w:rPr>
                <w:color w:val="000000" w:themeColor="text1"/>
              </w:rPr>
            </w:pPr>
            <w:r w:rsidRPr="0049582C">
              <w:rPr>
                <w:color w:val="000000" w:themeColor="text1"/>
              </w:rPr>
              <w:t>Autonomous Integrated Swarm</w:t>
            </w:r>
          </w:p>
        </w:tc>
      </w:tr>
      <w:tr w:rsidRPr="0049582C" w:rsidR="0049582C" w:rsidTr="0577EDFE" w14:paraId="1BD93667" w14:textId="77777777">
        <w:tc>
          <w:tcPr>
            <w:tcW w:w="1611" w:type="dxa"/>
            <w:shd w:val="clear" w:color="auto" w:fill="auto"/>
            <w:tcMar>
              <w:top w:w="100" w:type="dxa"/>
              <w:left w:w="100" w:type="dxa"/>
              <w:bottom w:w="100" w:type="dxa"/>
              <w:right w:w="100" w:type="dxa"/>
            </w:tcMar>
          </w:tcPr>
          <w:p w:rsidRPr="0049582C" w:rsidR="7D19A586" w:rsidP="7D19A586" w:rsidRDefault="7D19A586" w14:paraId="72A9AA78" w14:textId="1FD1E49E">
            <w:pPr>
              <w:spacing w:line="240" w:lineRule="auto"/>
              <w:rPr>
                <w:color w:val="000000" w:themeColor="text1"/>
              </w:rPr>
            </w:pPr>
            <w:r w:rsidRPr="0049582C">
              <w:rPr>
                <w:color w:val="000000" w:themeColor="text1"/>
              </w:rPr>
              <w:t>ATC</w:t>
            </w:r>
          </w:p>
        </w:tc>
        <w:tc>
          <w:tcPr>
            <w:tcW w:w="6570" w:type="dxa"/>
            <w:shd w:val="clear" w:color="auto" w:fill="auto"/>
            <w:tcMar>
              <w:top w:w="100" w:type="dxa"/>
              <w:left w:w="100" w:type="dxa"/>
              <w:bottom w:w="100" w:type="dxa"/>
              <w:right w:w="100" w:type="dxa"/>
            </w:tcMar>
          </w:tcPr>
          <w:p w:rsidRPr="0049582C" w:rsidR="7D19A586" w:rsidP="7D19A586" w:rsidRDefault="7D19A586" w14:paraId="09E68EB3" w14:textId="73BB14FB">
            <w:pPr>
              <w:spacing w:line="240" w:lineRule="auto"/>
              <w:rPr>
                <w:color w:val="000000" w:themeColor="text1"/>
              </w:rPr>
            </w:pPr>
            <w:r w:rsidRPr="0049582C">
              <w:rPr>
                <w:color w:val="000000" w:themeColor="text1"/>
              </w:rPr>
              <w:t>Atmospheric Turbulence Compensating</w:t>
            </w:r>
          </w:p>
        </w:tc>
      </w:tr>
      <w:tr w:rsidRPr="0049582C" w:rsidR="0049582C" w:rsidTr="0577EDFE" w14:paraId="009FCBA1" w14:textId="77777777">
        <w:tc>
          <w:tcPr>
            <w:tcW w:w="1611" w:type="dxa"/>
            <w:shd w:val="clear" w:color="auto" w:fill="auto"/>
            <w:tcMar>
              <w:top w:w="100" w:type="dxa"/>
              <w:left w:w="100" w:type="dxa"/>
              <w:bottom w:w="100" w:type="dxa"/>
              <w:right w:w="100" w:type="dxa"/>
            </w:tcMar>
          </w:tcPr>
          <w:p w:rsidRPr="0049582C" w:rsidR="2A156201" w:rsidP="2A156201" w:rsidRDefault="2A156201" w14:paraId="475F7F1D" w14:textId="0B670D56">
            <w:pPr>
              <w:spacing w:line="240" w:lineRule="auto"/>
              <w:rPr>
                <w:color w:val="000000" w:themeColor="text1"/>
              </w:rPr>
            </w:pPr>
            <w:r w:rsidRPr="0049582C">
              <w:rPr>
                <w:color w:val="000000" w:themeColor="text1"/>
              </w:rPr>
              <w:t>ATF</w:t>
            </w:r>
          </w:p>
        </w:tc>
        <w:tc>
          <w:tcPr>
            <w:tcW w:w="6570" w:type="dxa"/>
            <w:shd w:val="clear" w:color="auto" w:fill="auto"/>
            <w:tcMar>
              <w:top w:w="100" w:type="dxa"/>
              <w:left w:w="100" w:type="dxa"/>
              <w:bottom w:w="100" w:type="dxa"/>
              <w:right w:w="100" w:type="dxa"/>
            </w:tcMar>
          </w:tcPr>
          <w:p w:rsidRPr="0049582C" w:rsidR="2A156201" w:rsidP="2A156201" w:rsidRDefault="2A156201" w14:paraId="6F3461C3" w14:textId="16859D0C">
            <w:pPr>
              <w:spacing w:line="240" w:lineRule="auto"/>
              <w:rPr>
                <w:color w:val="000000" w:themeColor="text1"/>
              </w:rPr>
            </w:pPr>
            <w:r w:rsidRPr="0049582C">
              <w:rPr>
                <w:color w:val="000000" w:themeColor="text1"/>
              </w:rPr>
              <w:t>The Bureau of Alcohol, Tobacco, Firearms</w:t>
            </w:r>
          </w:p>
        </w:tc>
      </w:tr>
      <w:tr w:rsidRPr="0049582C" w:rsidR="0049582C" w:rsidTr="0577EDFE" w14:paraId="2CDB73BC" w14:textId="77777777">
        <w:tc>
          <w:tcPr>
            <w:tcW w:w="1611" w:type="dxa"/>
            <w:shd w:val="clear" w:color="auto" w:fill="auto"/>
            <w:tcMar>
              <w:top w:w="100" w:type="dxa"/>
              <w:left w:w="100" w:type="dxa"/>
              <w:bottom w:w="100" w:type="dxa"/>
              <w:right w:w="100" w:type="dxa"/>
            </w:tcMar>
          </w:tcPr>
          <w:p w:rsidRPr="0049582C" w:rsidR="7D19A586" w:rsidP="7D19A586" w:rsidRDefault="7D19A586" w14:paraId="3494D43A" w14:textId="7B23E43C">
            <w:pPr>
              <w:spacing w:line="240" w:lineRule="auto"/>
              <w:rPr>
                <w:color w:val="000000" w:themeColor="text1"/>
              </w:rPr>
            </w:pPr>
            <w:r w:rsidRPr="0049582C">
              <w:rPr>
                <w:color w:val="000000" w:themeColor="text1"/>
              </w:rPr>
              <w:t>ATR</w:t>
            </w:r>
          </w:p>
        </w:tc>
        <w:tc>
          <w:tcPr>
            <w:tcW w:w="6570" w:type="dxa"/>
            <w:shd w:val="clear" w:color="auto" w:fill="auto"/>
            <w:tcMar>
              <w:top w:w="100" w:type="dxa"/>
              <w:left w:w="100" w:type="dxa"/>
              <w:bottom w:w="100" w:type="dxa"/>
              <w:right w:w="100" w:type="dxa"/>
            </w:tcMar>
          </w:tcPr>
          <w:p w:rsidRPr="0049582C" w:rsidR="7D19A586" w:rsidP="7D19A586" w:rsidRDefault="7D19A586" w14:paraId="0070290A" w14:textId="25A4EE85">
            <w:pPr>
              <w:spacing w:line="240" w:lineRule="auto"/>
              <w:rPr>
                <w:color w:val="000000" w:themeColor="text1"/>
              </w:rPr>
            </w:pPr>
            <w:r w:rsidRPr="0049582C">
              <w:rPr>
                <w:color w:val="000000" w:themeColor="text1"/>
              </w:rPr>
              <w:t>Automatic Target Recognition</w:t>
            </w:r>
          </w:p>
        </w:tc>
      </w:tr>
      <w:tr w:rsidRPr="0049582C" w:rsidR="0049582C" w:rsidTr="0577EDFE" w14:paraId="6B428D68" w14:textId="77777777">
        <w:tc>
          <w:tcPr>
            <w:tcW w:w="1611" w:type="dxa"/>
            <w:shd w:val="clear" w:color="auto" w:fill="auto"/>
            <w:tcMar>
              <w:top w:w="100" w:type="dxa"/>
              <w:left w:w="100" w:type="dxa"/>
              <w:bottom w:w="100" w:type="dxa"/>
              <w:right w:w="100" w:type="dxa"/>
            </w:tcMar>
          </w:tcPr>
          <w:p w:rsidRPr="0049582C" w:rsidR="00B15708" w:rsidP="7D19A586" w:rsidRDefault="7D19A586" w14:paraId="08CAA315" w14:textId="3A65CC8F">
            <w:pPr>
              <w:widowControl w:val="0"/>
              <w:spacing w:line="240" w:lineRule="auto"/>
              <w:rPr>
                <w:color w:val="000000" w:themeColor="text1"/>
              </w:rPr>
            </w:pPr>
            <w:r w:rsidRPr="0049582C">
              <w:rPr>
                <w:color w:val="000000" w:themeColor="text1"/>
              </w:rPr>
              <w:t>AUAV</w:t>
            </w:r>
          </w:p>
        </w:tc>
        <w:tc>
          <w:tcPr>
            <w:tcW w:w="6570" w:type="dxa"/>
            <w:shd w:val="clear" w:color="auto" w:fill="auto"/>
            <w:tcMar>
              <w:top w:w="100" w:type="dxa"/>
              <w:left w:w="100" w:type="dxa"/>
              <w:bottom w:w="100" w:type="dxa"/>
              <w:right w:w="100" w:type="dxa"/>
            </w:tcMar>
          </w:tcPr>
          <w:p w:rsidRPr="0049582C" w:rsidR="00B15708" w:rsidP="7D19A586" w:rsidRDefault="7D19A586" w14:paraId="60DF22AF" w14:textId="14CB4187">
            <w:pPr>
              <w:widowControl w:val="0"/>
              <w:spacing w:line="240" w:lineRule="auto"/>
              <w:rPr>
                <w:color w:val="000000" w:themeColor="text1"/>
              </w:rPr>
            </w:pPr>
            <w:r w:rsidRPr="0049582C">
              <w:rPr>
                <w:color w:val="000000" w:themeColor="text1"/>
              </w:rPr>
              <w:t>Autonomous Unmanned Aerial Vehicle</w:t>
            </w:r>
          </w:p>
        </w:tc>
      </w:tr>
      <w:tr w:rsidRPr="0049582C" w:rsidR="0049582C" w:rsidTr="0577EDFE" w14:paraId="19FF8BB2" w14:textId="77777777">
        <w:tc>
          <w:tcPr>
            <w:tcW w:w="1611" w:type="dxa"/>
            <w:shd w:val="clear" w:color="auto" w:fill="auto"/>
            <w:tcMar>
              <w:top w:w="100" w:type="dxa"/>
              <w:left w:w="100" w:type="dxa"/>
              <w:bottom w:w="100" w:type="dxa"/>
              <w:right w:w="100" w:type="dxa"/>
            </w:tcMar>
          </w:tcPr>
          <w:p w:rsidRPr="0049582C" w:rsidR="009847E3" w:rsidP="7D19A586" w:rsidRDefault="7D19A586" w14:paraId="05ACE273" w14:textId="77777777">
            <w:pPr>
              <w:widowControl w:val="0"/>
              <w:spacing w:line="240" w:lineRule="auto"/>
              <w:rPr>
                <w:color w:val="000000" w:themeColor="text1"/>
              </w:rPr>
            </w:pPr>
            <w:r w:rsidRPr="0049582C">
              <w:rPr>
                <w:color w:val="000000" w:themeColor="text1"/>
              </w:rPr>
              <w:t>BIT</w:t>
            </w:r>
          </w:p>
        </w:tc>
        <w:tc>
          <w:tcPr>
            <w:tcW w:w="6570" w:type="dxa"/>
            <w:shd w:val="clear" w:color="auto" w:fill="auto"/>
            <w:tcMar>
              <w:top w:w="100" w:type="dxa"/>
              <w:left w:w="100" w:type="dxa"/>
              <w:bottom w:w="100" w:type="dxa"/>
              <w:right w:w="100" w:type="dxa"/>
            </w:tcMar>
          </w:tcPr>
          <w:p w:rsidRPr="0049582C" w:rsidR="009847E3" w:rsidP="7D19A586" w:rsidRDefault="7D19A586" w14:paraId="5477FBB1" w14:textId="77777777">
            <w:pPr>
              <w:widowControl w:val="0"/>
              <w:spacing w:line="240" w:lineRule="auto"/>
              <w:rPr>
                <w:color w:val="000000" w:themeColor="text1"/>
              </w:rPr>
            </w:pPr>
            <w:r w:rsidRPr="0049582C">
              <w:rPr>
                <w:color w:val="000000" w:themeColor="text1"/>
              </w:rPr>
              <w:t>Built-In-Test</w:t>
            </w:r>
          </w:p>
        </w:tc>
      </w:tr>
      <w:tr w:rsidRPr="0049582C" w:rsidR="0049582C" w:rsidTr="0577EDFE" w14:paraId="75059A45" w14:textId="77777777">
        <w:tc>
          <w:tcPr>
            <w:tcW w:w="1611" w:type="dxa"/>
            <w:shd w:val="clear" w:color="auto" w:fill="auto"/>
            <w:tcMar>
              <w:top w:w="100" w:type="dxa"/>
              <w:left w:w="100" w:type="dxa"/>
              <w:bottom w:w="100" w:type="dxa"/>
              <w:right w:w="100" w:type="dxa"/>
            </w:tcMar>
          </w:tcPr>
          <w:p w:rsidRPr="0049582C" w:rsidR="7D19A586" w:rsidP="7D19A586" w:rsidRDefault="7D19A586" w14:paraId="169ACEA5" w14:textId="0A0FB96A">
            <w:pPr>
              <w:spacing w:line="240" w:lineRule="auto"/>
              <w:rPr>
                <w:color w:val="000000" w:themeColor="text1"/>
              </w:rPr>
            </w:pPr>
            <w:r w:rsidRPr="0049582C">
              <w:rPr>
                <w:color w:val="000000" w:themeColor="text1"/>
              </w:rPr>
              <w:t>CAD</w:t>
            </w:r>
          </w:p>
        </w:tc>
        <w:tc>
          <w:tcPr>
            <w:tcW w:w="6570" w:type="dxa"/>
            <w:shd w:val="clear" w:color="auto" w:fill="auto"/>
            <w:tcMar>
              <w:top w:w="100" w:type="dxa"/>
              <w:left w:w="100" w:type="dxa"/>
              <w:bottom w:w="100" w:type="dxa"/>
              <w:right w:w="100" w:type="dxa"/>
            </w:tcMar>
          </w:tcPr>
          <w:p w:rsidRPr="0049582C" w:rsidR="7D19A586" w:rsidP="7D19A586" w:rsidRDefault="7D19A586" w14:paraId="7B2D7727" w14:textId="6A9FC745">
            <w:pPr>
              <w:spacing w:line="240" w:lineRule="auto"/>
              <w:rPr>
                <w:color w:val="000000" w:themeColor="text1"/>
              </w:rPr>
            </w:pPr>
            <w:r w:rsidRPr="0049582C">
              <w:rPr>
                <w:color w:val="000000" w:themeColor="text1"/>
              </w:rPr>
              <w:t>Computer-Aided Design</w:t>
            </w:r>
          </w:p>
        </w:tc>
      </w:tr>
      <w:tr w:rsidRPr="0049582C" w:rsidR="0049582C" w:rsidTr="0577EDFE" w14:paraId="70078433" w14:textId="77777777">
        <w:tc>
          <w:tcPr>
            <w:tcW w:w="1611" w:type="dxa"/>
            <w:shd w:val="clear" w:color="auto" w:fill="auto"/>
            <w:tcMar>
              <w:top w:w="100" w:type="dxa"/>
              <w:left w:w="100" w:type="dxa"/>
              <w:bottom w:w="100" w:type="dxa"/>
              <w:right w:w="100" w:type="dxa"/>
            </w:tcMar>
          </w:tcPr>
          <w:p w:rsidRPr="0049582C" w:rsidR="7D19A586" w:rsidP="7D19A586" w:rsidRDefault="7D19A586" w14:paraId="64C074EC" w14:textId="3E55880E">
            <w:pPr>
              <w:spacing w:line="240" w:lineRule="auto"/>
              <w:rPr>
                <w:color w:val="000000" w:themeColor="text1"/>
              </w:rPr>
            </w:pPr>
            <w:r w:rsidRPr="0049582C">
              <w:rPr>
                <w:color w:val="000000" w:themeColor="text1"/>
              </w:rPr>
              <w:t>CAM</w:t>
            </w:r>
          </w:p>
        </w:tc>
        <w:tc>
          <w:tcPr>
            <w:tcW w:w="6570" w:type="dxa"/>
            <w:shd w:val="clear" w:color="auto" w:fill="auto"/>
            <w:tcMar>
              <w:top w:w="100" w:type="dxa"/>
              <w:left w:w="100" w:type="dxa"/>
              <w:bottom w:w="100" w:type="dxa"/>
              <w:right w:w="100" w:type="dxa"/>
            </w:tcMar>
          </w:tcPr>
          <w:p w:rsidRPr="0049582C" w:rsidR="7D19A586" w:rsidP="7D19A586" w:rsidRDefault="7D19A586" w14:paraId="7CEC66CB" w14:textId="54F917E1">
            <w:pPr>
              <w:spacing w:line="240" w:lineRule="auto"/>
              <w:rPr>
                <w:color w:val="000000" w:themeColor="text1"/>
              </w:rPr>
            </w:pPr>
            <w:r w:rsidRPr="0049582C">
              <w:rPr>
                <w:color w:val="000000" w:themeColor="text1"/>
              </w:rPr>
              <w:t>Computer-Aided Manufacturing</w:t>
            </w:r>
          </w:p>
        </w:tc>
      </w:tr>
      <w:tr w:rsidRPr="0049582C" w:rsidR="0049582C" w:rsidTr="0577EDFE" w14:paraId="76FF0174" w14:textId="77777777">
        <w:tc>
          <w:tcPr>
            <w:tcW w:w="1611" w:type="dxa"/>
            <w:shd w:val="clear" w:color="auto" w:fill="auto"/>
            <w:tcMar>
              <w:top w:w="100" w:type="dxa"/>
              <w:left w:w="100" w:type="dxa"/>
              <w:bottom w:w="100" w:type="dxa"/>
              <w:right w:w="100" w:type="dxa"/>
            </w:tcMar>
          </w:tcPr>
          <w:p w:rsidRPr="0049582C" w:rsidR="7D19A586" w:rsidP="7D19A586" w:rsidRDefault="7D19A586" w14:paraId="78E8C7A6" w14:textId="124B030E">
            <w:pPr>
              <w:spacing w:line="240" w:lineRule="auto"/>
              <w:rPr>
                <w:color w:val="000000" w:themeColor="text1"/>
              </w:rPr>
            </w:pPr>
            <w:r w:rsidRPr="0049582C">
              <w:rPr>
                <w:color w:val="000000" w:themeColor="text1"/>
              </w:rPr>
              <w:t>CONOPS</w:t>
            </w:r>
          </w:p>
        </w:tc>
        <w:tc>
          <w:tcPr>
            <w:tcW w:w="6570" w:type="dxa"/>
            <w:shd w:val="clear" w:color="auto" w:fill="auto"/>
            <w:tcMar>
              <w:top w:w="100" w:type="dxa"/>
              <w:left w:w="100" w:type="dxa"/>
              <w:bottom w:w="100" w:type="dxa"/>
              <w:right w:w="100" w:type="dxa"/>
            </w:tcMar>
          </w:tcPr>
          <w:p w:rsidRPr="0049582C" w:rsidR="7D19A586" w:rsidP="7D19A586" w:rsidRDefault="7D19A586" w14:paraId="181675BC" w14:textId="41B03802">
            <w:pPr>
              <w:spacing w:line="240" w:lineRule="auto"/>
              <w:rPr>
                <w:color w:val="000000" w:themeColor="text1"/>
              </w:rPr>
            </w:pPr>
            <w:r w:rsidRPr="0049582C">
              <w:rPr>
                <w:color w:val="000000" w:themeColor="text1"/>
              </w:rPr>
              <w:t>Concept of Operations</w:t>
            </w:r>
          </w:p>
        </w:tc>
      </w:tr>
      <w:tr w:rsidRPr="0049582C" w:rsidR="0049582C" w:rsidTr="0577EDFE" w14:paraId="2239B0E2" w14:textId="77777777">
        <w:tc>
          <w:tcPr>
            <w:tcW w:w="1611" w:type="dxa"/>
            <w:shd w:val="clear" w:color="auto" w:fill="auto"/>
            <w:tcMar>
              <w:top w:w="100" w:type="dxa"/>
              <w:left w:w="100" w:type="dxa"/>
              <w:bottom w:w="100" w:type="dxa"/>
              <w:right w:w="100" w:type="dxa"/>
            </w:tcMar>
          </w:tcPr>
          <w:p w:rsidRPr="0049582C" w:rsidR="7D19A586" w:rsidP="7D19A586" w:rsidRDefault="7D19A586" w14:paraId="00A042BA" w14:textId="37787186">
            <w:pPr>
              <w:spacing w:line="240" w:lineRule="auto"/>
              <w:rPr>
                <w:color w:val="000000" w:themeColor="text1"/>
              </w:rPr>
            </w:pPr>
            <w:r w:rsidRPr="0049582C">
              <w:rPr>
                <w:color w:val="000000" w:themeColor="text1"/>
              </w:rPr>
              <w:t>COTS</w:t>
            </w:r>
          </w:p>
        </w:tc>
        <w:tc>
          <w:tcPr>
            <w:tcW w:w="6570" w:type="dxa"/>
            <w:shd w:val="clear" w:color="auto" w:fill="auto"/>
            <w:tcMar>
              <w:top w:w="100" w:type="dxa"/>
              <w:left w:w="100" w:type="dxa"/>
              <w:bottom w:w="100" w:type="dxa"/>
              <w:right w:w="100" w:type="dxa"/>
            </w:tcMar>
          </w:tcPr>
          <w:p w:rsidRPr="0049582C" w:rsidR="7D19A586" w:rsidP="7D19A586" w:rsidRDefault="7D19A586" w14:paraId="7A39F9D9" w14:textId="159E0E41">
            <w:pPr>
              <w:spacing w:line="240" w:lineRule="auto"/>
              <w:rPr>
                <w:color w:val="000000" w:themeColor="text1"/>
              </w:rPr>
            </w:pPr>
            <w:r w:rsidRPr="0049582C">
              <w:rPr>
                <w:color w:val="000000" w:themeColor="text1"/>
              </w:rPr>
              <w:t>Commercial Off the Shelf</w:t>
            </w:r>
          </w:p>
        </w:tc>
      </w:tr>
      <w:tr w:rsidRPr="0049582C" w:rsidR="0049582C" w:rsidTr="0577EDFE" w14:paraId="7FCDEA21" w14:textId="77777777">
        <w:tc>
          <w:tcPr>
            <w:tcW w:w="1611" w:type="dxa"/>
            <w:shd w:val="clear" w:color="auto" w:fill="auto"/>
            <w:tcMar>
              <w:top w:w="100" w:type="dxa"/>
              <w:left w:w="100" w:type="dxa"/>
              <w:bottom w:w="100" w:type="dxa"/>
              <w:right w:w="100" w:type="dxa"/>
            </w:tcMar>
          </w:tcPr>
          <w:p w:rsidRPr="0049582C" w:rsidR="2A156201" w:rsidP="2A156201" w:rsidRDefault="2A156201" w14:paraId="3E7BF01E" w14:textId="2331DE92">
            <w:pPr>
              <w:spacing w:line="240" w:lineRule="auto"/>
              <w:rPr>
                <w:color w:val="000000" w:themeColor="text1"/>
              </w:rPr>
            </w:pPr>
            <w:r w:rsidRPr="0049582C">
              <w:rPr>
                <w:color w:val="000000" w:themeColor="text1"/>
              </w:rPr>
              <w:t>DEA</w:t>
            </w:r>
          </w:p>
        </w:tc>
        <w:tc>
          <w:tcPr>
            <w:tcW w:w="6570" w:type="dxa"/>
            <w:shd w:val="clear" w:color="auto" w:fill="auto"/>
            <w:tcMar>
              <w:top w:w="100" w:type="dxa"/>
              <w:left w:w="100" w:type="dxa"/>
              <w:bottom w:w="100" w:type="dxa"/>
              <w:right w:w="100" w:type="dxa"/>
            </w:tcMar>
          </w:tcPr>
          <w:p w:rsidRPr="0049582C" w:rsidR="2A156201" w:rsidP="2A156201" w:rsidRDefault="2A156201" w14:paraId="59883A31" w14:textId="323E3253">
            <w:pPr>
              <w:spacing w:line="240" w:lineRule="auto"/>
              <w:rPr>
                <w:color w:val="000000" w:themeColor="text1"/>
              </w:rPr>
            </w:pPr>
            <w:r w:rsidRPr="0049582C">
              <w:rPr>
                <w:color w:val="000000" w:themeColor="text1"/>
              </w:rPr>
              <w:t>Drug Enforcement Administration</w:t>
            </w:r>
          </w:p>
        </w:tc>
      </w:tr>
      <w:tr w:rsidR="0577EDFE" w:rsidTr="0577EDFE" w14:paraId="67DD7F3B">
        <w:tc>
          <w:tcPr>
            <w:tcW w:w="1611" w:type="dxa"/>
            <w:shd w:val="clear" w:color="auto" w:fill="auto"/>
            <w:tcMar>
              <w:top w:w="100" w:type="dxa"/>
              <w:left w:w="100" w:type="dxa"/>
              <w:bottom w:w="100" w:type="dxa"/>
              <w:right w:w="100" w:type="dxa"/>
            </w:tcMar>
          </w:tcPr>
          <w:p w:rsidR="0577EDFE" w:rsidP="0577EDFE" w:rsidRDefault="0577EDFE" w14:paraId="6BE8202E" w14:textId="40F76743">
            <w:pPr>
              <w:pStyle w:val="Normal"/>
              <w:spacing w:line="240" w:lineRule="auto"/>
              <w:rPr>
                <w:color w:val="E36C0A" w:themeColor="accent6" w:themeTint="FF" w:themeShade="BF"/>
              </w:rPr>
            </w:pPr>
            <w:r w:rsidRPr="0577EDFE" w:rsidR="0577EDFE">
              <w:rPr>
                <w:color w:val="E36C0A" w:themeColor="accent6" w:themeTint="FF" w:themeShade="BF"/>
              </w:rPr>
              <w:t>DSP</w:t>
            </w:r>
          </w:p>
        </w:tc>
        <w:tc>
          <w:tcPr>
            <w:tcW w:w="6570" w:type="dxa"/>
            <w:shd w:val="clear" w:color="auto" w:fill="auto"/>
            <w:tcMar>
              <w:top w:w="100" w:type="dxa"/>
              <w:left w:w="100" w:type="dxa"/>
              <w:bottom w:w="100" w:type="dxa"/>
              <w:right w:w="100" w:type="dxa"/>
            </w:tcMar>
          </w:tcPr>
          <w:p w:rsidR="0577EDFE" w:rsidP="0577EDFE" w:rsidRDefault="0577EDFE" w14:paraId="29A03D81" w14:textId="4F54B7ED">
            <w:pPr>
              <w:pStyle w:val="Normal"/>
              <w:spacing w:line="240" w:lineRule="auto"/>
              <w:rPr>
                <w:color w:val="E36C0A" w:themeColor="accent6" w:themeTint="FF" w:themeShade="BF"/>
              </w:rPr>
            </w:pPr>
            <w:r w:rsidRPr="0577EDFE" w:rsidR="0577EDFE">
              <w:rPr>
                <w:color w:val="E36C0A" w:themeColor="accent6" w:themeTint="FF" w:themeShade="BF"/>
              </w:rPr>
              <w:t>Digital Signal Processing</w:t>
            </w:r>
          </w:p>
        </w:tc>
      </w:tr>
      <w:tr w:rsidRPr="0049582C" w:rsidR="0049582C" w:rsidTr="0577EDFE" w14:paraId="3C32C490" w14:textId="77777777">
        <w:tc>
          <w:tcPr>
            <w:tcW w:w="1611" w:type="dxa"/>
            <w:shd w:val="clear" w:color="auto" w:fill="auto"/>
            <w:tcMar>
              <w:top w:w="100" w:type="dxa"/>
              <w:left w:w="100" w:type="dxa"/>
              <w:bottom w:w="100" w:type="dxa"/>
              <w:right w:w="100" w:type="dxa"/>
            </w:tcMar>
          </w:tcPr>
          <w:p w:rsidRPr="0049582C" w:rsidR="7D19A586" w:rsidP="7D19A586" w:rsidRDefault="7D19A586" w14:paraId="1B0F2C1D" w14:textId="2582E03A">
            <w:pPr>
              <w:spacing w:line="240" w:lineRule="auto"/>
              <w:rPr>
                <w:color w:val="000000" w:themeColor="text1"/>
              </w:rPr>
            </w:pPr>
            <w:r w:rsidRPr="0049582C">
              <w:rPr>
                <w:color w:val="000000" w:themeColor="text1"/>
              </w:rPr>
              <w:t>EMF</w:t>
            </w:r>
          </w:p>
        </w:tc>
        <w:tc>
          <w:tcPr>
            <w:tcW w:w="6570" w:type="dxa"/>
            <w:shd w:val="clear" w:color="auto" w:fill="auto"/>
            <w:tcMar>
              <w:top w:w="100" w:type="dxa"/>
              <w:left w:w="100" w:type="dxa"/>
              <w:bottom w:w="100" w:type="dxa"/>
              <w:right w:w="100" w:type="dxa"/>
            </w:tcMar>
          </w:tcPr>
          <w:p w:rsidRPr="0049582C" w:rsidR="7D19A586" w:rsidP="7D19A586" w:rsidRDefault="7D19A586" w14:paraId="32D86FEB" w14:textId="1518ACAB">
            <w:pPr>
              <w:spacing w:line="240" w:lineRule="auto"/>
              <w:rPr>
                <w:color w:val="000000" w:themeColor="text1"/>
              </w:rPr>
            </w:pPr>
            <w:r w:rsidRPr="0049582C">
              <w:rPr>
                <w:color w:val="000000" w:themeColor="text1"/>
              </w:rPr>
              <w:t>Electric and Magnetic Fields</w:t>
            </w:r>
          </w:p>
        </w:tc>
      </w:tr>
      <w:tr w:rsidRPr="0049582C" w:rsidR="0049582C" w:rsidTr="0577EDFE" w14:paraId="704CFF02" w14:textId="77777777">
        <w:tc>
          <w:tcPr>
            <w:tcW w:w="1611" w:type="dxa"/>
            <w:shd w:val="clear" w:color="auto" w:fill="auto"/>
            <w:tcMar>
              <w:top w:w="100" w:type="dxa"/>
              <w:left w:w="100" w:type="dxa"/>
              <w:bottom w:w="100" w:type="dxa"/>
              <w:right w:w="100" w:type="dxa"/>
            </w:tcMar>
          </w:tcPr>
          <w:p w:rsidRPr="0049582C" w:rsidR="7D19A586" w:rsidP="7D19A586" w:rsidRDefault="7D19A586" w14:paraId="2BE56292" w14:textId="51A70D3D">
            <w:pPr>
              <w:spacing w:line="240" w:lineRule="auto"/>
              <w:rPr>
                <w:color w:val="000000" w:themeColor="text1"/>
              </w:rPr>
            </w:pPr>
            <w:r w:rsidRPr="0049582C">
              <w:rPr>
                <w:color w:val="000000" w:themeColor="text1"/>
              </w:rPr>
              <w:t>ESD</w:t>
            </w:r>
          </w:p>
        </w:tc>
        <w:tc>
          <w:tcPr>
            <w:tcW w:w="6570" w:type="dxa"/>
            <w:shd w:val="clear" w:color="auto" w:fill="auto"/>
            <w:tcMar>
              <w:top w:w="100" w:type="dxa"/>
              <w:left w:w="100" w:type="dxa"/>
              <w:bottom w:w="100" w:type="dxa"/>
              <w:right w:w="100" w:type="dxa"/>
            </w:tcMar>
          </w:tcPr>
          <w:p w:rsidRPr="0049582C" w:rsidR="7D19A586" w:rsidP="7D19A586" w:rsidRDefault="7D19A586" w14:paraId="1D858ACC" w14:textId="57A86DA2">
            <w:pPr>
              <w:spacing w:line="240" w:lineRule="auto"/>
              <w:rPr>
                <w:color w:val="000000" w:themeColor="text1"/>
              </w:rPr>
            </w:pPr>
            <w:r w:rsidRPr="0049582C">
              <w:rPr>
                <w:color w:val="000000" w:themeColor="text1"/>
              </w:rPr>
              <w:t>Electrostatic Discharge</w:t>
            </w:r>
          </w:p>
        </w:tc>
      </w:tr>
      <w:tr w:rsidRPr="0049582C" w:rsidR="0049582C" w:rsidTr="0577EDFE" w14:paraId="5FD0B439" w14:textId="77777777">
        <w:tc>
          <w:tcPr>
            <w:tcW w:w="1611" w:type="dxa"/>
            <w:shd w:val="clear" w:color="auto" w:fill="auto"/>
            <w:tcMar>
              <w:top w:w="100" w:type="dxa"/>
              <w:left w:w="100" w:type="dxa"/>
              <w:bottom w:w="100" w:type="dxa"/>
              <w:right w:w="100" w:type="dxa"/>
            </w:tcMar>
          </w:tcPr>
          <w:p w:rsidRPr="0049582C" w:rsidR="7D19A586" w:rsidP="7D19A586" w:rsidRDefault="7D19A586" w14:paraId="4FC63C6C" w14:textId="00B195F0">
            <w:pPr>
              <w:spacing w:line="240" w:lineRule="auto"/>
              <w:rPr>
                <w:color w:val="000000" w:themeColor="text1"/>
              </w:rPr>
            </w:pPr>
            <w:r w:rsidRPr="0049582C">
              <w:rPr>
                <w:color w:val="000000" w:themeColor="text1"/>
              </w:rPr>
              <w:t>EW</w:t>
            </w:r>
          </w:p>
        </w:tc>
        <w:tc>
          <w:tcPr>
            <w:tcW w:w="6570" w:type="dxa"/>
            <w:shd w:val="clear" w:color="auto" w:fill="auto"/>
            <w:tcMar>
              <w:top w:w="100" w:type="dxa"/>
              <w:left w:w="100" w:type="dxa"/>
              <w:bottom w:w="100" w:type="dxa"/>
              <w:right w:w="100" w:type="dxa"/>
            </w:tcMar>
          </w:tcPr>
          <w:p w:rsidRPr="0049582C" w:rsidR="7D19A586" w:rsidP="7D19A586" w:rsidRDefault="7D19A586" w14:paraId="52CA5ECA" w14:textId="783BE07D">
            <w:pPr>
              <w:spacing w:line="240" w:lineRule="auto"/>
              <w:rPr>
                <w:color w:val="000000" w:themeColor="text1"/>
              </w:rPr>
            </w:pPr>
            <w:r w:rsidRPr="0049582C">
              <w:rPr>
                <w:color w:val="000000" w:themeColor="text1"/>
              </w:rPr>
              <w:t>Electronic Warfare</w:t>
            </w:r>
          </w:p>
        </w:tc>
      </w:tr>
      <w:tr w:rsidRPr="0049582C" w:rsidR="0049582C" w:rsidTr="0577EDFE" w14:paraId="4D5B0BDC" w14:textId="77777777">
        <w:tc>
          <w:tcPr>
            <w:tcW w:w="1611" w:type="dxa"/>
            <w:shd w:val="clear" w:color="auto" w:fill="auto"/>
            <w:tcMar>
              <w:top w:w="100" w:type="dxa"/>
              <w:left w:w="100" w:type="dxa"/>
              <w:bottom w:w="100" w:type="dxa"/>
              <w:right w:w="100" w:type="dxa"/>
            </w:tcMar>
          </w:tcPr>
          <w:p w:rsidRPr="0049582C" w:rsidR="009847E3" w:rsidP="7D19A586" w:rsidRDefault="7D19A586" w14:paraId="522BD3FC" w14:textId="77777777">
            <w:pPr>
              <w:widowControl w:val="0"/>
              <w:spacing w:line="240" w:lineRule="auto"/>
              <w:rPr>
                <w:color w:val="000000" w:themeColor="text1"/>
              </w:rPr>
            </w:pPr>
            <w:r w:rsidRPr="0049582C">
              <w:rPr>
                <w:color w:val="000000" w:themeColor="text1"/>
              </w:rPr>
              <w:t>FAA</w:t>
            </w:r>
          </w:p>
        </w:tc>
        <w:tc>
          <w:tcPr>
            <w:tcW w:w="6570" w:type="dxa"/>
            <w:shd w:val="clear" w:color="auto" w:fill="auto"/>
            <w:tcMar>
              <w:top w:w="100" w:type="dxa"/>
              <w:left w:w="100" w:type="dxa"/>
              <w:bottom w:w="100" w:type="dxa"/>
              <w:right w:w="100" w:type="dxa"/>
            </w:tcMar>
          </w:tcPr>
          <w:p w:rsidRPr="0049582C" w:rsidR="009847E3" w:rsidP="7D19A586" w:rsidRDefault="7D19A586" w14:paraId="76704D86" w14:textId="77777777">
            <w:pPr>
              <w:widowControl w:val="0"/>
              <w:spacing w:line="240" w:lineRule="auto"/>
              <w:rPr>
                <w:color w:val="000000" w:themeColor="text1"/>
              </w:rPr>
            </w:pPr>
            <w:r w:rsidRPr="0049582C">
              <w:rPr>
                <w:color w:val="000000" w:themeColor="text1"/>
              </w:rPr>
              <w:t>Federal Aviation Administration</w:t>
            </w:r>
          </w:p>
        </w:tc>
      </w:tr>
      <w:tr w:rsidRPr="0049582C" w:rsidR="0049582C" w:rsidTr="0577EDFE" w14:paraId="0847A201" w14:textId="77777777">
        <w:tc>
          <w:tcPr>
            <w:tcW w:w="1611" w:type="dxa"/>
            <w:shd w:val="clear" w:color="auto" w:fill="auto"/>
            <w:tcMar>
              <w:top w:w="100" w:type="dxa"/>
              <w:left w:w="100" w:type="dxa"/>
              <w:bottom w:w="100" w:type="dxa"/>
              <w:right w:w="100" w:type="dxa"/>
            </w:tcMar>
          </w:tcPr>
          <w:p w:rsidRPr="0049582C" w:rsidR="00B15708" w:rsidP="7D19A586" w:rsidRDefault="7D19A586" w14:paraId="04B9A631" w14:textId="5408A581">
            <w:pPr>
              <w:widowControl w:val="0"/>
              <w:spacing w:line="240" w:lineRule="auto"/>
              <w:rPr>
                <w:color w:val="000000" w:themeColor="text1"/>
              </w:rPr>
            </w:pPr>
            <w:r w:rsidRPr="0049582C">
              <w:rPr>
                <w:color w:val="000000" w:themeColor="text1"/>
              </w:rPr>
              <w:t>FCC</w:t>
            </w:r>
          </w:p>
        </w:tc>
        <w:tc>
          <w:tcPr>
            <w:tcW w:w="6570" w:type="dxa"/>
            <w:shd w:val="clear" w:color="auto" w:fill="auto"/>
            <w:tcMar>
              <w:top w:w="100" w:type="dxa"/>
              <w:left w:w="100" w:type="dxa"/>
              <w:bottom w:w="100" w:type="dxa"/>
              <w:right w:w="100" w:type="dxa"/>
            </w:tcMar>
          </w:tcPr>
          <w:p w:rsidRPr="0049582C" w:rsidR="00B15708" w:rsidP="7D19A586" w:rsidRDefault="7D19A586" w14:paraId="61294BA3" w14:textId="3A739845">
            <w:pPr>
              <w:widowControl w:val="0"/>
              <w:spacing w:line="240" w:lineRule="auto"/>
              <w:rPr>
                <w:color w:val="000000" w:themeColor="text1"/>
              </w:rPr>
            </w:pPr>
            <w:r w:rsidRPr="0049582C">
              <w:rPr>
                <w:color w:val="000000" w:themeColor="text1"/>
              </w:rPr>
              <w:t>Federal Communications Commission</w:t>
            </w:r>
          </w:p>
        </w:tc>
      </w:tr>
      <w:tr w:rsidRPr="0049582C" w:rsidR="0049582C" w:rsidTr="0577EDFE" w14:paraId="0D9A4EF4" w14:textId="77777777">
        <w:tc>
          <w:tcPr>
            <w:tcW w:w="1611" w:type="dxa"/>
            <w:shd w:val="clear" w:color="auto" w:fill="auto"/>
            <w:tcMar>
              <w:top w:w="100" w:type="dxa"/>
              <w:left w:w="100" w:type="dxa"/>
              <w:bottom w:w="100" w:type="dxa"/>
              <w:right w:w="100" w:type="dxa"/>
            </w:tcMar>
          </w:tcPr>
          <w:p w:rsidRPr="0049582C" w:rsidR="7D19A586" w:rsidP="7D19A586" w:rsidRDefault="7D19A586" w14:paraId="0FB21E2F" w14:textId="593B5048">
            <w:pPr>
              <w:spacing w:line="240" w:lineRule="auto"/>
              <w:rPr>
                <w:color w:val="000000" w:themeColor="text1"/>
              </w:rPr>
            </w:pPr>
            <w:r w:rsidRPr="0049582C">
              <w:rPr>
                <w:color w:val="000000" w:themeColor="text1"/>
              </w:rPr>
              <w:t>FIT</w:t>
            </w:r>
          </w:p>
        </w:tc>
        <w:tc>
          <w:tcPr>
            <w:tcW w:w="6570" w:type="dxa"/>
            <w:shd w:val="clear" w:color="auto" w:fill="auto"/>
            <w:tcMar>
              <w:top w:w="100" w:type="dxa"/>
              <w:left w:w="100" w:type="dxa"/>
              <w:bottom w:w="100" w:type="dxa"/>
              <w:right w:w="100" w:type="dxa"/>
            </w:tcMar>
          </w:tcPr>
          <w:p w:rsidRPr="0049582C" w:rsidR="7D19A586" w:rsidP="7D19A586" w:rsidRDefault="7D19A586" w14:paraId="61862249" w14:textId="701DA4AC">
            <w:pPr>
              <w:spacing w:line="240" w:lineRule="auto"/>
              <w:rPr>
                <w:color w:val="000000" w:themeColor="text1"/>
              </w:rPr>
            </w:pPr>
            <w:r w:rsidRPr="0049582C">
              <w:rPr>
                <w:color w:val="000000" w:themeColor="text1"/>
              </w:rPr>
              <w:t>Futuristics Innovation Technologies</w:t>
            </w:r>
          </w:p>
        </w:tc>
      </w:tr>
      <w:tr w:rsidR="0577EDFE" w:rsidTr="0577EDFE" w14:paraId="20C66AB0">
        <w:tc>
          <w:tcPr>
            <w:tcW w:w="1611" w:type="dxa"/>
            <w:shd w:val="clear" w:color="auto" w:fill="auto"/>
            <w:tcMar>
              <w:top w:w="100" w:type="dxa"/>
              <w:left w:w="100" w:type="dxa"/>
              <w:bottom w:w="100" w:type="dxa"/>
              <w:right w:w="100" w:type="dxa"/>
            </w:tcMar>
          </w:tcPr>
          <w:p w:rsidR="0577EDFE" w:rsidP="0577EDFE" w:rsidRDefault="0577EDFE" w14:paraId="24CF41CC" w14:textId="70FBC368">
            <w:pPr>
              <w:pStyle w:val="Normal"/>
              <w:spacing w:line="240" w:lineRule="auto"/>
              <w:rPr>
                <w:color w:val="E36C0A" w:themeColor="accent6" w:themeTint="FF" w:themeShade="BF"/>
              </w:rPr>
            </w:pPr>
            <w:r w:rsidRPr="0577EDFE" w:rsidR="0577EDFE">
              <w:rPr>
                <w:color w:val="E36C0A" w:themeColor="accent6" w:themeTint="FF" w:themeShade="BF"/>
              </w:rPr>
              <w:t>GPPP</w:t>
            </w:r>
          </w:p>
        </w:tc>
        <w:tc>
          <w:tcPr>
            <w:tcW w:w="6570" w:type="dxa"/>
            <w:shd w:val="clear" w:color="auto" w:fill="auto"/>
            <w:tcMar>
              <w:top w:w="100" w:type="dxa"/>
              <w:left w:w="100" w:type="dxa"/>
              <w:bottom w:w="100" w:type="dxa"/>
              <w:right w:w="100" w:type="dxa"/>
            </w:tcMar>
          </w:tcPr>
          <w:p w:rsidR="0577EDFE" w:rsidP="0577EDFE" w:rsidRDefault="0577EDFE" w14:paraId="71DF9F96" w14:textId="6489C078">
            <w:pPr>
              <w:pStyle w:val="Normal"/>
              <w:spacing w:line="240" w:lineRule="auto"/>
              <w:rPr>
                <w:color w:val="E36C0A" w:themeColor="accent6" w:themeTint="FF" w:themeShade="BF"/>
              </w:rPr>
            </w:pPr>
            <w:r w:rsidRPr="0577EDFE" w:rsidR="0577EDFE">
              <w:rPr>
                <w:color w:val="E36C0A" w:themeColor="accent6" w:themeTint="FF" w:themeShade="BF"/>
              </w:rPr>
              <w:t>General Purpose Parallel Processing</w:t>
            </w:r>
          </w:p>
        </w:tc>
      </w:tr>
      <w:tr w:rsidRPr="0049582C" w:rsidR="0049582C" w:rsidTr="0577EDFE" w14:paraId="767F2908" w14:textId="77777777">
        <w:tc>
          <w:tcPr>
            <w:tcW w:w="1611" w:type="dxa"/>
            <w:shd w:val="clear" w:color="auto" w:fill="auto"/>
            <w:tcMar>
              <w:top w:w="100" w:type="dxa"/>
              <w:left w:w="100" w:type="dxa"/>
              <w:bottom w:w="100" w:type="dxa"/>
              <w:right w:w="100" w:type="dxa"/>
            </w:tcMar>
          </w:tcPr>
          <w:p w:rsidRPr="0049582C" w:rsidR="009847E3" w:rsidP="7D19A586" w:rsidRDefault="7D19A586" w14:paraId="1489DB52" w14:textId="77777777">
            <w:pPr>
              <w:widowControl w:val="0"/>
              <w:spacing w:line="240" w:lineRule="auto"/>
              <w:rPr>
                <w:color w:val="000000" w:themeColor="text1"/>
              </w:rPr>
            </w:pPr>
            <w:r w:rsidRPr="0049582C">
              <w:rPr>
                <w:color w:val="000000" w:themeColor="text1"/>
              </w:rPr>
              <w:t>GPS</w:t>
            </w:r>
          </w:p>
        </w:tc>
        <w:tc>
          <w:tcPr>
            <w:tcW w:w="6570" w:type="dxa"/>
            <w:shd w:val="clear" w:color="auto" w:fill="auto"/>
            <w:tcMar>
              <w:top w:w="100" w:type="dxa"/>
              <w:left w:w="100" w:type="dxa"/>
              <w:bottom w:w="100" w:type="dxa"/>
              <w:right w:w="100" w:type="dxa"/>
            </w:tcMar>
          </w:tcPr>
          <w:p w:rsidRPr="0049582C" w:rsidR="009847E3" w:rsidP="7D19A586" w:rsidRDefault="7D19A586" w14:paraId="07AF98A2" w14:textId="77777777">
            <w:pPr>
              <w:widowControl w:val="0"/>
              <w:spacing w:line="240" w:lineRule="auto"/>
              <w:rPr>
                <w:color w:val="000000" w:themeColor="text1"/>
              </w:rPr>
            </w:pPr>
            <w:r w:rsidRPr="0049582C">
              <w:rPr>
                <w:color w:val="000000" w:themeColor="text1"/>
              </w:rPr>
              <w:t>Global Positioning System</w:t>
            </w:r>
          </w:p>
        </w:tc>
      </w:tr>
      <w:tr w:rsidRPr="0049582C" w:rsidR="0049582C" w:rsidTr="0577EDFE" w14:paraId="62A5BF02" w14:textId="77777777">
        <w:tc>
          <w:tcPr>
            <w:tcW w:w="1611" w:type="dxa"/>
            <w:shd w:val="clear" w:color="auto" w:fill="auto"/>
            <w:tcMar>
              <w:top w:w="100" w:type="dxa"/>
              <w:left w:w="100" w:type="dxa"/>
              <w:bottom w:w="100" w:type="dxa"/>
              <w:right w:w="100" w:type="dxa"/>
            </w:tcMar>
          </w:tcPr>
          <w:p w:rsidRPr="0049582C" w:rsidR="7D19A586" w:rsidP="7D19A586" w:rsidRDefault="7D19A586" w14:paraId="734AD5E2" w14:textId="7504E3CB">
            <w:pPr>
              <w:spacing w:line="240" w:lineRule="auto"/>
              <w:rPr>
                <w:color w:val="000000" w:themeColor="text1"/>
              </w:rPr>
            </w:pPr>
            <w:r w:rsidRPr="0049582C">
              <w:rPr>
                <w:color w:val="000000" w:themeColor="text1"/>
              </w:rPr>
              <w:t>IER</w:t>
            </w:r>
          </w:p>
        </w:tc>
        <w:tc>
          <w:tcPr>
            <w:tcW w:w="6570" w:type="dxa"/>
            <w:shd w:val="clear" w:color="auto" w:fill="auto"/>
            <w:tcMar>
              <w:top w:w="100" w:type="dxa"/>
              <w:left w:w="100" w:type="dxa"/>
              <w:bottom w:w="100" w:type="dxa"/>
              <w:right w:w="100" w:type="dxa"/>
            </w:tcMar>
          </w:tcPr>
          <w:p w:rsidRPr="0049582C" w:rsidR="7D19A586" w:rsidP="7D19A586" w:rsidRDefault="7D19A586" w14:paraId="14B0085E" w14:textId="086CD733">
            <w:pPr>
              <w:spacing w:line="240" w:lineRule="auto"/>
              <w:rPr>
                <w:color w:val="000000" w:themeColor="text1"/>
              </w:rPr>
            </w:pPr>
            <w:r w:rsidRPr="0049582C">
              <w:rPr>
                <w:color w:val="000000" w:themeColor="text1"/>
              </w:rPr>
              <w:t>Information Exchange Requirement</w:t>
            </w:r>
          </w:p>
        </w:tc>
      </w:tr>
      <w:tr w:rsidRPr="0049582C" w:rsidR="0049582C" w:rsidTr="0577EDFE" w14:paraId="20C485C4" w14:textId="77777777">
        <w:tc>
          <w:tcPr>
            <w:tcW w:w="1611" w:type="dxa"/>
            <w:shd w:val="clear" w:color="auto" w:fill="auto"/>
            <w:tcMar>
              <w:top w:w="100" w:type="dxa"/>
              <w:left w:w="100" w:type="dxa"/>
              <w:bottom w:w="100" w:type="dxa"/>
              <w:right w:w="100" w:type="dxa"/>
            </w:tcMar>
          </w:tcPr>
          <w:p w:rsidRPr="0049582C" w:rsidR="7D19A586" w:rsidP="7D19A586" w:rsidRDefault="7D19A586" w14:paraId="0FFC40C7" w14:textId="3290BD82">
            <w:pPr>
              <w:spacing w:line="240" w:lineRule="auto"/>
              <w:rPr>
                <w:color w:val="000000" w:themeColor="text1"/>
              </w:rPr>
            </w:pPr>
            <w:proofErr w:type="spellStart"/>
            <w:r w:rsidRPr="0049582C">
              <w:rPr>
                <w:color w:val="000000" w:themeColor="text1"/>
              </w:rPr>
              <w:t>IFoV</w:t>
            </w:r>
            <w:proofErr w:type="spellEnd"/>
          </w:p>
        </w:tc>
        <w:tc>
          <w:tcPr>
            <w:tcW w:w="6570" w:type="dxa"/>
            <w:shd w:val="clear" w:color="auto" w:fill="auto"/>
            <w:tcMar>
              <w:top w:w="100" w:type="dxa"/>
              <w:left w:w="100" w:type="dxa"/>
              <w:bottom w:w="100" w:type="dxa"/>
              <w:right w:w="100" w:type="dxa"/>
            </w:tcMar>
          </w:tcPr>
          <w:p w:rsidRPr="0049582C" w:rsidR="7D19A586" w:rsidP="7D19A586" w:rsidRDefault="7D19A586" w14:paraId="2E4C7FB6" w14:textId="35232BA0">
            <w:pPr>
              <w:spacing w:line="240" w:lineRule="auto"/>
              <w:rPr>
                <w:color w:val="000000" w:themeColor="text1"/>
              </w:rPr>
            </w:pPr>
            <w:r w:rsidRPr="0049582C">
              <w:rPr>
                <w:color w:val="000000" w:themeColor="text1"/>
              </w:rPr>
              <w:t>Instantaneous Field of View</w:t>
            </w:r>
          </w:p>
        </w:tc>
      </w:tr>
      <w:tr w:rsidRPr="0049582C" w:rsidR="0049582C" w:rsidTr="0577EDFE" w14:paraId="4F42CFA5" w14:textId="77777777">
        <w:tc>
          <w:tcPr>
            <w:tcW w:w="1611" w:type="dxa"/>
            <w:shd w:val="clear" w:color="auto" w:fill="auto"/>
            <w:tcMar>
              <w:top w:w="100" w:type="dxa"/>
              <w:left w:w="100" w:type="dxa"/>
              <w:bottom w:w="100" w:type="dxa"/>
              <w:right w:w="100" w:type="dxa"/>
            </w:tcMar>
          </w:tcPr>
          <w:p w:rsidRPr="0049582C" w:rsidR="7D19A586" w:rsidP="7D19A586" w:rsidRDefault="7D19A586" w14:paraId="69FD6E48" w14:textId="0356712A">
            <w:pPr>
              <w:spacing w:line="240" w:lineRule="auto"/>
              <w:rPr>
                <w:color w:val="000000" w:themeColor="text1"/>
              </w:rPr>
            </w:pPr>
            <w:r w:rsidRPr="0049582C">
              <w:rPr>
                <w:color w:val="000000" w:themeColor="text1"/>
              </w:rPr>
              <w:t>IR</w:t>
            </w:r>
          </w:p>
        </w:tc>
        <w:tc>
          <w:tcPr>
            <w:tcW w:w="6570" w:type="dxa"/>
            <w:shd w:val="clear" w:color="auto" w:fill="auto"/>
            <w:tcMar>
              <w:top w:w="100" w:type="dxa"/>
              <w:left w:w="100" w:type="dxa"/>
              <w:bottom w:w="100" w:type="dxa"/>
              <w:right w:w="100" w:type="dxa"/>
            </w:tcMar>
          </w:tcPr>
          <w:p w:rsidRPr="0049582C" w:rsidR="7D19A586" w:rsidP="7D19A586" w:rsidRDefault="7D19A586" w14:paraId="7741EEDC" w14:textId="7775BCAE">
            <w:pPr>
              <w:spacing w:line="240" w:lineRule="auto"/>
              <w:rPr>
                <w:color w:val="000000" w:themeColor="text1"/>
              </w:rPr>
            </w:pPr>
            <w:r w:rsidRPr="0049582C">
              <w:rPr>
                <w:color w:val="000000" w:themeColor="text1"/>
              </w:rPr>
              <w:t>Infrared Radiation</w:t>
            </w:r>
          </w:p>
        </w:tc>
      </w:tr>
      <w:tr w:rsidRPr="0049582C" w:rsidR="0049582C" w:rsidTr="0577EDFE" w14:paraId="3A65F0A9" w14:textId="77777777">
        <w:tc>
          <w:tcPr>
            <w:tcW w:w="1611" w:type="dxa"/>
            <w:shd w:val="clear" w:color="auto" w:fill="auto"/>
            <w:tcMar>
              <w:top w:w="100" w:type="dxa"/>
              <w:left w:w="100" w:type="dxa"/>
              <w:bottom w:w="100" w:type="dxa"/>
              <w:right w:w="100" w:type="dxa"/>
            </w:tcMar>
          </w:tcPr>
          <w:p w:rsidRPr="0049582C" w:rsidR="2A156201" w:rsidP="2A156201" w:rsidRDefault="2A156201" w14:paraId="25FC7E2C" w14:textId="53EF5CFC">
            <w:pPr>
              <w:spacing w:line="240" w:lineRule="auto"/>
              <w:rPr>
                <w:color w:val="000000" w:themeColor="text1"/>
              </w:rPr>
            </w:pPr>
            <w:r w:rsidRPr="0049582C">
              <w:rPr>
                <w:color w:val="000000" w:themeColor="text1"/>
              </w:rPr>
              <w:t>LRU</w:t>
            </w:r>
          </w:p>
        </w:tc>
        <w:tc>
          <w:tcPr>
            <w:tcW w:w="6570" w:type="dxa"/>
            <w:shd w:val="clear" w:color="auto" w:fill="auto"/>
            <w:tcMar>
              <w:top w:w="100" w:type="dxa"/>
              <w:left w:w="100" w:type="dxa"/>
              <w:bottom w:w="100" w:type="dxa"/>
              <w:right w:w="100" w:type="dxa"/>
            </w:tcMar>
          </w:tcPr>
          <w:p w:rsidRPr="0049582C" w:rsidR="2A156201" w:rsidP="2A156201" w:rsidRDefault="2A156201" w14:paraId="1E626693" w14:textId="4E5A7B7C">
            <w:pPr>
              <w:spacing w:line="240" w:lineRule="auto"/>
              <w:rPr>
                <w:color w:val="000000" w:themeColor="text1"/>
              </w:rPr>
            </w:pPr>
            <w:r w:rsidRPr="0049582C">
              <w:rPr>
                <w:color w:val="000000" w:themeColor="text1"/>
              </w:rPr>
              <w:t>Line Replaceable Unit</w:t>
            </w:r>
          </w:p>
        </w:tc>
      </w:tr>
      <w:tr w:rsidRPr="0049582C" w:rsidR="0049582C" w:rsidTr="0577EDFE" w14:paraId="0A6A9942" w14:textId="77777777">
        <w:tc>
          <w:tcPr>
            <w:tcW w:w="1611" w:type="dxa"/>
            <w:shd w:val="clear" w:color="auto" w:fill="auto"/>
            <w:tcMar>
              <w:top w:w="100" w:type="dxa"/>
              <w:left w:w="100" w:type="dxa"/>
              <w:bottom w:w="100" w:type="dxa"/>
              <w:right w:w="100" w:type="dxa"/>
            </w:tcMar>
          </w:tcPr>
          <w:p w:rsidRPr="0049582C" w:rsidR="2A156201" w:rsidP="2A156201" w:rsidRDefault="2A156201" w14:paraId="448EBFA6" w14:textId="7AEE47CA">
            <w:pPr>
              <w:spacing w:line="240" w:lineRule="auto"/>
              <w:rPr>
                <w:color w:val="000000" w:themeColor="text1"/>
              </w:rPr>
            </w:pPr>
            <w:r w:rsidRPr="0049582C">
              <w:rPr>
                <w:color w:val="000000" w:themeColor="text1"/>
              </w:rPr>
              <w:t>MATLAB</w:t>
            </w:r>
          </w:p>
        </w:tc>
        <w:tc>
          <w:tcPr>
            <w:tcW w:w="6570" w:type="dxa"/>
            <w:shd w:val="clear" w:color="auto" w:fill="auto"/>
            <w:tcMar>
              <w:top w:w="100" w:type="dxa"/>
              <w:left w:w="100" w:type="dxa"/>
              <w:bottom w:w="100" w:type="dxa"/>
              <w:right w:w="100" w:type="dxa"/>
            </w:tcMar>
          </w:tcPr>
          <w:p w:rsidRPr="0049582C" w:rsidR="2A156201" w:rsidP="2A156201" w:rsidRDefault="2A156201" w14:paraId="6BFD4642" w14:textId="2EC1A1EB">
            <w:pPr>
              <w:spacing w:line="240" w:lineRule="auto"/>
              <w:rPr>
                <w:color w:val="000000" w:themeColor="text1"/>
              </w:rPr>
            </w:pPr>
            <w:r w:rsidRPr="0049582C">
              <w:rPr>
                <w:color w:val="000000" w:themeColor="text1"/>
              </w:rPr>
              <w:t>Matrix Laboratory</w:t>
            </w:r>
          </w:p>
        </w:tc>
      </w:tr>
      <w:tr w:rsidRPr="0049582C" w:rsidR="0049582C" w:rsidTr="0577EDFE" w14:paraId="39F72C15" w14:textId="77777777">
        <w:tc>
          <w:tcPr>
            <w:tcW w:w="1611" w:type="dxa"/>
            <w:shd w:val="clear" w:color="auto" w:fill="auto"/>
            <w:tcMar>
              <w:top w:w="100" w:type="dxa"/>
              <w:left w:w="100" w:type="dxa"/>
              <w:bottom w:w="100" w:type="dxa"/>
              <w:right w:w="100" w:type="dxa"/>
            </w:tcMar>
          </w:tcPr>
          <w:p w:rsidRPr="0049582C" w:rsidR="7D19A586" w:rsidP="7D19A586" w:rsidRDefault="7D19A586" w14:paraId="43BCD1BE" w14:textId="5B28555F">
            <w:pPr>
              <w:spacing w:line="240" w:lineRule="auto"/>
              <w:rPr>
                <w:color w:val="000000" w:themeColor="text1"/>
              </w:rPr>
            </w:pPr>
            <w:r w:rsidRPr="0049582C">
              <w:rPr>
                <w:color w:val="000000" w:themeColor="text1"/>
              </w:rPr>
              <w:lastRenderedPageBreak/>
              <w:t>MCC</w:t>
            </w:r>
          </w:p>
        </w:tc>
        <w:tc>
          <w:tcPr>
            <w:tcW w:w="6570" w:type="dxa"/>
            <w:shd w:val="clear" w:color="auto" w:fill="auto"/>
            <w:tcMar>
              <w:top w:w="100" w:type="dxa"/>
              <w:left w:w="100" w:type="dxa"/>
              <w:bottom w:w="100" w:type="dxa"/>
              <w:right w:w="100" w:type="dxa"/>
            </w:tcMar>
          </w:tcPr>
          <w:p w:rsidRPr="0049582C" w:rsidR="7D19A586" w:rsidP="7D19A586" w:rsidRDefault="7D19A586" w14:paraId="7A193E42" w14:textId="33464704">
            <w:pPr>
              <w:spacing w:line="240" w:lineRule="auto"/>
              <w:rPr>
                <w:color w:val="000000" w:themeColor="text1"/>
              </w:rPr>
            </w:pPr>
            <w:r w:rsidRPr="0049582C">
              <w:rPr>
                <w:color w:val="000000" w:themeColor="text1"/>
              </w:rPr>
              <w:t>Mobile Command Center</w:t>
            </w:r>
          </w:p>
        </w:tc>
      </w:tr>
      <w:tr w:rsidRPr="0049582C" w:rsidR="0049582C" w:rsidTr="0577EDFE" w14:paraId="5845BDD7" w14:textId="77777777">
        <w:tc>
          <w:tcPr>
            <w:tcW w:w="1611" w:type="dxa"/>
            <w:shd w:val="clear" w:color="auto" w:fill="auto"/>
            <w:tcMar>
              <w:top w:w="100" w:type="dxa"/>
              <w:left w:w="100" w:type="dxa"/>
              <w:bottom w:w="100" w:type="dxa"/>
              <w:right w:w="100" w:type="dxa"/>
            </w:tcMar>
          </w:tcPr>
          <w:p w:rsidRPr="0049582C" w:rsidR="009847E3" w:rsidP="7D19A586" w:rsidRDefault="7D19A586" w14:paraId="0756223A" w14:textId="77777777">
            <w:pPr>
              <w:widowControl w:val="0"/>
              <w:spacing w:line="240" w:lineRule="auto"/>
              <w:rPr>
                <w:color w:val="000000" w:themeColor="text1"/>
              </w:rPr>
            </w:pPr>
            <w:r w:rsidRPr="0049582C">
              <w:rPr>
                <w:color w:val="000000" w:themeColor="text1"/>
              </w:rPr>
              <w:t>MTBF</w:t>
            </w:r>
          </w:p>
        </w:tc>
        <w:tc>
          <w:tcPr>
            <w:tcW w:w="6570" w:type="dxa"/>
            <w:shd w:val="clear" w:color="auto" w:fill="auto"/>
            <w:tcMar>
              <w:top w:w="100" w:type="dxa"/>
              <w:left w:w="100" w:type="dxa"/>
              <w:bottom w:w="100" w:type="dxa"/>
              <w:right w:w="100" w:type="dxa"/>
            </w:tcMar>
          </w:tcPr>
          <w:p w:rsidRPr="0049582C" w:rsidR="009847E3" w:rsidP="7D19A586" w:rsidRDefault="7D19A586" w14:paraId="0E6BCA8A" w14:textId="77777777">
            <w:pPr>
              <w:widowControl w:val="0"/>
              <w:spacing w:line="240" w:lineRule="auto"/>
              <w:rPr>
                <w:color w:val="000000" w:themeColor="text1"/>
              </w:rPr>
            </w:pPr>
            <w:r w:rsidRPr="0049582C">
              <w:rPr>
                <w:color w:val="000000" w:themeColor="text1"/>
              </w:rPr>
              <w:t>Mean Time Between Failure</w:t>
            </w:r>
          </w:p>
        </w:tc>
      </w:tr>
      <w:tr w:rsidRPr="0049582C" w:rsidR="0049582C" w:rsidTr="0577EDFE" w14:paraId="1BFBCE09" w14:textId="77777777">
        <w:tc>
          <w:tcPr>
            <w:tcW w:w="1611" w:type="dxa"/>
            <w:shd w:val="clear" w:color="auto" w:fill="auto"/>
            <w:tcMar>
              <w:top w:w="100" w:type="dxa"/>
              <w:left w:w="100" w:type="dxa"/>
              <w:bottom w:w="100" w:type="dxa"/>
              <w:right w:w="100" w:type="dxa"/>
            </w:tcMar>
          </w:tcPr>
          <w:p w:rsidRPr="0049582C" w:rsidR="009847E3" w:rsidP="7D19A586" w:rsidRDefault="7D19A586" w14:paraId="0690B34E" w14:textId="77777777">
            <w:pPr>
              <w:widowControl w:val="0"/>
              <w:spacing w:line="240" w:lineRule="auto"/>
              <w:rPr>
                <w:color w:val="000000" w:themeColor="text1"/>
              </w:rPr>
            </w:pPr>
            <w:r w:rsidRPr="0049582C">
              <w:rPr>
                <w:color w:val="000000" w:themeColor="text1"/>
              </w:rPr>
              <w:t>MTTR</w:t>
            </w:r>
          </w:p>
        </w:tc>
        <w:tc>
          <w:tcPr>
            <w:tcW w:w="6570" w:type="dxa"/>
            <w:shd w:val="clear" w:color="auto" w:fill="auto"/>
            <w:tcMar>
              <w:top w:w="100" w:type="dxa"/>
              <w:left w:w="100" w:type="dxa"/>
              <w:bottom w:w="100" w:type="dxa"/>
              <w:right w:w="100" w:type="dxa"/>
            </w:tcMar>
          </w:tcPr>
          <w:p w:rsidRPr="0049582C" w:rsidR="009847E3" w:rsidP="7D19A586" w:rsidRDefault="7D19A586" w14:paraId="783B74C6" w14:textId="77777777">
            <w:pPr>
              <w:widowControl w:val="0"/>
              <w:spacing w:line="240" w:lineRule="auto"/>
              <w:rPr>
                <w:color w:val="000000" w:themeColor="text1"/>
              </w:rPr>
            </w:pPr>
            <w:r w:rsidRPr="0049582C">
              <w:rPr>
                <w:color w:val="000000" w:themeColor="text1"/>
              </w:rPr>
              <w:t>Mean Time to Repair</w:t>
            </w:r>
          </w:p>
        </w:tc>
      </w:tr>
      <w:tr w:rsidRPr="0049582C" w:rsidR="0049582C" w:rsidTr="0577EDFE" w14:paraId="3380146E" w14:textId="77777777">
        <w:tc>
          <w:tcPr>
            <w:tcW w:w="1611" w:type="dxa"/>
            <w:shd w:val="clear" w:color="auto" w:fill="auto"/>
            <w:tcMar>
              <w:top w:w="100" w:type="dxa"/>
              <w:left w:w="100" w:type="dxa"/>
              <w:bottom w:w="100" w:type="dxa"/>
              <w:right w:w="100" w:type="dxa"/>
            </w:tcMar>
          </w:tcPr>
          <w:p w:rsidRPr="0049582C" w:rsidR="7D19A586" w:rsidP="7D19A586" w:rsidRDefault="2A156201" w14:paraId="7740839E" w14:textId="165C0AB1">
            <w:pPr>
              <w:spacing w:line="240" w:lineRule="auto"/>
              <w:rPr>
                <w:color w:val="000000" w:themeColor="text1"/>
              </w:rPr>
            </w:pPr>
            <w:proofErr w:type="spellStart"/>
            <w:r w:rsidRPr="0049582C">
              <w:rPr>
                <w:color w:val="000000" w:themeColor="text1"/>
              </w:rPr>
              <w:t>OoI</w:t>
            </w:r>
            <w:proofErr w:type="spellEnd"/>
          </w:p>
        </w:tc>
        <w:tc>
          <w:tcPr>
            <w:tcW w:w="6570" w:type="dxa"/>
            <w:shd w:val="clear" w:color="auto" w:fill="auto"/>
            <w:tcMar>
              <w:top w:w="100" w:type="dxa"/>
              <w:left w:w="100" w:type="dxa"/>
              <w:bottom w:w="100" w:type="dxa"/>
              <w:right w:w="100" w:type="dxa"/>
            </w:tcMar>
          </w:tcPr>
          <w:p w:rsidRPr="0049582C" w:rsidR="7D19A586" w:rsidP="7D19A586" w:rsidRDefault="7D19A586" w14:paraId="11087441" w14:textId="73BF9AF0">
            <w:pPr>
              <w:spacing w:line="240" w:lineRule="auto"/>
              <w:rPr>
                <w:color w:val="000000" w:themeColor="text1"/>
              </w:rPr>
            </w:pPr>
            <w:r w:rsidRPr="0049582C">
              <w:rPr>
                <w:color w:val="000000" w:themeColor="text1"/>
              </w:rPr>
              <w:t xml:space="preserve">Object of Interest </w:t>
            </w:r>
          </w:p>
        </w:tc>
      </w:tr>
      <w:tr w:rsidR="0577EDFE" w:rsidTr="0577EDFE" w14:paraId="5BFCFE4E">
        <w:tc>
          <w:tcPr>
            <w:tcW w:w="1611" w:type="dxa"/>
            <w:shd w:val="clear" w:color="auto" w:fill="auto"/>
            <w:tcMar>
              <w:top w:w="100" w:type="dxa"/>
              <w:left w:w="100" w:type="dxa"/>
              <w:bottom w:w="100" w:type="dxa"/>
              <w:right w:w="100" w:type="dxa"/>
            </w:tcMar>
          </w:tcPr>
          <w:p w:rsidR="0577EDFE" w:rsidP="0577EDFE" w:rsidRDefault="0577EDFE" w14:paraId="312A2C6F" w14:textId="78B26740">
            <w:pPr>
              <w:pStyle w:val="Normal"/>
              <w:spacing w:line="240" w:lineRule="auto"/>
              <w:rPr>
                <w:color w:val="E36C0A" w:themeColor="accent6" w:themeTint="FF" w:themeShade="BF"/>
              </w:rPr>
            </w:pPr>
            <w:r w:rsidRPr="0577EDFE" w:rsidR="0577EDFE">
              <w:rPr>
                <w:color w:val="E36C0A" w:themeColor="accent6" w:themeTint="FF" w:themeShade="BF"/>
              </w:rPr>
              <w:t>PPE</w:t>
            </w:r>
          </w:p>
        </w:tc>
        <w:tc>
          <w:tcPr>
            <w:tcW w:w="6570" w:type="dxa"/>
            <w:shd w:val="clear" w:color="auto" w:fill="auto"/>
            <w:tcMar>
              <w:top w:w="100" w:type="dxa"/>
              <w:left w:w="100" w:type="dxa"/>
              <w:bottom w:w="100" w:type="dxa"/>
              <w:right w:w="100" w:type="dxa"/>
            </w:tcMar>
          </w:tcPr>
          <w:p w:rsidR="0577EDFE" w:rsidP="0577EDFE" w:rsidRDefault="0577EDFE" w14:paraId="39F9A863" w14:textId="1B3858B0">
            <w:pPr>
              <w:pStyle w:val="Normal"/>
              <w:spacing w:line="240" w:lineRule="auto"/>
              <w:rPr>
                <w:color w:val="E36C0A" w:themeColor="accent6" w:themeTint="FF" w:themeShade="BF"/>
              </w:rPr>
            </w:pPr>
            <w:r w:rsidRPr="0577EDFE" w:rsidR="0577EDFE">
              <w:rPr>
                <w:color w:val="E36C0A" w:themeColor="accent6" w:themeTint="FF" w:themeShade="BF"/>
              </w:rPr>
              <w:t>Personal Protective Equipment</w:t>
            </w:r>
          </w:p>
        </w:tc>
      </w:tr>
      <w:tr w:rsidRPr="0049582C" w:rsidR="0049582C" w:rsidTr="0577EDFE" w14:paraId="3F5F797C" w14:textId="77777777">
        <w:tc>
          <w:tcPr>
            <w:tcW w:w="1611" w:type="dxa"/>
            <w:shd w:val="clear" w:color="auto" w:fill="auto"/>
            <w:tcMar>
              <w:top w:w="100" w:type="dxa"/>
              <w:left w:w="100" w:type="dxa"/>
              <w:bottom w:w="100" w:type="dxa"/>
              <w:right w:w="100" w:type="dxa"/>
            </w:tcMar>
          </w:tcPr>
          <w:p w:rsidRPr="0049582C" w:rsidR="2A156201" w:rsidP="2A156201" w:rsidRDefault="2A156201" w14:paraId="45D91530" w14:textId="37ACFEC7">
            <w:pPr>
              <w:spacing w:line="240" w:lineRule="auto"/>
              <w:rPr>
                <w:color w:val="000000" w:themeColor="text1"/>
              </w:rPr>
            </w:pPr>
            <w:r w:rsidRPr="0049582C">
              <w:rPr>
                <w:color w:val="000000" w:themeColor="text1"/>
              </w:rPr>
              <w:t>PTC</w:t>
            </w:r>
          </w:p>
        </w:tc>
        <w:tc>
          <w:tcPr>
            <w:tcW w:w="6570" w:type="dxa"/>
            <w:shd w:val="clear" w:color="auto" w:fill="auto"/>
            <w:tcMar>
              <w:top w:w="100" w:type="dxa"/>
              <w:left w:w="100" w:type="dxa"/>
              <w:bottom w:w="100" w:type="dxa"/>
              <w:right w:w="100" w:type="dxa"/>
            </w:tcMar>
          </w:tcPr>
          <w:p w:rsidRPr="0049582C" w:rsidR="2A156201" w:rsidP="2A156201" w:rsidRDefault="2A156201" w14:paraId="573F413E" w14:textId="0F434D20">
            <w:pPr>
              <w:spacing w:line="240" w:lineRule="auto"/>
              <w:rPr>
                <w:color w:val="000000" w:themeColor="text1"/>
              </w:rPr>
            </w:pPr>
            <w:r w:rsidRPr="0049582C">
              <w:rPr>
                <w:color w:val="000000" w:themeColor="text1"/>
              </w:rPr>
              <w:t>Parametric Technology Corp.</w:t>
            </w:r>
          </w:p>
        </w:tc>
      </w:tr>
      <w:tr w:rsidRPr="0049582C" w:rsidR="0049582C" w:rsidTr="0577EDFE" w14:paraId="0D3FEF9C" w14:textId="77777777">
        <w:tc>
          <w:tcPr>
            <w:tcW w:w="1611" w:type="dxa"/>
            <w:shd w:val="clear" w:color="auto" w:fill="auto"/>
            <w:tcMar>
              <w:top w:w="100" w:type="dxa"/>
              <w:left w:w="100" w:type="dxa"/>
              <w:bottom w:w="100" w:type="dxa"/>
              <w:right w:w="100" w:type="dxa"/>
            </w:tcMar>
          </w:tcPr>
          <w:p w:rsidRPr="0049582C" w:rsidR="7D19A586" w:rsidP="7D19A586" w:rsidRDefault="2A156201" w14:paraId="0FFF97CE" w14:textId="173E029B">
            <w:pPr>
              <w:spacing w:line="240" w:lineRule="auto"/>
              <w:rPr>
                <w:color w:val="000000" w:themeColor="text1"/>
              </w:rPr>
            </w:pPr>
            <w:r w:rsidRPr="0049582C">
              <w:rPr>
                <w:color w:val="000000" w:themeColor="text1"/>
              </w:rPr>
              <w:t>TOI</w:t>
            </w:r>
          </w:p>
        </w:tc>
        <w:tc>
          <w:tcPr>
            <w:tcW w:w="6570" w:type="dxa"/>
            <w:shd w:val="clear" w:color="auto" w:fill="auto"/>
            <w:tcMar>
              <w:top w:w="100" w:type="dxa"/>
              <w:left w:w="100" w:type="dxa"/>
              <w:bottom w:w="100" w:type="dxa"/>
              <w:right w:w="100" w:type="dxa"/>
            </w:tcMar>
          </w:tcPr>
          <w:p w:rsidRPr="0049582C" w:rsidR="7D19A586" w:rsidP="7D19A586" w:rsidRDefault="7D19A586" w14:paraId="1CCB9330" w14:textId="2D42DE6A">
            <w:pPr>
              <w:spacing w:line="240" w:lineRule="auto"/>
              <w:rPr>
                <w:color w:val="000000" w:themeColor="text1"/>
              </w:rPr>
            </w:pPr>
            <w:r w:rsidRPr="0049582C">
              <w:rPr>
                <w:color w:val="000000" w:themeColor="text1"/>
              </w:rPr>
              <w:t xml:space="preserve">Target of Interest </w:t>
            </w:r>
          </w:p>
        </w:tc>
      </w:tr>
      <w:tr w:rsidRPr="0049582C" w:rsidR="0049582C" w:rsidTr="0577EDFE" w14:paraId="3EB60520" w14:textId="77777777">
        <w:tc>
          <w:tcPr>
            <w:tcW w:w="1611" w:type="dxa"/>
            <w:shd w:val="clear" w:color="auto" w:fill="auto"/>
            <w:tcMar>
              <w:top w:w="100" w:type="dxa"/>
              <w:left w:w="100" w:type="dxa"/>
              <w:bottom w:w="100" w:type="dxa"/>
              <w:right w:w="100" w:type="dxa"/>
            </w:tcMar>
          </w:tcPr>
          <w:p w:rsidRPr="0049582C" w:rsidR="2A156201" w:rsidP="2A156201" w:rsidRDefault="2A156201" w14:paraId="02A0D4D3" w14:textId="27B5C99B">
            <w:pPr>
              <w:spacing w:line="240" w:lineRule="auto"/>
              <w:rPr>
                <w:color w:val="000000" w:themeColor="text1"/>
              </w:rPr>
            </w:pPr>
            <w:r w:rsidRPr="0049582C">
              <w:rPr>
                <w:color w:val="000000" w:themeColor="text1"/>
              </w:rPr>
              <w:t>TRL</w:t>
            </w:r>
          </w:p>
        </w:tc>
        <w:tc>
          <w:tcPr>
            <w:tcW w:w="6570" w:type="dxa"/>
            <w:shd w:val="clear" w:color="auto" w:fill="auto"/>
            <w:tcMar>
              <w:top w:w="100" w:type="dxa"/>
              <w:left w:w="100" w:type="dxa"/>
              <w:bottom w:w="100" w:type="dxa"/>
              <w:right w:w="100" w:type="dxa"/>
            </w:tcMar>
          </w:tcPr>
          <w:p w:rsidRPr="0049582C" w:rsidR="2A156201" w:rsidP="2A156201" w:rsidRDefault="2A156201" w14:paraId="35500799" w14:textId="798CD025">
            <w:pPr>
              <w:spacing w:line="240" w:lineRule="auto"/>
              <w:rPr>
                <w:color w:val="000000" w:themeColor="text1"/>
              </w:rPr>
            </w:pPr>
            <w:r w:rsidRPr="0049582C">
              <w:rPr>
                <w:color w:val="000000" w:themeColor="text1"/>
              </w:rPr>
              <w:t>Technology Readiness Level</w:t>
            </w:r>
          </w:p>
        </w:tc>
      </w:tr>
      <w:tr w:rsidRPr="0049582C" w:rsidR="0049582C" w:rsidTr="0577EDFE" w14:paraId="50FC8E36" w14:textId="77777777">
        <w:tc>
          <w:tcPr>
            <w:tcW w:w="1611" w:type="dxa"/>
            <w:shd w:val="clear" w:color="auto" w:fill="auto"/>
            <w:tcMar>
              <w:top w:w="100" w:type="dxa"/>
              <w:left w:w="100" w:type="dxa"/>
              <w:bottom w:w="100" w:type="dxa"/>
              <w:right w:w="100" w:type="dxa"/>
            </w:tcMar>
          </w:tcPr>
          <w:p w:rsidRPr="0049582C" w:rsidR="7D19A586" w:rsidP="7D19A586" w:rsidRDefault="7D19A586" w14:paraId="6F40998A" w14:textId="2907B7AE">
            <w:pPr>
              <w:spacing w:line="240" w:lineRule="auto"/>
              <w:rPr>
                <w:color w:val="000000" w:themeColor="text1"/>
              </w:rPr>
            </w:pPr>
            <w:r w:rsidRPr="0049582C">
              <w:rPr>
                <w:color w:val="000000" w:themeColor="text1"/>
              </w:rPr>
              <w:t>UAS</w:t>
            </w:r>
          </w:p>
        </w:tc>
        <w:tc>
          <w:tcPr>
            <w:tcW w:w="6570" w:type="dxa"/>
            <w:shd w:val="clear" w:color="auto" w:fill="auto"/>
            <w:tcMar>
              <w:top w:w="100" w:type="dxa"/>
              <w:left w:w="100" w:type="dxa"/>
              <w:bottom w:w="100" w:type="dxa"/>
              <w:right w:w="100" w:type="dxa"/>
            </w:tcMar>
          </w:tcPr>
          <w:p w:rsidRPr="0049582C" w:rsidR="7D19A586" w:rsidP="7D19A586" w:rsidRDefault="7D19A586" w14:paraId="5F047FE9" w14:textId="40DA629D">
            <w:pPr>
              <w:spacing w:line="240" w:lineRule="auto"/>
              <w:rPr>
                <w:color w:val="000000" w:themeColor="text1"/>
              </w:rPr>
            </w:pPr>
            <w:r w:rsidRPr="0049582C">
              <w:rPr>
                <w:color w:val="000000" w:themeColor="text1"/>
              </w:rPr>
              <w:t>Unmanned Aircraft Systems</w:t>
            </w:r>
          </w:p>
        </w:tc>
      </w:tr>
      <w:tr w:rsidRPr="0049582C" w:rsidR="0049582C" w:rsidTr="0577EDFE" w14:paraId="24EFADC4" w14:textId="77777777">
        <w:tc>
          <w:tcPr>
            <w:tcW w:w="1611" w:type="dxa"/>
            <w:shd w:val="clear" w:color="auto" w:fill="auto"/>
            <w:tcMar>
              <w:top w:w="100" w:type="dxa"/>
              <w:left w:w="100" w:type="dxa"/>
              <w:bottom w:w="100" w:type="dxa"/>
              <w:right w:w="100" w:type="dxa"/>
            </w:tcMar>
          </w:tcPr>
          <w:p w:rsidRPr="0049582C" w:rsidR="009847E3" w:rsidP="7D19A586" w:rsidRDefault="7D19A586" w14:paraId="23309481" w14:textId="77777777">
            <w:pPr>
              <w:widowControl w:val="0"/>
              <w:spacing w:line="240" w:lineRule="auto"/>
              <w:rPr>
                <w:color w:val="000000" w:themeColor="text1"/>
              </w:rPr>
            </w:pPr>
            <w:r w:rsidRPr="0049582C">
              <w:rPr>
                <w:color w:val="000000" w:themeColor="text1"/>
              </w:rPr>
              <w:t>UAV</w:t>
            </w:r>
          </w:p>
        </w:tc>
        <w:tc>
          <w:tcPr>
            <w:tcW w:w="6570" w:type="dxa"/>
            <w:shd w:val="clear" w:color="auto" w:fill="auto"/>
            <w:tcMar>
              <w:top w:w="100" w:type="dxa"/>
              <w:left w:w="100" w:type="dxa"/>
              <w:bottom w:w="100" w:type="dxa"/>
              <w:right w:w="100" w:type="dxa"/>
            </w:tcMar>
          </w:tcPr>
          <w:p w:rsidRPr="0049582C" w:rsidR="009847E3" w:rsidP="7D19A586" w:rsidRDefault="7D19A586" w14:paraId="19BDE465" w14:textId="77777777">
            <w:pPr>
              <w:widowControl w:val="0"/>
              <w:spacing w:line="240" w:lineRule="auto"/>
              <w:rPr>
                <w:color w:val="000000" w:themeColor="text1"/>
              </w:rPr>
            </w:pPr>
            <w:r w:rsidRPr="0049582C">
              <w:rPr>
                <w:color w:val="000000" w:themeColor="text1"/>
              </w:rPr>
              <w:t>Unmanned Aerial Vehicle</w:t>
            </w:r>
          </w:p>
        </w:tc>
      </w:tr>
      <w:tr w:rsidRPr="0049582C" w:rsidR="0049582C" w:rsidTr="0577EDFE" w14:paraId="6F562FF5" w14:textId="77777777">
        <w:tc>
          <w:tcPr>
            <w:tcW w:w="1611" w:type="dxa"/>
            <w:shd w:val="clear" w:color="auto" w:fill="auto"/>
            <w:tcMar>
              <w:top w:w="100" w:type="dxa"/>
              <w:left w:w="100" w:type="dxa"/>
              <w:bottom w:w="100" w:type="dxa"/>
              <w:right w:w="100" w:type="dxa"/>
            </w:tcMar>
          </w:tcPr>
          <w:p w:rsidRPr="0049582C" w:rsidR="00964E6C" w:rsidP="7D19A586" w:rsidRDefault="7D19A586" w14:paraId="3F13F466" w14:textId="754B176F">
            <w:pPr>
              <w:widowControl w:val="0"/>
              <w:spacing w:line="240" w:lineRule="auto"/>
              <w:rPr>
                <w:color w:val="000000" w:themeColor="text1"/>
              </w:rPr>
            </w:pPr>
            <w:r w:rsidRPr="0049582C">
              <w:rPr>
                <w:color w:val="000000" w:themeColor="text1"/>
              </w:rPr>
              <w:t>US</w:t>
            </w:r>
          </w:p>
        </w:tc>
        <w:tc>
          <w:tcPr>
            <w:tcW w:w="6570" w:type="dxa"/>
            <w:shd w:val="clear" w:color="auto" w:fill="auto"/>
            <w:tcMar>
              <w:top w:w="100" w:type="dxa"/>
              <w:left w:w="100" w:type="dxa"/>
              <w:bottom w:w="100" w:type="dxa"/>
              <w:right w:w="100" w:type="dxa"/>
            </w:tcMar>
          </w:tcPr>
          <w:p w:rsidRPr="0049582C" w:rsidR="00964E6C" w:rsidP="7D19A586" w:rsidRDefault="7D19A586" w14:paraId="7B93C76A" w14:textId="04D140F8">
            <w:pPr>
              <w:widowControl w:val="0"/>
              <w:spacing w:line="240" w:lineRule="auto"/>
              <w:rPr>
                <w:color w:val="000000" w:themeColor="text1"/>
              </w:rPr>
            </w:pPr>
            <w:r w:rsidRPr="0049582C">
              <w:rPr>
                <w:color w:val="000000" w:themeColor="text1"/>
              </w:rPr>
              <w:t>United States</w:t>
            </w:r>
          </w:p>
        </w:tc>
      </w:tr>
      <w:tr w:rsidRPr="0049582C" w:rsidR="0049582C" w:rsidTr="0577EDFE" w14:paraId="4C83B402" w14:textId="77777777">
        <w:tc>
          <w:tcPr>
            <w:tcW w:w="1611" w:type="dxa"/>
            <w:shd w:val="clear" w:color="auto" w:fill="auto"/>
            <w:tcMar>
              <w:top w:w="100" w:type="dxa"/>
              <w:left w:w="100" w:type="dxa"/>
              <w:bottom w:w="100" w:type="dxa"/>
              <w:right w:w="100" w:type="dxa"/>
            </w:tcMar>
          </w:tcPr>
          <w:p w:rsidRPr="0049582C" w:rsidR="213F4FD0" w:rsidP="7D19A586" w:rsidRDefault="7D19A586" w14:paraId="1370563B" w14:textId="1FF2A154">
            <w:pPr>
              <w:spacing w:line="240" w:lineRule="auto"/>
              <w:rPr>
                <w:color w:val="000000" w:themeColor="text1"/>
              </w:rPr>
            </w:pPr>
            <w:r w:rsidRPr="0049582C">
              <w:rPr>
                <w:color w:val="000000" w:themeColor="text1"/>
              </w:rPr>
              <w:t>GMLRS</w:t>
            </w:r>
          </w:p>
        </w:tc>
        <w:tc>
          <w:tcPr>
            <w:tcW w:w="6570" w:type="dxa"/>
            <w:shd w:val="clear" w:color="auto" w:fill="auto"/>
            <w:tcMar>
              <w:top w:w="100" w:type="dxa"/>
              <w:left w:w="100" w:type="dxa"/>
              <w:bottom w:w="100" w:type="dxa"/>
              <w:right w:w="100" w:type="dxa"/>
            </w:tcMar>
          </w:tcPr>
          <w:p w:rsidRPr="0049582C" w:rsidR="213F4FD0" w:rsidP="7D19A586" w:rsidRDefault="7D19A586" w14:paraId="58CDA2F2" w14:textId="2BC8AE11">
            <w:pPr>
              <w:spacing w:line="240" w:lineRule="auto"/>
              <w:rPr>
                <w:color w:val="000000" w:themeColor="text1"/>
              </w:rPr>
            </w:pPr>
            <w:r w:rsidRPr="0049582C">
              <w:rPr>
                <w:color w:val="000000" w:themeColor="text1"/>
              </w:rPr>
              <w:t>Guided Multiple Launch Rocket System</w:t>
            </w:r>
          </w:p>
        </w:tc>
      </w:tr>
      <w:tr w:rsidRPr="0049582C" w:rsidR="213F4FD0" w:rsidTr="0577EDFE" w14:paraId="54CF69D9" w14:textId="77777777">
        <w:tc>
          <w:tcPr>
            <w:tcW w:w="1611" w:type="dxa"/>
            <w:shd w:val="clear" w:color="auto" w:fill="auto"/>
            <w:tcMar>
              <w:top w:w="100" w:type="dxa"/>
              <w:left w:w="100" w:type="dxa"/>
              <w:bottom w:w="100" w:type="dxa"/>
              <w:right w:w="100" w:type="dxa"/>
            </w:tcMar>
          </w:tcPr>
          <w:p w:rsidRPr="0049582C" w:rsidR="213F4FD0" w:rsidP="7D19A586" w:rsidRDefault="7D19A586" w14:paraId="6BD857E5" w14:textId="30BCEF05">
            <w:pPr>
              <w:spacing w:line="240" w:lineRule="auto"/>
              <w:rPr>
                <w:color w:val="000000" w:themeColor="text1"/>
              </w:rPr>
            </w:pPr>
            <w:r w:rsidRPr="0049582C">
              <w:rPr>
                <w:color w:val="000000" w:themeColor="text1"/>
              </w:rPr>
              <w:t>ATACMS</w:t>
            </w:r>
          </w:p>
        </w:tc>
        <w:tc>
          <w:tcPr>
            <w:tcW w:w="6570" w:type="dxa"/>
            <w:shd w:val="clear" w:color="auto" w:fill="auto"/>
            <w:tcMar>
              <w:top w:w="100" w:type="dxa"/>
              <w:left w:w="100" w:type="dxa"/>
              <w:bottom w:w="100" w:type="dxa"/>
              <w:right w:w="100" w:type="dxa"/>
            </w:tcMar>
          </w:tcPr>
          <w:p w:rsidRPr="0049582C" w:rsidR="213F4FD0" w:rsidP="7D19A586" w:rsidRDefault="7D19A586" w14:paraId="32D569E4" w14:textId="0BD74469">
            <w:pPr>
              <w:spacing w:line="240" w:lineRule="auto"/>
              <w:rPr>
                <w:color w:val="000000" w:themeColor="text1"/>
              </w:rPr>
            </w:pPr>
            <w:r w:rsidRPr="0049582C">
              <w:rPr>
                <w:color w:val="000000" w:themeColor="text1"/>
              </w:rPr>
              <w:t>Army Tactical Missile System</w:t>
            </w:r>
          </w:p>
        </w:tc>
      </w:tr>
    </w:tbl>
    <w:p w:rsidRPr="0049582C" w:rsidR="009847E3" w:rsidRDefault="009847E3" w14:paraId="379A9E53" w14:textId="77777777">
      <w:pPr>
        <w:rPr>
          <w:color w:val="000000" w:themeColor="text1"/>
        </w:rPr>
      </w:pPr>
    </w:p>
    <w:p w:rsidRPr="0049582C" w:rsidR="009847E3" w:rsidP="74D125BB" w:rsidRDefault="00D967DA" w14:paraId="41B89DDC" w14:textId="77777777">
      <w:pPr>
        <w:pStyle w:val="Heading1"/>
        <w:numPr>
          <w:ilvl w:val="0"/>
          <w:numId w:val="2"/>
        </w:numPr>
        <w:ind w:left="270" w:hanging="270"/>
        <w:rPr>
          <w:b w:val="1"/>
          <w:bCs w:val="1"/>
          <w:i w:val="1"/>
          <w:iCs w:val="1"/>
          <w:color w:val="000000" w:themeColor="text1"/>
          <w:sz w:val="22"/>
          <w:szCs w:val="22"/>
        </w:rPr>
      </w:pPr>
      <w:bookmarkStart w:name="_Toc2090707402" w:id="203789474"/>
      <w:r w:rsidRPr="74D125BB" w:rsidR="74D125BB">
        <w:rPr>
          <w:b w:val="1"/>
          <w:bCs w:val="1"/>
          <w:i w:val="1"/>
          <w:iCs w:val="1"/>
          <w:color w:val="000000" w:themeColor="text1" w:themeTint="FF" w:themeShade="FF"/>
          <w:sz w:val="22"/>
          <w:szCs w:val="22"/>
        </w:rPr>
        <w:t>References</w:t>
      </w:r>
      <w:bookmarkEnd w:id="203789474"/>
    </w:p>
    <w:p w:rsidRPr="0049582C" w:rsidR="009847E3" w:rsidP="6B3C7A95" w:rsidRDefault="00D967DA" w14:paraId="628CD43E" w14:textId="22D3B17F">
      <w:pPr>
        <w:rPr>
          <w:i/>
          <w:iCs/>
          <w:color w:val="000000" w:themeColor="text1"/>
        </w:rPr>
      </w:pPr>
      <w:r w:rsidRPr="0049582C">
        <w:rPr>
          <w:i/>
          <w:iCs/>
          <w:color w:val="000000" w:themeColor="text1"/>
        </w:rPr>
        <w:t xml:space="preserve"> </w:t>
      </w:r>
    </w:p>
    <w:p w:rsidR="1FC9B87F" w:rsidP="1FC9B87F" w:rsidRDefault="1FC9B87F" w14:paraId="31CCA21D" w14:textId="54674D13">
      <w:pPr>
        <w:rPr>
          <w:color w:val="434343"/>
          <w:sz w:val="40"/>
          <w:szCs w:val="40"/>
        </w:rPr>
      </w:pPr>
      <w:r w:rsidRPr="1FC9B87F" w:rsidR="1FC9B87F">
        <w:rPr>
          <w:color w:val="000000" w:themeColor="text1" w:themeTint="FF" w:themeShade="FF"/>
        </w:rPr>
        <w:t xml:space="preserve">Project Sky Net Design Dossier Rev </w:t>
      </w:r>
      <w:r w:rsidRPr="1FC9B87F" w:rsidR="1FC9B87F">
        <w:rPr>
          <w:color w:val="000000" w:themeColor="text1" w:themeTint="FF" w:themeShade="FF"/>
          <w:rPrChange w:author="Linda Camacho" w:date="2020-09-01T20:01:00Z" w:id="1910269382"/>
        </w:rPr>
        <w:t>12</w:t>
      </w:r>
      <w:commentRangeStart w:id="427"/>
      <w:commentRangeStart w:id="428"/>
      <w:r w:rsidRPr="1FC9B87F" w:rsidR="1FC9B87F">
        <w:rPr>
          <w:color w:val="000000" w:themeColor="text1" w:themeTint="FF" w:themeShade="FF"/>
        </w:rPr>
        <w:t xml:space="preserve"> </w:t>
      </w:r>
      <w:commentRangeEnd w:id="427"/>
      <w:r>
        <w:rPr>
          <w:rStyle w:val="CommentReference"/>
        </w:rPr>
        <w:commentReference w:id="427"/>
      </w:r>
      <w:commentRangeEnd w:id="428"/>
      <w:r>
        <w:rPr>
          <w:rStyle w:val="CommentReference"/>
        </w:rPr>
        <w:commentReference w:id="428"/>
      </w:r>
      <w:r w:rsidRPr="1FC9B87F" w:rsidR="1FC9B87F">
        <w:rPr>
          <w:color w:val="000000" w:themeColor="text1" w:themeTint="FF" w:themeShade="FF"/>
        </w:rPr>
        <w:t xml:space="preserve">September 1, 2020 </w:t>
      </w:r>
    </w:p>
    <w:p w:rsidR="1FC9B87F" w:rsidP="1FC9B87F" w:rsidRDefault="1FC9B87F" w14:paraId="15FFA8C2" w14:textId="5B8DF3EA">
      <w:pPr>
        <w:pStyle w:val="Normal"/>
        <w:rPr>
          <w:color w:val="000000" w:themeColor="text1" w:themeTint="FF" w:themeShade="FF"/>
        </w:rPr>
      </w:pPr>
    </w:p>
    <w:p w:rsidR="1FC9B87F" w:rsidP="1FC9B87F" w:rsidRDefault="1FC9B87F" w14:paraId="7E89AA1D" w14:textId="769BD7D9">
      <w:pPr>
        <w:pStyle w:val="ListParagraph"/>
        <w:numPr>
          <w:ilvl w:val="0"/>
          <w:numId w:val="2"/>
        </w:numPr>
        <w:rPr>
          <w:rFonts w:ascii="Arial" w:hAnsi="Arial" w:eastAsia="Arial" w:cs="Arial"/>
          <w:b w:val="1"/>
          <w:bCs w:val="1"/>
          <w:i w:val="1"/>
          <w:iCs w:val="1"/>
          <w:color w:val="00B050"/>
          <w:sz w:val="22"/>
          <w:szCs w:val="22"/>
        </w:rPr>
      </w:pPr>
      <w:r w:rsidRPr="1FC9B87F" w:rsidR="1FC9B87F">
        <w:rPr>
          <w:b w:val="1"/>
          <w:bCs w:val="1"/>
          <w:i w:val="1"/>
          <w:iCs w:val="1"/>
          <w:color w:val="00B050"/>
          <w:sz w:val="22"/>
          <w:szCs w:val="22"/>
        </w:rPr>
        <w:t>Requirements Justifications</w:t>
      </w:r>
    </w:p>
    <w:p w:rsidR="1FC9B87F" w:rsidP="1FC9B87F" w:rsidRDefault="1FC9B87F" w14:paraId="7ACD48C6" w14:textId="2CE2FBDF">
      <w:pPr>
        <w:spacing w:before="120" w:after="120"/>
        <w:ind w:firstLine="720"/>
        <w:jc w:val="left"/>
      </w:pPr>
      <w:r w:rsidRPr="2C2C660E" w:rsidR="2C2C660E">
        <w:rPr>
          <w:rFonts w:ascii="Arial" w:hAnsi="Arial" w:eastAsia="Arial" w:cs="Arial"/>
          <w:b w:val="0"/>
          <w:bCs w:val="0"/>
          <w:i w:val="0"/>
          <w:iCs w:val="0"/>
          <w:caps w:val="0"/>
          <w:smallCaps w:val="0"/>
          <w:strike w:val="0"/>
          <w:dstrike w:val="0"/>
          <w:noProof w:val="0"/>
          <w:color w:val="00B050"/>
          <w:sz w:val="22"/>
          <w:szCs w:val="22"/>
          <w:u w:val="none"/>
          <w:lang w:val="en-US"/>
        </w:rPr>
        <w:t xml:space="preserve">The purpose of this appendix is to provide further information about some of the requirements to provide the designer the proper background and perspective to understand the respective requirement.  This includes reasoning and thought-process used while considering certain requirements. Additionally, any sources consulted will be provided here for additional insight. </w:t>
      </w:r>
      <w:r w:rsidRPr="2C2C660E" w:rsidR="2C2C660E">
        <w:rPr>
          <w:rFonts w:ascii="Arial" w:hAnsi="Arial" w:eastAsia="Arial" w:cs="Arial"/>
          <w:noProof w:val="0"/>
          <w:sz w:val="22"/>
          <w:szCs w:val="22"/>
          <w:lang w:val="en"/>
        </w:rPr>
        <w:t xml:space="preserve"> </w:t>
      </w:r>
    </w:p>
    <w:p w:rsidR="1FC9B87F" w:rsidP="2C2C660E" w:rsidRDefault="1FC9B87F" w14:paraId="2CF87F2C" w14:textId="628C6510">
      <w:pPr>
        <w:ind w:left="0"/>
        <w:rPr>
          <w:color w:val="000000" w:themeColor="text1" w:themeTint="FF" w:themeShade="FF"/>
        </w:rPr>
      </w:pPr>
      <w:r w:rsidRPr="2C2C660E" w:rsidR="2C2C660E">
        <w:rPr>
          <w:color w:val="000000" w:themeColor="text1" w:themeTint="FF" w:themeShade="FF"/>
        </w:rPr>
        <w:t>Requirement 3.2.2.1: The system shall not exceed 66 feet wide x 36 feet long x 12.5 feet high [ 20.11m x 10.97 m x 3.81 m]</w:t>
      </w:r>
    </w:p>
    <w:p w:rsidR="1FC9B87F" w:rsidP="2C2C660E" w:rsidRDefault="1FC9B87F" w14:paraId="12F982A4" w14:textId="2BBB7734">
      <w:pPr>
        <w:pStyle w:val="Normal"/>
        <w:rPr>
          <w:noProof w:val="0"/>
          <w:color w:val="00B050"/>
          <w:lang w:val="en"/>
        </w:rPr>
      </w:pPr>
      <w:r w:rsidRPr="2C2C660E" w:rsidR="2C2C660E">
        <w:rPr>
          <w:color w:val="00B050"/>
        </w:rPr>
        <w:t xml:space="preserve">Justification: Based on the specifications of the General Atomics MQ-1 Predator, on which the design of this AUAV is based on, the dimensions are feasible and confirmed. </w:t>
      </w:r>
    </w:p>
    <w:p w:rsidR="1FC9B87F" w:rsidP="2C2C660E" w:rsidRDefault="1FC9B87F" w14:paraId="60D79C10" w14:textId="1BE934D1">
      <w:pPr>
        <w:pStyle w:val="Normal"/>
      </w:pPr>
    </w:p>
    <w:p w:rsidR="1FC9B87F" w:rsidP="2C2C660E" w:rsidRDefault="1FC9B87F" w14:paraId="1B554BEC" w14:textId="4A81DEED">
      <w:pPr>
        <w:ind w:left="0"/>
        <w:rPr>
          <w:color w:val="000000" w:themeColor="text1" w:themeTint="FF" w:themeShade="FF"/>
        </w:rPr>
      </w:pPr>
      <w:r w:rsidRPr="2C2C660E" w:rsidR="2C2C660E">
        <w:rPr>
          <w:color w:val="000000" w:themeColor="text1" w:themeTint="FF" w:themeShade="FF"/>
        </w:rPr>
        <w:t>The system weight shall not exceed 4,901 pounds [2,223 kilograms].</w:t>
      </w:r>
    </w:p>
    <w:p w:rsidR="1FC9B87F" w:rsidP="2C2C660E" w:rsidRDefault="1FC9B87F" w14:paraId="42D855EE" w14:textId="42885085">
      <w:pPr>
        <w:pStyle w:val="Normal"/>
        <w:ind w:left="0"/>
        <w:rPr>
          <w:noProof w:val="0"/>
          <w:color w:val="00B050"/>
          <w:sz w:val="22"/>
          <w:szCs w:val="22"/>
          <w:lang w:val="en"/>
        </w:rPr>
      </w:pPr>
      <w:r w:rsidRPr="2C2C660E" w:rsidR="2C2C660E">
        <w:rPr>
          <w:b w:val="0"/>
          <w:bCs w:val="0"/>
          <w:i w:val="1"/>
          <w:iCs w:val="1"/>
          <w:color w:val="00B050"/>
          <w:sz w:val="22"/>
          <w:szCs w:val="22"/>
        </w:rPr>
        <w:t>Justification:</w:t>
      </w:r>
      <w:r w:rsidRPr="2C2C660E" w:rsidR="2C2C660E">
        <w:rPr>
          <w:b w:val="1"/>
          <w:bCs w:val="1"/>
          <w:i w:val="1"/>
          <w:iCs w:val="1"/>
          <w:color w:val="00B050"/>
          <w:sz w:val="22"/>
          <w:szCs w:val="22"/>
        </w:rPr>
        <w:t xml:space="preserve"> </w:t>
      </w:r>
      <w:r w:rsidRPr="2C2C660E" w:rsidR="2C2C660E">
        <w:rPr>
          <w:b w:val="0"/>
          <w:bCs w:val="0"/>
          <w:i w:val="1"/>
          <w:iCs w:val="1"/>
          <w:color w:val="00B050"/>
          <w:sz w:val="22"/>
          <w:szCs w:val="22"/>
        </w:rPr>
        <w:t>The</w:t>
      </w:r>
      <w:r w:rsidRPr="2C2C660E" w:rsidR="2C2C660E">
        <w:rPr>
          <w:b w:val="1"/>
          <w:bCs w:val="1"/>
          <w:i w:val="1"/>
          <w:iCs w:val="1"/>
          <w:color w:val="00B050"/>
          <w:sz w:val="22"/>
          <w:szCs w:val="22"/>
        </w:rPr>
        <w:t xml:space="preserve"> </w:t>
      </w:r>
      <w:r w:rsidRPr="2C2C660E" w:rsidR="2C2C660E">
        <w:rPr>
          <w:color w:val="00B050"/>
        </w:rPr>
        <w:t xml:space="preserve">General Atomics MQ-1 Predator including the gross weight of the drone plus its full fuel capacity is 3100 </w:t>
      </w:r>
      <w:proofErr w:type="spellStart"/>
      <w:r w:rsidRPr="2C2C660E" w:rsidR="2C2C660E">
        <w:rPr>
          <w:color w:val="00B050"/>
        </w:rPr>
        <w:t>lbs</w:t>
      </w:r>
      <w:proofErr w:type="spellEnd"/>
      <w:r w:rsidRPr="2C2C660E" w:rsidR="2C2C660E">
        <w:rPr>
          <w:color w:val="00B050"/>
        </w:rPr>
        <w:t xml:space="preserve">, 1801 </w:t>
      </w:r>
      <w:proofErr w:type="spellStart"/>
      <w:r w:rsidRPr="2C2C660E" w:rsidR="2C2C660E">
        <w:rPr>
          <w:color w:val="00B050"/>
        </w:rPr>
        <w:t>lbs</w:t>
      </w:r>
      <w:proofErr w:type="spellEnd"/>
      <w:r w:rsidRPr="2C2C660E" w:rsidR="2C2C660E">
        <w:rPr>
          <w:color w:val="00B050"/>
        </w:rPr>
        <w:t xml:space="preserve"> under the required limit. The optical sub-system has a max weight of 120 lbs. If 13 other functions such as shown in the functional block diagram have the same max weight and there is room to upgrade with 2 more functions (e.g.; natural language, AI-based Command and Control Interface), then the total weight comes to 4900 pounds which makes this requirement reasonable. We are assuming there are no onboard missiles installed on this AUAV by FIT. </w:t>
      </w:r>
    </w:p>
    <w:p w:rsidR="2C2C660E" w:rsidP="2C2C660E" w:rsidRDefault="2C2C660E" w14:paraId="7857C236" w14:textId="08889AA8">
      <w:pPr>
        <w:pStyle w:val="Normal"/>
        <w:ind w:left="0"/>
        <w:rPr>
          <w:color w:val="00B050"/>
        </w:rPr>
      </w:pPr>
      <w:r w:rsidRPr="2C2C660E" w:rsidR="2C2C660E">
        <w:rPr>
          <w:color w:val="00B050"/>
        </w:rPr>
        <w:t xml:space="preserve">See </w:t>
      </w:r>
      <w:hyperlink r:id="R585cf4150a184fbd">
        <w:r w:rsidRPr="2C2C660E" w:rsidR="2C2C660E">
          <w:rPr>
            <w:rStyle w:val="Hyperlink"/>
          </w:rPr>
          <w:t>https://en.wikipedia.org/wiki/General_Atomics_MQ-1_Predator</w:t>
        </w:r>
      </w:hyperlink>
      <w:r w:rsidRPr="2C2C660E" w:rsidR="2C2C660E">
        <w:rPr>
          <w:color w:val="00B050"/>
        </w:rPr>
        <w:t xml:space="preserve"> for more information. </w:t>
      </w:r>
    </w:p>
    <w:p w:rsidR="2C2C660E" w:rsidP="2C2C660E" w:rsidRDefault="2C2C660E" w14:paraId="3DCE523D" w14:textId="2B851EB9">
      <w:pPr>
        <w:pStyle w:val="Normal"/>
        <w:ind w:left="0"/>
        <w:rPr>
          <w:color w:val="00B050"/>
        </w:rPr>
      </w:pPr>
    </w:p>
    <w:p w:rsidR="2C2C660E" w:rsidP="2C2C660E" w:rsidRDefault="2C2C660E" w14:paraId="12E66E6E" w14:textId="186EBEAC">
      <w:pPr>
        <w:pStyle w:val="Normal"/>
        <w:ind w:left="0"/>
        <w:rPr>
          <w:color w:val="00B050"/>
        </w:rPr>
      </w:pPr>
      <w:r w:rsidRPr="2C2C660E" w:rsidR="2C2C660E">
        <w:rPr>
          <w:color w:val="00B050"/>
        </w:rPr>
        <w:t>Section 3.2.2 Requirements</w:t>
      </w:r>
    </w:p>
    <w:p w:rsidR="2C2C660E" w:rsidP="2C2C660E" w:rsidRDefault="2C2C660E" w14:paraId="1E1D5271" w14:textId="7CF2FB31">
      <w:pPr>
        <w:pStyle w:val="Normal"/>
        <w:ind w:left="0"/>
        <w:rPr>
          <w:color w:val="00B050"/>
        </w:rPr>
      </w:pPr>
      <w:r w:rsidRPr="2C2C660E" w:rsidR="2C2C660E">
        <w:rPr>
          <w:color w:val="00B050"/>
        </w:rPr>
        <w:t xml:space="preserve">Justification: Using FIT’s ATC and GPPP technology along with the provided parameters from the Optics expert, the requirements seem 100% feasible. </w:t>
      </w:r>
    </w:p>
    <w:p w:rsidRPr="0049582C" w:rsidR="009847E3" w:rsidP="2C2C660E" w:rsidRDefault="009847E3" w14:paraId="407D4A7E" w14:textId="0B2F3B43">
      <w:pPr>
        <w:pStyle w:val="Heading1"/>
        <w:rPr>
          <w:b w:val="1"/>
          <w:bCs w:val="1"/>
          <w:i w:val="1"/>
          <w:iCs w:val="1"/>
          <w:color w:val="00B050" w:themeColor="text1"/>
          <w:sz w:val="22"/>
          <w:szCs w:val="22"/>
        </w:rPr>
      </w:pPr>
      <w:bookmarkStart w:name="_effz6f55t6u4" w:id="431"/>
      <w:bookmarkEnd w:id="431"/>
    </w:p>
    <w:sectPr w:rsidRPr="0049582C" w:rsidR="009847E3">
      <w:headerReference w:type="default" r:id="rId20"/>
      <w:headerReference w:type="first" r:id="rId21"/>
      <w:pgSz w:w="12240" w:h="15840" w:orient="portrait"/>
      <w:pgMar w:top="1440" w:right="1440" w:bottom="1440" w:left="1440" w:header="720" w:footer="720" w:gutter="0"/>
      <w:pgNumType w:start="1"/>
      <w:cols w:space="720"/>
      <w:titlePg/>
      <w:footerReference w:type="default" r:id="R856502e658bd4ecb"/>
      <w:footerReference w:type="first" r:id="R3b50721d42234cf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A" w:author="William Arrasmith" w:date="2020-09-05T23:24:00Z" w:id="0">
    <w:p w:rsidR="7FA5EE02" w:rsidRDefault="7FA5EE02" w14:paraId="50F07556" w14:textId="490FE90A">
      <w:pPr>
        <w:pStyle w:val="CommentText"/>
      </w:pPr>
      <w:r>
        <w:t>Great job!  Enjoyed the discussion with regards to the interpretation of the requirements.  Excellent job all around.  :)</w:t>
      </w:r>
      <w:r>
        <w:rPr>
          <w:rStyle w:val="CommentReference"/>
        </w:rPr>
        <w:annotationRef/>
      </w:r>
    </w:p>
  </w:comment>
  <w:comment w:initials="GY" w:author="Gary Y" w:date="2020-08-28T09:14:00Z" w:id="75">
    <w:p w:rsidR="7F9BEF8B" w:rsidRDefault="7F9BEF8B" w14:paraId="20A8F0CF" w14:textId="7FA21A13">
      <w:pPr>
        <w:pStyle w:val="CommentText"/>
      </w:pPr>
      <w:r>
        <w:t>Who is the supplier? General Atomics?</w:t>
      </w:r>
      <w:r>
        <w:rPr>
          <w:rStyle w:val="CommentReference"/>
        </w:rPr>
        <w:annotationRef/>
      </w:r>
      <w:r>
        <w:rPr>
          <w:rStyle w:val="CommentReference"/>
        </w:rPr>
        <w:annotationRef/>
      </w:r>
    </w:p>
  </w:comment>
  <w:comment w:initials="LC" w:author="Linda Camacho" w:date="2020-08-30T17:11:00Z" w:id="76">
    <w:p w:rsidR="7D19A586" w:rsidRDefault="7D19A586" w14:paraId="2DB6EE0A" w14:textId="0CD51FB5">
      <w:pPr>
        <w:pStyle w:val="CommentText"/>
      </w:pPr>
      <w:r>
        <w:t>Good question. Not exactly sure. Will have to check. Anyone else know?</w:t>
      </w:r>
      <w:r>
        <w:rPr>
          <w:rStyle w:val="CommentReference"/>
        </w:rPr>
        <w:annotationRef/>
      </w:r>
      <w:r>
        <w:rPr>
          <w:rStyle w:val="CommentReference"/>
        </w:rPr>
        <w:annotationRef/>
      </w:r>
    </w:p>
  </w:comment>
  <w:comment w:initials="GY" w:author="Gary Y" w:date="2020-09-01T12:44:00Z" w:id="77">
    <w:p w:rsidR="6D14AEB8" w:rsidRDefault="6D14AEB8" w14:paraId="3AF4A61D" w14:textId="01FE90BB">
      <w:pPr>
        <w:pStyle w:val="CommentText"/>
      </w:pPr>
      <w:r>
        <w:t>I think the customer should have a maintenance/support department. For the improvements done by FIT to the AUAV, FIT should be able to give maintenance.</w:t>
      </w:r>
      <w:r>
        <w:rPr>
          <w:rStyle w:val="CommentReference"/>
        </w:rPr>
        <w:annotationRef/>
      </w:r>
      <w:r>
        <w:rPr>
          <w:rStyle w:val="CommentReference"/>
        </w:rPr>
        <w:annotationRef/>
      </w:r>
    </w:p>
  </w:comment>
  <w:comment w:initials="WA" w:author="William Arrasmith" w:date="2020-09-05T23:07:00Z" w:id="78">
    <w:p w:rsidR="159887E7" w:rsidRDefault="159887E7" w14:paraId="480372A9" w14:textId="2E90180D">
      <w:pPr>
        <w:pStyle w:val="CommentText"/>
      </w:pPr>
      <w:r>
        <w:t>FIT will be the integrating contractor and we will get the best platform available.   We have a lot of current experience with Predator type of UAVs but if there is something better ....   The UAV base unit (</w:t>
      </w:r>
      <w:proofErr w:type="gramStart"/>
      <w:r>
        <w:t>e.g.</w:t>
      </w:r>
      <w:proofErr w:type="gramEnd"/>
      <w:r>
        <w:t xml:space="preserve"> Predator is bought by us and we jazz it up).</w:t>
      </w:r>
      <w:r>
        <w:rPr>
          <w:rStyle w:val="CommentReference"/>
        </w:rPr>
        <w:annotationRef/>
      </w:r>
      <w:r>
        <w:rPr>
          <w:rStyle w:val="CommentReference"/>
        </w:rPr>
        <w:annotationRef/>
      </w:r>
    </w:p>
  </w:comment>
  <w:comment w:initials="WA" w:author="William Arrasmith" w:date="2020-09-05T23:08:00Z" w:id="79">
    <w:p w:rsidR="159887E7" w:rsidRDefault="159887E7" w14:paraId="237B9548" w14:textId="7A834E2C">
      <w:pPr>
        <w:pStyle w:val="CommentText"/>
      </w:pPr>
      <w:r>
        <w:t>I agree on the maintenance support by FIT.</w:t>
      </w:r>
      <w:r>
        <w:rPr>
          <w:rStyle w:val="CommentReference"/>
        </w:rPr>
        <w:annotationRef/>
      </w:r>
      <w:r>
        <w:rPr>
          <w:rStyle w:val="CommentReference"/>
        </w:rPr>
        <w:annotationRef/>
      </w:r>
    </w:p>
  </w:comment>
  <w:comment w:initials="LC" w:author="Linda Camacho" w:date="2020-08-26T21:27:00Z" w:id="143">
    <w:p w:rsidR="5B1E302B" w:rsidRDefault="5B1E302B" w14:paraId="302E2DF4" w14:textId="1D37D0FE">
      <w:pPr>
        <w:pStyle w:val="CommentText"/>
      </w:pPr>
      <w:r>
        <w:t xml:space="preserve">All, please review any new requirements. </w:t>
      </w:r>
      <w:r>
        <w:rPr>
          <w:rStyle w:val="CommentReference"/>
        </w:rPr>
        <w:annotationRef/>
      </w:r>
      <w:r>
        <w:rPr>
          <w:rStyle w:val="CommentReference"/>
        </w:rPr>
        <w:annotationRef/>
      </w:r>
    </w:p>
    <w:p w:rsidR="5B1E302B" w:rsidRDefault="5B1E302B" w14:paraId="695DDD0F" w14:textId="358FDCF4">
      <w:pPr>
        <w:pStyle w:val="CommentText"/>
      </w:pPr>
    </w:p>
    <w:p w:rsidR="5B1E302B" w:rsidRDefault="5B1E302B" w14:paraId="2EF54F37" w14:textId="1B8283BF">
      <w:pPr>
        <w:pStyle w:val="CommentText"/>
      </w:pPr>
      <w:r>
        <w:t xml:space="preserve">We need to make sure they follow the 13 rules. If any are to </w:t>
      </w:r>
      <w:proofErr w:type="gramStart"/>
      <w:r>
        <w:t>detailed</w:t>
      </w:r>
      <w:proofErr w:type="gramEnd"/>
      <w:r>
        <w:t xml:space="preserve">, you are welcome to fix. </w:t>
      </w:r>
    </w:p>
    <w:p w:rsidR="5B1E302B" w:rsidRDefault="5B1E302B" w14:paraId="436411B4" w14:textId="5E88B8DA">
      <w:pPr>
        <w:pStyle w:val="CommentText"/>
      </w:pPr>
    </w:p>
    <w:p w:rsidR="5B1E302B" w:rsidRDefault="5B1E302B" w14:paraId="2B523AF1" w14:textId="31632226">
      <w:pPr>
        <w:pStyle w:val="CommentText"/>
      </w:pPr>
      <w:r>
        <w:t xml:space="preserve">Also check the section it is placed. If any I added </w:t>
      </w:r>
      <w:proofErr w:type="spellStart"/>
      <w:r>
        <w:t>dont</w:t>
      </w:r>
      <w:proofErr w:type="spellEnd"/>
      <w:r>
        <w:t xml:space="preserve"> belong in the section I put them in, you are welcome to move it. I wasn't always </w:t>
      </w:r>
      <w:proofErr w:type="spellStart"/>
      <w:proofErr w:type="gramStart"/>
      <w:r>
        <w:t>to</w:t>
      </w:r>
      <w:proofErr w:type="spellEnd"/>
      <w:proofErr w:type="gramEnd"/>
      <w:r>
        <w:t xml:space="preserve"> sure if it was in the correct section. </w:t>
      </w:r>
    </w:p>
    <w:p w:rsidR="5B1E302B" w:rsidRDefault="5B1E302B" w14:paraId="2E8C3DBD" w14:textId="479C2910">
      <w:pPr>
        <w:pStyle w:val="CommentText"/>
      </w:pPr>
    </w:p>
    <w:p w:rsidR="5B1E302B" w:rsidRDefault="5B1E302B" w14:paraId="6CCFE702" w14:textId="03C0684E">
      <w:pPr>
        <w:pStyle w:val="CommentText"/>
      </w:pPr>
      <w:r>
        <w:t>Thank you.</w:t>
      </w:r>
    </w:p>
  </w:comment>
  <w:comment w:initials="CG" w:author="Coby Green" w:date="2020-08-27T21:41:00Z" w:id="144">
    <w:p w:rsidR="213F4FD0" w:rsidRDefault="213F4FD0" w14:paraId="5F46B561" w14:textId="17C529AC">
      <w:pPr>
        <w:pStyle w:val="CommentText"/>
      </w:pPr>
      <w:r>
        <w:t>13 Rules for Good Requirements:</w:t>
      </w:r>
      <w:r>
        <w:rPr>
          <w:rStyle w:val="CommentReference"/>
        </w:rPr>
        <w:annotationRef/>
      </w:r>
    </w:p>
    <w:p w:rsidR="213F4FD0" w:rsidRDefault="213F4FD0" w14:paraId="7FDD03A2" w14:textId="41B39530">
      <w:pPr>
        <w:pStyle w:val="CommentText"/>
      </w:pPr>
      <w:r>
        <w:t>1. Describes what and not how.</w:t>
      </w:r>
    </w:p>
    <w:p w:rsidR="213F4FD0" w:rsidRDefault="213F4FD0" w14:paraId="5D91F9FA" w14:textId="0FDC3EB4">
      <w:pPr>
        <w:pStyle w:val="CommentText"/>
      </w:pPr>
      <w:r>
        <w:t>2. Has one purpose or idea, not two or more.</w:t>
      </w:r>
    </w:p>
    <w:p w:rsidR="213F4FD0" w:rsidRDefault="213F4FD0" w14:paraId="594343F6" w14:textId="23ED0BDB">
      <w:pPr>
        <w:pStyle w:val="CommentText"/>
      </w:pPr>
      <w:r>
        <w:t>3. Unique and not duplicated.</w:t>
      </w:r>
    </w:p>
    <w:p w:rsidR="213F4FD0" w:rsidRDefault="213F4FD0" w14:paraId="18FDFB39" w14:textId="1D1A3263">
      <w:pPr>
        <w:pStyle w:val="CommentText"/>
      </w:pPr>
      <w:r>
        <w:t>4. Documented and accessible.</w:t>
      </w:r>
    </w:p>
    <w:p w:rsidR="213F4FD0" w:rsidRDefault="213F4FD0" w14:paraId="75A50968" w14:textId="7E37A781">
      <w:pPr>
        <w:pStyle w:val="CommentText"/>
      </w:pPr>
      <w:r>
        <w:t>5. Identifies its custodian.</w:t>
      </w:r>
    </w:p>
    <w:p w:rsidR="213F4FD0" w:rsidRDefault="213F4FD0" w14:paraId="3D162FA1" w14:textId="505BFA67">
      <w:pPr>
        <w:pStyle w:val="CommentText"/>
      </w:pPr>
      <w:r>
        <w:t>6. Approved by owner.</w:t>
      </w:r>
    </w:p>
    <w:p w:rsidR="213F4FD0" w:rsidRDefault="213F4FD0" w14:paraId="2F36BACF" w14:textId="65581B96">
      <w:pPr>
        <w:pStyle w:val="CommentText"/>
      </w:pPr>
      <w:r>
        <w:t>7. Traceable.</w:t>
      </w:r>
    </w:p>
    <w:p w:rsidR="213F4FD0" w:rsidRDefault="213F4FD0" w14:paraId="0E31E539" w14:textId="122E4D4F">
      <w:pPr>
        <w:pStyle w:val="CommentText"/>
      </w:pPr>
      <w:r>
        <w:t>8. Necessary, not superfluous.</w:t>
      </w:r>
    </w:p>
    <w:p w:rsidR="213F4FD0" w:rsidRDefault="213F4FD0" w14:paraId="27E50F0E" w14:textId="5B285A59">
      <w:pPr>
        <w:pStyle w:val="CommentText"/>
      </w:pPr>
      <w:r>
        <w:t>9. Complete.</w:t>
      </w:r>
    </w:p>
    <w:p w:rsidR="213F4FD0" w:rsidRDefault="213F4FD0" w14:paraId="654B5399" w14:textId="472E191C">
      <w:pPr>
        <w:pStyle w:val="CommentText"/>
      </w:pPr>
      <w:r>
        <w:t>10. Unambiguous.</w:t>
      </w:r>
    </w:p>
    <w:p w:rsidR="213F4FD0" w:rsidRDefault="213F4FD0" w14:paraId="5E46EC3A" w14:textId="36CA0656">
      <w:pPr>
        <w:pStyle w:val="CommentText"/>
      </w:pPr>
      <w:r>
        <w:t>11. Numeric.</w:t>
      </w:r>
    </w:p>
    <w:p w:rsidR="213F4FD0" w:rsidRDefault="213F4FD0" w14:paraId="03906F72" w14:textId="4CC4CB7A">
      <w:pPr>
        <w:pStyle w:val="CommentText"/>
      </w:pPr>
      <w:r>
        <w:t>12. Testable.</w:t>
      </w:r>
    </w:p>
    <w:p w:rsidR="213F4FD0" w:rsidRDefault="213F4FD0" w14:paraId="418E9439" w14:textId="45B6207F">
      <w:pPr>
        <w:pStyle w:val="CommentText"/>
      </w:pPr>
      <w:r>
        <w:t>13. Identifies applicable states.</w:t>
      </w:r>
    </w:p>
  </w:comment>
  <w:comment w:initials="CG" w:author="Coby Green" w:date="2020-08-27T21:09:00Z" w:id="149">
    <w:p w:rsidR="213F4FD0" w:rsidRDefault="213F4FD0" w14:paraId="7E5B0025" w14:textId="514E0E7E">
      <w:pPr>
        <w:pStyle w:val="CommentText"/>
      </w:pPr>
      <w:r>
        <w:t xml:space="preserve">System requirements 5-8 are </w:t>
      </w:r>
      <w:proofErr w:type="spellStart"/>
      <w:r>
        <w:t>redundent</w:t>
      </w:r>
      <w:proofErr w:type="spellEnd"/>
      <w:r>
        <w:t>. The AUAV should avoid collisions regardless of whether natural or manmade.</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p w:rsidR="213F4FD0" w:rsidRDefault="213F4FD0" w14:paraId="28537222" w14:textId="146A9E07">
      <w:pPr>
        <w:pStyle w:val="CommentText"/>
      </w:pPr>
    </w:p>
    <w:p w:rsidR="213F4FD0" w:rsidRDefault="213F4FD0" w14:paraId="4650B921" w14:textId="62FA2A4F">
      <w:pPr>
        <w:pStyle w:val="CommentText"/>
      </w:pPr>
      <w:r>
        <w:t>Team 2 suggests consolidating these 4 requirements into 2. One requirement for avoiding collisions in flight. One during taxing.</w:t>
      </w:r>
    </w:p>
  </w:comment>
  <w:comment w:initials="GU" w:author="Guest User" w:date="2020-08-28T19:31:00Z" w:id="150">
    <w:p w:rsidR="5C21DA68" w:rsidRDefault="5C21DA68" w14:paraId="59492EB4" w14:textId="49DBDB46">
      <w:pPr>
        <w:pStyle w:val="CommentText"/>
      </w:pPr>
      <w:r>
        <w:t xml:space="preserve">Aaron - Agree with the update </w:t>
      </w:r>
      <w:r>
        <w:rPr>
          <w:rStyle w:val="CommentReference"/>
        </w:rPr>
        <w:annotationRef/>
      </w:r>
      <w:r>
        <w:rPr>
          <w:rStyle w:val="CommentReference"/>
        </w:rPr>
        <w:annotationRef/>
      </w:r>
      <w:r>
        <w:rPr>
          <w:rStyle w:val="CommentReference"/>
        </w:rPr>
        <w:annotationRef/>
      </w:r>
      <w:r>
        <w:rPr>
          <w:rStyle w:val="CommentReference"/>
        </w:rPr>
        <w:annotationRef/>
      </w:r>
    </w:p>
  </w:comment>
  <w:comment w:initials="LC" w:author="Linda Camacho" w:date="2020-08-30T17:14:00Z" w:id="151">
    <w:p w:rsidR="7D19A586" w:rsidRDefault="7D19A586" w14:paraId="0F922013" w14:textId="5AF44D39">
      <w:pPr>
        <w:pStyle w:val="CommentText"/>
      </w:pPr>
      <w:r>
        <w:t xml:space="preserve">I agree as well. </w:t>
      </w:r>
      <w:r>
        <w:rPr>
          <w:rStyle w:val="CommentReference"/>
        </w:rPr>
        <w:annotationRef/>
      </w:r>
      <w:r>
        <w:rPr>
          <w:rStyle w:val="CommentReference"/>
        </w:rPr>
        <w:annotationRef/>
      </w:r>
      <w:r>
        <w:rPr>
          <w:rStyle w:val="CommentReference"/>
        </w:rPr>
        <w:annotationRef/>
      </w:r>
      <w:r>
        <w:rPr>
          <w:rStyle w:val="CommentReference"/>
        </w:rPr>
        <w:annotationRef/>
      </w:r>
    </w:p>
  </w:comment>
  <w:comment w:initials="CG" w:author="Coby Green" w:date="2020-08-27T21:13:00Z" w:id="158">
    <w:p w:rsidR="213F4FD0" w:rsidRDefault="213F4FD0" w14:paraId="02519DC3" w14:textId="4C4BA8DD">
      <w:pPr>
        <w:pStyle w:val="CommentText"/>
      </w:pPr>
      <w:r>
        <w:t>Should this be "optical sub-system"?</w:t>
      </w:r>
      <w:r>
        <w:rPr>
          <w:rStyle w:val="CommentReference"/>
        </w:rPr>
        <w:annotationRef/>
      </w:r>
      <w:r>
        <w:rPr>
          <w:rStyle w:val="CommentReference"/>
        </w:rPr>
        <w:annotationRef/>
      </w:r>
      <w:r>
        <w:rPr>
          <w:rStyle w:val="CommentReference"/>
        </w:rPr>
        <w:annotationRef/>
      </w:r>
    </w:p>
  </w:comment>
  <w:comment w:initials="AH" w:author="Aaron Huntoon" w:date="2020-08-28T19:35:00Z" w:id="159">
    <w:p w:rsidR="3F6A3065" w:rsidRDefault="3F6A3065" w14:paraId="1EC72A49" w14:textId="0029481D">
      <w:pPr>
        <w:pStyle w:val="CommentText"/>
      </w:pPr>
      <w:r>
        <w:t>Yes - all the specifics mentioned here are sub-systems (</w:t>
      </w:r>
      <w:proofErr w:type="gramStart"/>
      <w:r>
        <w:t>i.e.</w:t>
      </w:r>
      <w:proofErr w:type="gramEnd"/>
      <w:r>
        <w:t xml:space="preserve"> flight control sub-system, optical sub-system, avionics sub-system, etc.)</w:t>
      </w:r>
      <w:r>
        <w:rPr>
          <w:rStyle w:val="CommentReference"/>
        </w:rPr>
        <w:annotationRef/>
      </w:r>
      <w:r>
        <w:rPr>
          <w:rStyle w:val="CommentReference"/>
        </w:rPr>
        <w:annotationRef/>
      </w:r>
      <w:r>
        <w:rPr>
          <w:rStyle w:val="CommentReference"/>
        </w:rPr>
        <w:annotationRef/>
      </w:r>
    </w:p>
  </w:comment>
  <w:comment w:initials="LC" w:author="Linda Camacho" w:date="2020-08-31T18:54:00Z" w:id="160">
    <w:p w:rsidR="2D9E100A" w:rsidRDefault="2D9E100A" w14:paraId="24FF6939" w14:textId="7476C159">
      <w:pPr>
        <w:pStyle w:val="CommentText"/>
      </w:pPr>
      <w:r>
        <w:t>So should we have sub-system stuff?</w:t>
      </w:r>
      <w:r>
        <w:rPr>
          <w:rStyle w:val="CommentReference"/>
        </w:rPr>
        <w:annotationRef/>
      </w:r>
    </w:p>
  </w:comment>
  <w:comment w:initials="CG" w:author="Coby Green" w:date="2020-08-27T21:13:00Z" w:id="161">
    <w:p w:rsidR="213F4FD0" w:rsidRDefault="213F4FD0" w14:paraId="5CF46DD9" w14:textId="20E0B89C">
      <w:pPr>
        <w:pStyle w:val="CommentText"/>
      </w:pPr>
      <w:r>
        <w:t>Should this be "optical sub-system"?</w:t>
      </w:r>
      <w:r>
        <w:rPr>
          <w:rStyle w:val="CommentReference"/>
        </w:rPr>
        <w:annotationRef/>
      </w:r>
      <w:r>
        <w:rPr>
          <w:rStyle w:val="CommentReference"/>
        </w:rPr>
        <w:annotationRef/>
      </w:r>
    </w:p>
  </w:comment>
  <w:comment w:initials="AH" w:author="Aaron Huntoon" w:date="2020-08-28T19:35:00Z" w:id="162">
    <w:p w:rsidR="3F6A3065" w:rsidRDefault="3F6A3065" w14:paraId="34806D92" w14:textId="5DE97407">
      <w:pPr>
        <w:pStyle w:val="CommentText"/>
      </w:pPr>
      <w:r>
        <w:t>done</w:t>
      </w:r>
      <w:r>
        <w:rPr>
          <w:rStyle w:val="CommentReference"/>
        </w:rPr>
        <w:annotationRef/>
      </w:r>
      <w:r>
        <w:rPr>
          <w:rStyle w:val="CommentReference"/>
        </w:rPr>
        <w:annotationRef/>
      </w:r>
    </w:p>
  </w:comment>
  <w:comment w:initials="tb" w:author="tam badal" w:date="2020-08-30T18:13:00Z" w:id="169">
    <w:p w:rsidR="7D19A586" w:rsidRDefault="7D19A586" w14:paraId="51FC9048" w14:textId="145CA636">
      <w:pPr>
        <w:pStyle w:val="CommentText"/>
      </w:pPr>
      <w:r>
        <w:t xml:space="preserve">Team one, </w:t>
      </w:r>
      <w:proofErr w:type="gramStart"/>
      <w:r>
        <w:t>What</w:t>
      </w:r>
      <w:proofErr w:type="gramEnd"/>
      <w:r>
        <w:t xml:space="preserve"> does IER stand for? Thank you</w:t>
      </w:r>
      <w:r>
        <w:rPr>
          <w:rStyle w:val="CommentReference"/>
        </w:rPr>
        <w:annotationRef/>
      </w:r>
      <w:r>
        <w:rPr>
          <w:rStyle w:val="CommentReference"/>
        </w:rPr>
        <w:annotationRef/>
      </w:r>
    </w:p>
  </w:comment>
  <w:comment w:initials="CL" w:author="Connor L" w:date="2020-08-30T20:05:00Z" w:id="170">
    <w:p w:rsidR="7D19A586" w:rsidRDefault="7D19A586" w14:paraId="686FB716" w14:textId="7C9AF47E">
      <w:pPr>
        <w:pStyle w:val="CommentText"/>
      </w:pPr>
      <w:r>
        <w:t>Information Exchange Requirement!</w:t>
      </w:r>
      <w:r>
        <w:rPr>
          <w:rStyle w:val="CommentReference"/>
        </w:rPr>
        <w:annotationRef/>
      </w:r>
      <w:r>
        <w:rPr>
          <w:rStyle w:val="CommentReference"/>
        </w:rPr>
        <w:annotationRef/>
      </w:r>
    </w:p>
  </w:comment>
  <w:comment w:initials="tb" w:author="tam badal" w:date="2020-08-30T20:37:00Z" w:id="171">
    <w:p w:rsidR="7D19A586" w:rsidRDefault="7D19A586" w14:paraId="3DCADF49" w14:textId="5F37C03B">
      <w:pPr>
        <w:pStyle w:val="CommentText"/>
      </w:pPr>
      <w:r>
        <w:t>Thank you</w:t>
      </w:r>
      <w:r>
        <w:rPr>
          <w:rStyle w:val="CommentReference"/>
        </w:rPr>
        <w:annotationRef/>
      </w:r>
      <w:r>
        <w:rPr>
          <w:rStyle w:val="CommentReference"/>
        </w:rPr>
        <w:annotationRef/>
      </w:r>
    </w:p>
  </w:comment>
  <w:comment w:initials="CL[(" w:author="Camacho, Linda [US] (AS)" w:date="2020-08-22T22:08:00Z" w:id="185">
    <w:p w:rsidR="00821E0A" w:rsidRDefault="00821E0A" w14:paraId="64402934" w14:textId="5589D4AF">
      <w:pPr>
        <w:pStyle w:val="CommentText"/>
      </w:pPr>
      <w:r>
        <w:rPr>
          <w:rStyle w:val="CommentReference"/>
        </w:rPr>
        <w:annotationRef/>
      </w:r>
      <w:r>
        <w:t>This was sub-system and I changed it to function. Do you think it should be sub-system or function?</w:t>
      </w:r>
      <w:r>
        <w:rPr>
          <w:rStyle w:val="CommentReference"/>
        </w:rPr>
        <w:annotationRef/>
      </w:r>
    </w:p>
  </w:comment>
  <w:comment w:initials="GU" w:author="Guest User" w:date="2020-08-27T19:49:00Z" w:id="186">
    <w:p w:rsidR="7956AB99" w:rsidRDefault="7956AB99" w14:paraId="1A120C0F" w14:textId="21C55F97">
      <w:pPr>
        <w:pStyle w:val="CommentText"/>
      </w:pPr>
      <w:r>
        <w:t>function seems better IMO</w:t>
      </w:r>
      <w:r>
        <w:rPr>
          <w:rStyle w:val="CommentReference"/>
        </w:rPr>
        <w:annotationRef/>
      </w:r>
      <w:r>
        <w:rPr>
          <w:rStyle w:val="CommentReference"/>
        </w:rPr>
        <w:annotationRef/>
      </w:r>
      <w:r>
        <w:rPr>
          <w:rStyle w:val="CommentReference"/>
        </w:rPr>
        <w:annotationRef/>
      </w:r>
    </w:p>
  </w:comment>
  <w:comment w:initials="LC" w:author="Linda Camacho" w:date="2020-08-30T20:06:00Z" w:id="187">
    <w:p w:rsidR="7D19A586" w:rsidRDefault="7D19A586" w14:paraId="1CDE19BC" w14:textId="2A59143D">
      <w:pPr>
        <w:pStyle w:val="CommentText"/>
      </w:pPr>
      <w:r>
        <w:t>thx</w:t>
      </w:r>
      <w:r>
        <w:rPr>
          <w:rStyle w:val="CommentReference"/>
        </w:rPr>
        <w:annotationRef/>
      </w:r>
      <w:r>
        <w:rPr>
          <w:rStyle w:val="CommentReference"/>
        </w:rPr>
        <w:annotationRef/>
      </w:r>
    </w:p>
  </w:comment>
  <w:comment w:initials="GY" w:author="Gary Y" w:date="2020-08-31T10:26:00Z" w:id="188">
    <w:p w:rsidR="2D9E100A" w:rsidRDefault="2D9E100A" w14:paraId="554FF428" w14:textId="57AE4ADB">
      <w:pPr>
        <w:pStyle w:val="CommentText"/>
      </w:pPr>
      <w:r>
        <w:t>The block diagram is broken into functions so this should be functions as well.</w:t>
      </w:r>
      <w:r>
        <w:rPr>
          <w:rStyle w:val="CommentReference"/>
        </w:rPr>
        <w:annotationRef/>
      </w:r>
    </w:p>
  </w:comment>
  <w:comment w:initials="CL[(" w:author="Camacho, Linda [US] (AS)" w:date="2020-08-26T19:58:00Z" w:id="242">
    <w:p w:rsidR="00C2691B" w:rsidRDefault="00C2691B" w14:paraId="0542F4A9" w14:textId="311C8686">
      <w:pPr>
        <w:pStyle w:val="CommentText"/>
      </w:pPr>
      <w:r>
        <w:rPr>
          <w:rStyle w:val="CommentReference"/>
        </w:rPr>
        <w:annotationRef/>
      </w:r>
      <w:r>
        <w:t xml:space="preserve">ATC team, do you want to add “individually selected images here or separate requirement? Might not need it. </w:t>
      </w:r>
    </w:p>
    <w:p w:rsidR="00C2691B" w:rsidRDefault="00C2691B" w14:paraId="2E6193D4" w14:textId="7070FAFD">
      <w:pPr>
        <w:pStyle w:val="CommentText"/>
      </w:pPr>
    </w:p>
    <w:p w:rsidR="00C2691B" w:rsidRDefault="00C2691B" w14:paraId="3959A6FC" w14:textId="0CF54DD7">
      <w:pPr>
        <w:pStyle w:val="CommentText"/>
      </w:pPr>
      <w:r>
        <w:t xml:space="preserve">Response from stakeholder is: </w:t>
      </w:r>
    </w:p>
    <w:p w:rsidR="00C2691B" w:rsidRDefault="00C2691B" w14:paraId="39B7F6CA" w14:textId="61837A5F">
      <w:pPr>
        <w:pStyle w:val="CommentText"/>
      </w:pPr>
    </w:p>
    <w:p w:rsidR="00C2691B" w:rsidRDefault="00C2691B" w14:paraId="0BFA8A4C" w14:textId="30C55401">
      <w:pPr>
        <w:pStyle w:val="CommentText"/>
      </w:pPr>
      <w:r>
        <w:t>The ATC system will process video data on streaming data at video rate (30HZ), or on individually selected images, or not at all.</w:t>
      </w:r>
    </w:p>
  </w:comment>
  <w:comment w:initials="GY" w:author="Gary Y" w:date="2020-09-01T10:49:00Z" w:id="243">
    <w:p w:rsidR="6D14AEB8" w:rsidRDefault="6D14AEB8" w14:paraId="0AC3A157" w14:textId="3959406E">
      <w:pPr>
        <w:pStyle w:val="CommentText"/>
      </w:pPr>
      <w:r>
        <w:t>Images will be gotten from the video.</w:t>
      </w:r>
      <w:r>
        <w:rPr>
          <w:rStyle w:val="CommentReference"/>
        </w:rPr>
        <w:annotationRef/>
      </w:r>
    </w:p>
  </w:comment>
  <w:comment w:initials="LC" w:author="Linda Camacho" w:date="2020-09-01T11:36:00Z" w:id="244">
    <w:p w:rsidR="6D14AEB8" w:rsidRDefault="6D14AEB8" w14:paraId="191350A9" w14:textId="759AC031">
      <w:pPr>
        <w:pStyle w:val="CommentText"/>
      </w:pPr>
      <w:proofErr w:type="gramStart"/>
      <w:r>
        <w:t>So</w:t>
      </w:r>
      <w:proofErr w:type="gramEnd"/>
      <w:r>
        <w:t xml:space="preserve"> we are keeping this?</w:t>
      </w:r>
      <w:r>
        <w:rPr>
          <w:rStyle w:val="CommentReference"/>
        </w:rPr>
        <w:annotationRef/>
      </w:r>
    </w:p>
  </w:comment>
  <w:comment w:initials="CL[(" w:author="Camacho, Linda [US] (AS)" w:date="2020-08-26T19:39:00Z" w:id="249">
    <w:p w:rsidR="009D6A37" w:rsidRDefault="009D6A37" w14:paraId="4A057B32" w14:textId="3723C45A">
      <w:pPr>
        <w:pStyle w:val="CommentText"/>
      </w:pPr>
      <w:r>
        <w:rPr>
          <w:rStyle w:val="CommentReference"/>
        </w:rPr>
        <w:annotationRef/>
      </w:r>
      <w:r>
        <w:t>ATC team, please review requirement. Update if needed.</w:t>
      </w:r>
      <w:r>
        <w:rPr>
          <w:rStyle w:val="CommentReference"/>
        </w:rPr>
        <w:annotationRef/>
      </w:r>
    </w:p>
  </w:comment>
  <w:comment w:initials="GY" w:author="Gary Y" w:date="2020-09-01T00:18:00Z" w:id="250">
    <w:p w:rsidR="2D9E100A" w:rsidP="6D14AEB8" w:rsidRDefault="6D14AEB8" w14:paraId="49E4D7BB" w14:textId="7438821A">
      <w:pPr>
        <w:pStyle w:val="CommentText"/>
      </w:pPr>
      <w:r>
        <w:t>This requirement is met by an RGB camera. Which is not an option in the AHP. I will check with Prof. A.</w:t>
      </w:r>
      <w:r w:rsidR="2D9E100A">
        <w:rPr>
          <w:rStyle w:val="CommentReference"/>
        </w:rPr>
        <w:annotationRef/>
      </w:r>
      <w:r w:rsidR="2D9E100A">
        <w:rPr>
          <w:rStyle w:val="CommentReference"/>
        </w:rPr>
        <w:annotationRef/>
      </w:r>
      <w:r>
        <w:rPr>
          <w:rStyle w:val="CommentReference"/>
        </w:rPr>
        <w:annotationRef/>
      </w:r>
    </w:p>
  </w:comment>
  <w:comment w:initials="GY" w:author="Gary Y" w:date="2020-09-01T10:35:00Z" w:id="251">
    <w:p w:rsidR="6D14AEB8" w:rsidRDefault="6D14AEB8" w14:paraId="0CA4D41D" w14:textId="31D1D7FA">
      <w:pPr>
        <w:pStyle w:val="CommentText"/>
      </w:pPr>
      <w:r>
        <w:t>I got back from Prof. A. Yes, our option high spatial sensor is sensitive to different wavelengths. The requirement is fine.</w:t>
      </w:r>
      <w:r>
        <w:rPr>
          <w:rStyle w:val="CommentReference"/>
        </w:rPr>
        <w:annotationRef/>
      </w:r>
      <w:r>
        <w:rPr>
          <w:rStyle w:val="CommentReference"/>
        </w:rPr>
        <w:annotationRef/>
      </w:r>
    </w:p>
  </w:comment>
  <w:comment w:initials="CG" w:author="Coby Green" w:date="2020-08-27T21:57:00Z" w:id="264">
    <w:p w:rsidR="213F4FD0" w:rsidRDefault="213F4FD0" w14:paraId="561DB5F2" w14:textId="4CAAB39D">
      <w:pPr>
        <w:pStyle w:val="CommentText"/>
      </w:pPr>
      <w:r>
        <w:t>"quick" is an ambiguous requirement. We need a specific length of time.</w:t>
      </w:r>
      <w:r>
        <w:rPr>
          <w:rStyle w:val="CommentReference"/>
        </w:rPr>
        <w:annotationRef/>
      </w:r>
      <w:r>
        <w:rPr>
          <w:rStyle w:val="CommentReference"/>
        </w:rPr>
        <w:annotationRef/>
      </w:r>
    </w:p>
  </w:comment>
  <w:comment w:initials="AH" w:author="Aaron Huntoon" w:date="2020-08-28T19:53:00Z" w:id="265">
    <w:p w:rsidR="3F6A3065" w:rsidRDefault="3F6A3065" w14:paraId="6117F573" w14:textId="357582CB">
      <w:pPr>
        <w:pStyle w:val="CommentText"/>
      </w:pPr>
      <w:r>
        <w:t xml:space="preserve">Maybe use Mean Time </w:t>
      </w:r>
      <w:proofErr w:type="gramStart"/>
      <w:r>
        <w:t>To</w:t>
      </w:r>
      <w:proofErr w:type="gramEnd"/>
      <w:r>
        <w:t xml:space="preserve"> </w:t>
      </w:r>
      <w:proofErr w:type="spellStart"/>
      <w:r>
        <w:t>REpair</w:t>
      </w:r>
      <w:proofErr w:type="spellEnd"/>
      <w:r>
        <w:t xml:space="preserve"> (MTTR) requirement of 8 hours?</w:t>
      </w:r>
      <w:r>
        <w:rPr>
          <w:rStyle w:val="CommentReference"/>
        </w:rPr>
        <w:annotationRef/>
      </w:r>
      <w:r>
        <w:rPr>
          <w:rStyle w:val="CommentReference"/>
        </w:rPr>
        <w:annotationRef/>
      </w:r>
    </w:p>
  </w:comment>
  <w:comment w:initials="JH" w:author="Jennifer Hodge" w:date="2020-08-30T19:51:00Z" w:id="266">
    <w:p w:rsidR="7D19A586" w:rsidRDefault="7D19A586" w14:paraId="0FFDBE19" w14:textId="1507B8DD">
      <w:pPr>
        <w:pStyle w:val="CommentText"/>
      </w:pPr>
      <w:r>
        <w:t>This should be measurable? 5-20 minutes?</w:t>
      </w:r>
      <w:r>
        <w:rPr>
          <w:rStyle w:val="CommentReference"/>
        </w:rPr>
        <w:annotationRef/>
      </w:r>
      <w:r>
        <w:rPr>
          <w:rStyle w:val="CommentReference"/>
        </w:rPr>
        <w:annotationRef/>
      </w:r>
    </w:p>
  </w:comment>
  <w:comment w:initials="GY" w:author="Gary Y" w:date="2020-08-30T22:40:00Z" w:id="267">
    <w:p w:rsidR="7D19A586" w:rsidP="2D9E100A" w:rsidRDefault="2D9E100A" w14:paraId="16892EC0" w14:textId="74E4CF4E">
      <w:pPr>
        <w:pStyle w:val="CommentText"/>
      </w:pPr>
      <w:r>
        <w:t xml:space="preserve">Does 30 minutes work? or this requirement is already included in 3.2.5.3, </w:t>
      </w:r>
      <w:proofErr w:type="spellStart"/>
      <w:proofErr w:type="gramStart"/>
      <w:r>
        <w:t>meaning,less</w:t>
      </w:r>
      <w:proofErr w:type="spellEnd"/>
      <w:proofErr w:type="gramEnd"/>
      <w:r>
        <w:t xml:space="preserve"> than 5 hours.</w:t>
      </w:r>
      <w:r w:rsidR="7D19A586">
        <w:rPr>
          <w:rStyle w:val="CommentReference"/>
        </w:rPr>
        <w:annotationRef/>
      </w:r>
      <w:r w:rsidR="7D19A586">
        <w:rPr>
          <w:rStyle w:val="CommentReference"/>
        </w:rPr>
        <w:annotationRef/>
      </w:r>
      <w:r w:rsidR="7D19A586">
        <w:rPr>
          <w:rStyle w:val="CommentReference"/>
        </w:rPr>
        <w:annotationRef/>
      </w:r>
    </w:p>
  </w:comment>
  <w:comment w:initials="JH" w:author="Jennifer Hodge" w:date="2020-08-31T22:03:00Z" w:id="268">
    <w:p w:rsidR="2D9E100A" w:rsidRDefault="2D9E100A" w14:paraId="1056EE34" w14:textId="02C4FA29">
      <w:pPr>
        <w:pStyle w:val="CommentText"/>
      </w:pPr>
      <w:r>
        <w:t>That sounds good!</w:t>
      </w:r>
      <w:r>
        <w:rPr>
          <w:rStyle w:val="CommentReference"/>
        </w:rPr>
        <w:annotationRef/>
      </w:r>
      <w:r>
        <w:rPr>
          <w:rStyle w:val="CommentReference"/>
        </w:rPr>
        <w:annotationRef/>
      </w:r>
    </w:p>
  </w:comment>
  <w:comment w:initials="CG" w:author="Coby Green" w:date="2020-08-27T22:07:00Z" w:id="305">
    <w:p w:rsidR="213F4FD0" w:rsidRDefault="213F4FD0" w14:paraId="28212066" w14:textId="27547359">
      <w:pPr>
        <w:pStyle w:val="CommentText"/>
      </w:pPr>
      <w:r>
        <w:t xml:space="preserve">Does this requirement need </w:t>
      </w:r>
      <w:proofErr w:type="spellStart"/>
      <w:r>
        <w:t>spefic</w:t>
      </w:r>
      <w:proofErr w:type="spellEnd"/>
      <w:r>
        <w:t xml:space="preserve"> heat signature and acoustic emission values in temperature and decibels?</w:t>
      </w:r>
      <w:r>
        <w:rPr>
          <w:rStyle w:val="CommentReference"/>
        </w:rPr>
        <w:annotationRef/>
      </w:r>
    </w:p>
  </w:comment>
  <w:comment w:initials="AH" w:author="Aaron Huntoon" w:date="2020-08-28T20:14:00Z" w:id="306">
    <w:p w:rsidR="3F6A3065" w:rsidRDefault="3F6A3065" w14:paraId="7CFCCE1D" w14:textId="44E2F514">
      <w:pPr>
        <w:pStyle w:val="CommentText"/>
      </w:pPr>
      <w:r>
        <w:t>I've only seen the sensor temp requirement - which is 295K, uncooled</w:t>
      </w:r>
      <w:r>
        <w:rPr>
          <w:rStyle w:val="CommentReference"/>
        </w:rPr>
        <w:annotationRef/>
      </w:r>
    </w:p>
  </w:comment>
  <w:comment w:initials="CG" w:author="Coby Green" w:date="2020-08-27T22:14:00Z" w:id="337">
    <w:p w:rsidR="213F4FD0" w:rsidRDefault="213F4FD0" w14:paraId="78DC87E6" w14:textId="689D9F76">
      <w:pPr>
        <w:pStyle w:val="CommentText"/>
      </w:pPr>
      <w:r>
        <w:t>someone was trying to be funny here...let's go with $15M per AUAV to compete with the MQ9 Reaper by General Atomics</w:t>
      </w:r>
      <w:r>
        <w:rPr>
          <w:rStyle w:val="CommentReference"/>
        </w:rPr>
        <w:annotationRef/>
      </w:r>
      <w:r>
        <w:rPr>
          <w:rStyle w:val="CommentReference"/>
        </w:rPr>
        <w:annotationRef/>
      </w:r>
    </w:p>
  </w:comment>
  <w:comment w:initials="AH" w:author="Aaron Huntoon" w:date="2020-08-28T20:15:00Z" w:id="338">
    <w:p w:rsidR="3F6A3065" w:rsidRDefault="3F6A3065" w14:paraId="078A4D3E" w14:textId="7285E724">
      <w:pPr>
        <w:pStyle w:val="CommentText"/>
      </w:pPr>
      <w:r>
        <w:t xml:space="preserve">That value was pulled from the UAV </w:t>
      </w:r>
      <w:proofErr w:type="spellStart"/>
      <w:r>
        <w:t>paramaters</w:t>
      </w:r>
      <w:proofErr w:type="spellEnd"/>
      <w:r>
        <w:t xml:space="preserve"> file, but agree that it is quite high...</w:t>
      </w:r>
      <w:r>
        <w:rPr>
          <w:rStyle w:val="CommentReference"/>
        </w:rPr>
        <w:annotationRef/>
      </w:r>
      <w:r>
        <w:rPr>
          <w:rStyle w:val="CommentReference"/>
        </w:rPr>
        <w:annotationRef/>
      </w:r>
    </w:p>
  </w:comment>
  <w:comment w:initials="AH" w:author="Aaron Huntoon" w:date="2020-08-28T20:21:00Z" w:id="339">
    <w:p w:rsidR="3F6A3065" w:rsidRDefault="3F6A3065" w14:paraId="4AC9BA89" w14:textId="01784BD1">
      <w:pPr>
        <w:pStyle w:val="CommentText"/>
      </w:pPr>
      <w:r>
        <w:t>UAV unit cost: $53M (4 operational units) with ordinary optical system.</w:t>
      </w:r>
      <w:r>
        <w:rPr>
          <w:rStyle w:val="CommentReference"/>
        </w:rPr>
        <w:annotationRef/>
      </w:r>
      <w:r>
        <w:rPr>
          <w:rStyle w:val="CommentReference"/>
        </w:rPr>
        <w:annotationRef/>
      </w:r>
    </w:p>
    <w:p w:rsidR="3F6A3065" w:rsidRDefault="3F6A3065" w14:paraId="5AFB5B2B" w14:textId="1AA8AFAB">
      <w:pPr>
        <w:pStyle w:val="CommentText"/>
      </w:pPr>
      <w:r>
        <w:t xml:space="preserve">$69M with high-resolution turbulence compensated optical system. </w:t>
      </w:r>
      <w:proofErr w:type="spellStart"/>
      <w:r>
        <w:t>Highresolution</w:t>
      </w:r>
      <w:proofErr w:type="spellEnd"/>
    </w:p>
    <w:p w:rsidR="3F6A3065" w:rsidRDefault="3F6A3065" w14:paraId="3526014A" w14:textId="01871735">
      <w:pPr>
        <w:pStyle w:val="CommentText"/>
      </w:pPr>
      <w:r>
        <w:t>atmospheric turbulence compensated optical system cost (standalone</w:t>
      </w:r>
    </w:p>
    <w:p w:rsidR="3F6A3065" w:rsidRDefault="3F6A3065" w14:paraId="4B581049" w14:textId="6B4CC0E0">
      <w:pPr>
        <w:pStyle w:val="CommentText"/>
      </w:pPr>
      <w:r>
        <w:t>atmospheric turbulence compensated imaging systems (per unit</w:t>
      </w:r>
    </w:p>
    <w:p w:rsidR="3F6A3065" w:rsidRDefault="3F6A3065" w14:paraId="2780D2B4" w14:textId="7F819AC3">
      <w:pPr>
        <w:pStyle w:val="CommentText"/>
      </w:pPr>
      <w:r>
        <w:t>cost)): $5M in units less than 10; $4M for units less than 100 but greater</w:t>
      </w:r>
    </w:p>
    <w:p w:rsidR="3F6A3065" w:rsidRDefault="3F6A3065" w14:paraId="4E8EE845" w14:textId="01CA5AE6">
      <w:pPr>
        <w:pStyle w:val="CommentText"/>
      </w:pPr>
      <w:r>
        <w:t>than or equal to 10, $3M in unit numbers equal to or over 100.</w:t>
      </w:r>
    </w:p>
  </w:comment>
  <w:comment w:initials="LC" w:author="Linda Camacho" w:date="2020-08-30T20:14:00Z" w:id="340">
    <w:p w:rsidR="7D19A586" w:rsidRDefault="7D19A586" w14:paraId="72C8426A" w14:textId="7C0A1354">
      <w:pPr>
        <w:pStyle w:val="CommentText"/>
      </w:pPr>
      <w:r>
        <w:t xml:space="preserve">We need to keep it the amount the parameter value has. Which is 69 </w:t>
      </w:r>
      <w:proofErr w:type="gramStart"/>
      <w:r>
        <w:t>Million</w:t>
      </w:r>
      <w:proofErr w:type="gramEnd"/>
      <w:r>
        <w:rPr>
          <w:rStyle w:val="CommentReference"/>
        </w:rPr>
        <w:annotationRef/>
      </w:r>
      <w:r>
        <w:rPr>
          <w:rStyle w:val="CommentReference"/>
        </w:rPr>
        <w:annotationRef/>
      </w:r>
    </w:p>
  </w:comment>
  <w:comment w:initials="CG" w:author="Coby Green" w:date="2020-08-27T22:12:00Z" w:id="341">
    <w:p w:rsidR="213F4FD0" w:rsidRDefault="213F4FD0" w14:paraId="3AF47F97" w14:textId="58D3DAFD">
      <w:pPr>
        <w:pStyle w:val="CommentText"/>
      </w:pPr>
      <w:r>
        <w:t>why 22?</w:t>
      </w:r>
      <w:r>
        <w:rPr>
          <w:rStyle w:val="CommentReference"/>
        </w:rPr>
        <w:annotationRef/>
      </w:r>
    </w:p>
  </w:comment>
  <w:comment w:initials="AH" w:author="Aaron Huntoon" w:date="2020-08-28T20:21:00Z" w:id="342">
    <w:p w:rsidR="3F6A3065" w:rsidRDefault="3F6A3065" w14:paraId="7D2FC4D1" w14:textId="4F700004">
      <w:pPr>
        <w:pStyle w:val="CommentText"/>
      </w:pPr>
      <w:r>
        <w:t>Not sure where that value came from, here are the cost parameters: UAV unit cost: $53M (4 operational units) with ordinary optical system.</w:t>
      </w:r>
      <w:r>
        <w:rPr>
          <w:rStyle w:val="CommentReference"/>
        </w:rPr>
        <w:annotationRef/>
      </w:r>
    </w:p>
    <w:p w:rsidR="3F6A3065" w:rsidRDefault="3F6A3065" w14:paraId="5A58AEF9" w14:textId="28277E92">
      <w:pPr>
        <w:pStyle w:val="CommentText"/>
      </w:pPr>
      <w:r>
        <w:t xml:space="preserve">$69M with high-resolution turbulence compensated optical system. </w:t>
      </w:r>
      <w:proofErr w:type="spellStart"/>
      <w:r>
        <w:t>Highresolution</w:t>
      </w:r>
      <w:proofErr w:type="spellEnd"/>
    </w:p>
    <w:p w:rsidR="3F6A3065" w:rsidRDefault="3F6A3065" w14:paraId="465AFEC2" w14:textId="6620D203">
      <w:pPr>
        <w:pStyle w:val="CommentText"/>
      </w:pPr>
      <w:r>
        <w:t>atmospheric turbulence compensated optical system cost (standalone</w:t>
      </w:r>
    </w:p>
    <w:p w:rsidR="3F6A3065" w:rsidRDefault="3F6A3065" w14:paraId="720F11DC" w14:textId="5001B13C">
      <w:pPr>
        <w:pStyle w:val="CommentText"/>
      </w:pPr>
      <w:r>
        <w:t>atmospheric turbulence compensated imaging systems (per unit</w:t>
      </w:r>
    </w:p>
    <w:p w:rsidR="3F6A3065" w:rsidRDefault="3F6A3065" w14:paraId="62E9B5AD" w14:textId="32F1850A">
      <w:pPr>
        <w:pStyle w:val="CommentText"/>
      </w:pPr>
      <w:r>
        <w:t>cost)): $5M in units less than 10; $4M for units less than 100 but greater</w:t>
      </w:r>
    </w:p>
    <w:p w:rsidR="3F6A3065" w:rsidRDefault="3F6A3065" w14:paraId="2FB6137F" w14:textId="73C30222">
      <w:pPr>
        <w:pStyle w:val="CommentText"/>
      </w:pPr>
      <w:r>
        <w:t>than or equal to 10, $3M in unit numbers equal to or over 100.</w:t>
      </w:r>
    </w:p>
  </w:comment>
  <w:comment w:initials="CL[(" w:author="Camacho, Linda [US] (AS)" w:date="2020-08-22T21:41:00Z" w:id="427">
    <w:p w:rsidR="00821E0A" w:rsidRDefault="00821E0A" w14:paraId="26DF2135" w14:textId="15B10500">
      <w:pPr>
        <w:pStyle w:val="CommentText"/>
      </w:pPr>
      <w:r>
        <w:rPr>
          <w:rStyle w:val="CommentReference"/>
        </w:rPr>
        <w:annotationRef/>
      </w:r>
      <w:r>
        <w:t>Update</w:t>
      </w:r>
      <w:r>
        <w:rPr>
          <w:rStyle w:val="CommentReference"/>
        </w:rPr>
        <w:annotationRef/>
      </w:r>
    </w:p>
  </w:comment>
  <w:comment w:initials="AH" w:author="Aaron Huntoon" w:date="2020-08-28T20:22:00Z" w:id="428">
    <w:p w:rsidR="3F6A3065" w:rsidRDefault="3F6A3065" w14:paraId="69F1CCE5" w14:textId="2ACEC5D2">
      <w:pPr>
        <w:pStyle w:val="CommentText"/>
      </w:pPr>
      <w:r>
        <w:t>Done</w:t>
      </w:r>
      <w:r>
        <w:rPr>
          <w:rStyle w:val="CommentReference"/>
        </w:rPr>
        <w:annotationRef/>
      </w:r>
      <w:r>
        <w:rPr>
          <w:rStyle w:val="CommentReference"/>
        </w:rPr>
        <w:annotationRef/>
      </w:r>
    </w:p>
  </w:comment>
  <w:comment w:initials="GU" w:author="Guest User" w:date="2021-11-16T12:48:31" w:id="1975687677">
    <w:p w:rsidR="0577EDFE" w:rsidRDefault="0577EDFE" w14:paraId="6BDBE7A2" w14:textId="79BD62BA">
      <w:pPr>
        <w:pStyle w:val="CommentText"/>
      </w:pPr>
      <w:r w:rsidR="0577EDFE">
        <w:rPr/>
        <w:t>Mariana. How can we assure this? How a AUAV is transported out the factory (assembled, in parts, etc.) and how is store while not in use?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0F07556"/>
  <w15:commentEx w15:done="0" w15:paraId="20A8F0CF"/>
  <w15:commentEx w15:done="0" w15:paraId="2DB6EE0A" w15:paraIdParent="20A8F0CF"/>
  <w15:commentEx w15:done="0" w15:paraId="3AF4A61D" w15:paraIdParent="20A8F0CF"/>
  <w15:commentEx w15:done="0" w15:paraId="480372A9" w15:paraIdParent="20A8F0CF"/>
  <w15:commentEx w15:done="0" w15:paraId="237B9548" w15:paraIdParent="20A8F0CF"/>
  <w15:commentEx w15:done="0" w15:paraId="6CCFE702"/>
  <w15:commentEx w15:done="0" w15:paraId="418E9439"/>
  <w15:commentEx w15:done="1" w15:paraId="4650B921"/>
  <w15:commentEx w15:done="1" w15:paraId="59492EB4" w15:paraIdParent="4650B921"/>
  <w15:commentEx w15:done="1" w15:paraId="0F922013" w15:paraIdParent="4650B921"/>
  <w15:commentEx w15:done="0" w15:paraId="02519DC3"/>
  <w15:commentEx w15:done="0" w15:paraId="1EC72A49" w15:paraIdParent="02519DC3"/>
  <w15:commentEx w15:done="0" w15:paraId="24FF6939" w15:paraIdParent="02519DC3"/>
  <w15:commentEx w15:done="1" w15:paraId="5CF46DD9"/>
  <w15:commentEx w15:done="1" w15:paraId="34806D92" w15:paraIdParent="5CF46DD9"/>
  <w15:commentEx w15:done="1" w15:paraId="51FC9048"/>
  <w15:commentEx w15:done="1" w15:paraId="686FB716" w15:paraIdParent="51FC9048"/>
  <w15:commentEx w15:done="1" w15:paraId="3DCADF49" w15:paraIdParent="51FC9048"/>
  <w15:commentEx w15:done="1" w15:paraId="64402934"/>
  <w15:commentEx w15:done="1" w15:paraId="1A120C0F" w15:paraIdParent="64402934"/>
  <w15:commentEx w15:done="1" w15:paraId="1CDE19BC" w15:paraIdParent="64402934"/>
  <w15:commentEx w15:done="1" w15:paraId="554FF428" w15:paraIdParent="64402934"/>
  <w15:commentEx w15:done="0" w15:paraId="0BFA8A4C"/>
  <w15:commentEx w15:done="0" w15:paraId="0AC3A157" w15:paraIdParent="0BFA8A4C"/>
  <w15:commentEx w15:done="0" w15:paraId="191350A9" w15:paraIdParent="0BFA8A4C"/>
  <w15:commentEx w15:done="1" w15:paraId="4A057B32"/>
  <w15:commentEx w15:done="1" w15:paraId="49E4D7BB" w15:paraIdParent="4A057B32"/>
  <w15:commentEx w15:done="1" w15:paraId="0CA4D41D" w15:paraIdParent="4A057B32"/>
  <w15:commentEx w15:done="1" w15:paraId="561DB5F2"/>
  <w15:commentEx w15:done="1" w15:paraId="6117F573" w15:paraIdParent="561DB5F2"/>
  <w15:commentEx w15:done="1" w15:paraId="0FFDBE19" w15:paraIdParent="561DB5F2"/>
  <w15:commentEx w15:done="1" w15:paraId="16892EC0" w15:paraIdParent="561DB5F2"/>
  <w15:commentEx w15:done="1" w15:paraId="1056EE34" w15:paraIdParent="561DB5F2"/>
  <w15:commentEx w15:done="0" w15:paraId="28212066"/>
  <w15:commentEx w15:done="0" w15:paraId="7CFCCE1D" w15:paraIdParent="28212066"/>
  <w15:commentEx w15:done="1" w15:paraId="78DC87E6"/>
  <w15:commentEx w15:done="1" w15:paraId="078A4D3E" w15:paraIdParent="78DC87E6"/>
  <w15:commentEx w15:done="1" w15:paraId="4E8EE845" w15:paraIdParent="78DC87E6"/>
  <w15:commentEx w15:done="1" w15:paraId="72C8426A" w15:paraIdParent="78DC87E6"/>
  <w15:commentEx w15:done="0" w15:paraId="3AF47F97"/>
  <w15:commentEx w15:done="0" w15:paraId="2FB6137F" w15:paraIdParent="3AF47F97"/>
  <w15:commentEx w15:done="1" w15:paraId="26DF2135"/>
  <w15:commentEx w15:done="1" w15:paraId="69F1CCE5" w15:paraIdParent="26DF2135"/>
  <w15:commentEx w15:done="0" w15:paraId="6BDBE7A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CBB2A3E" w16cex:dateUtc="2020-09-06T03:24:00Z"/>
  <w16cex:commentExtensible w16cex:durableId="56AACAB4" w16cex:dateUtc="2020-08-28T13:14:00Z"/>
  <w16cex:commentExtensible w16cex:durableId="3C16410C" w16cex:dateUtc="2020-08-30T21:11:00Z"/>
  <w16cex:commentExtensible w16cex:durableId="0669C10F" w16cex:dateUtc="2020-09-01T16:44:00Z"/>
  <w16cex:commentExtensible w16cex:durableId="60CE57E3" w16cex:dateUtc="2020-09-06T03:07:00Z"/>
  <w16cex:commentExtensible w16cex:durableId="4FDA5303" w16cex:dateUtc="2020-09-06T03:08:00Z"/>
  <w16cex:commentExtensible w16cex:durableId="127EEC65" w16cex:dateUtc="2020-08-27T01:27:00Z"/>
  <w16cex:commentExtensible w16cex:durableId="71E91330" w16cex:dateUtc="2020-08-28T01:41:00Z"/>
  <w16cex:commentExtensible w16cex:durableId="46E9AF66" w16cex:dateUtc="2020-08-28T01:09:00Z"/>
  <w16cex:commentExtensible w16cex:durableId="33AE4459" w16cex:dateUtc="2020-08-28T23:31:00Z"/>
  <w16cex:commentExtensible w16cex:durableId="7F9E63A8" w16cex:dateUtc="2020-08-30T21:14:00Z"/>
  <w16cex:commentExtensible w16cex:durableId="2096D308" w16cex:dateUtc="2020-08-28T01:13:00Z"/>
  <w16cex:commentExtensible w16cex:durableId="10D6A306" w16cex:dateUtc="2020-08-28T23:35:00Z"/>
  <w16cex:commentExtensible w16cex:durableId="27C5B310" w16cex:dateUtc="2020-08-31T22:54:00Z"/>
  <w16cex:commentExtensible w16cex:durableId="31E16AA7" w16cex:dateUtc="2020-08-28T01:13:00Z"/>
  <w16cex:commentExtensible w16cex:durableId="6AC1EDA8" w16cex:dateUtc="2020-08-28T23:35:00Z"/>
  <w16cex:commentExtensible w16cex:durableId="5F1CF95B" w16cex:dateUtc="2020-08-30T22:13:00Z"/>
  <w16cex:commentExtensible w16cex:durableId="39D5BC5D" w16cex:dateUtc="2020-08-31T00:05:00Z"/>
  <w16cex:commentExtensible w16cex:durableId="7F473CDD" w16cex:dateUtc="2020-08-31T00:37:00Z"/>
  <w16cex:commentExtensible w16cex:durableId="48A784E7" w16cex:dateUtc="2020-08-27T23:49:00Z"/>
  <w16cex:commentExtensible w16cex:durableId="7645D90A" w16cex:dateUtc="2020-08-31T00:06:00Z"/>
  <w16cex:commentExtensible w16cex:durableId="6F509998" w16cex:dateUtc="2020-08-31T14:26:00Z"/>
  <w16cex:commentExtensible w16cex:durableId="04B44635" w16cex:dateUtc="2020-09-01T14:49:00Z"/>
  <w16cex:commentExtensible w16cex:durableId="5841F374" w16cex:dateUtc="2020-09-01T15:36:00Z"/>
  <w16cex:commentExtensible w16cex:durableId="01AC22AB" w16cex:dateUtc="2020-09-01T04:18:00Z"/>
  <w16cex:commentExtensible w16cex:durableId="40711AFD" w16cex:dateUtc="2020-09-01T14:35:00Z"/>
  <w16cex:commentExtensible w16cex:durableId="543C8072" w16cex:dateUtc="2020-08-28T01:57:00Z"/>
  <w16cex:commentExtensible w16cex:durableId="310970A2" w16cex:dateUtc="2020-08-28T23:53:00Z"/>
  <w16cex:commentExtensible w16cex:durableId="70ED03D4" w16cex:dateUtc="2020-08-30T23:51:00Z"/>
  <w16cex:commentExtensible w16cex:durableId="1528F5FC" w16cex:dateUtc="2020-08-31T02:40:00Z"/>
  <w16cex:commentExtensible w16cex:durableId="4D50C5D1" w16cex:dateUtc="2020-09-01T02:03:00Z"/>
  <w16cex:commentExtensible w16cex:durableId="0CE669EF" w16cex:dateUtc="2020-08-28T02:07:00Z"/>
  <w16cex:commentExtensible w16cex:durableId="31D13E04" w16cex:dateUtc="2020-08-29T00:14:00Z"/>
  <w16cex:commentExtensible w16cex:durableId="4CCEB435" w16cex:dateUtc="2020-08-28T02:14:00Z"/>
  <w16cex:commentExtensible w16cex:durableId="64F587DD" w16cex:dateUtc="2020-08-29T00:15:00Z"/>
  <w16cex:commentExtensible w16cex:durableId="05A353BE" w16cex:dateUtc="2020-08-29T00:21:00Z"/>
  <w16cex:commentExtensible w16cex:durableId="648DB112" w16cex:dateUtc="2020-08-31T00:14:00Z"/>
  <w16cex:commentExtensible w16cex:durableId="1CA832E4" w16cex:dateUtc="2020-08-28T02:12:00Z"/>
  <w16cex:commentExtensible w16cex:durableId="5BA484CC" w16cex:dateUtc="2020-08-29T00:21:00Z"/>
  <w16cex:commentExtensible w16cex:durableId="2BD29A18" w16cex:dateUtc="2020-08-29T00:22:00Z"/>
  <w16cex:commentExtensible w16cex:durableId="4F30CC79" w16cex:dateUtc="2021-11-16T17:48:31.536Z"/>
</w16cex:commentsExtensible>
</file>

<file path=word/commentsIds.xml><?xml version="1.0" encoding="utf-8"?>
<w16cid:commentsIds xmlns:mc="http://schemas.openxmlformats.org/markup-compatibility/2006" xmlns:w16cid="http://schemas.microsoft.com/office/word/2016/wordml/cid" mc:Ignorable="w16cid">
  <w16cid:commentId w16cid:paraId="50F07556" w16cid:durableId="1CBB2A3E"/>
  <w16cid:commentId w16cid:paraId="20A8F0CF" w16cid:durableId="56AACAB4"/>
  <w16cid:commentId w16cid:paraId="2DB6EE0A" w16cid:durableId="3C16410C"/>
  <w16cid:commentId w16cid:paraId="3AF4A61D" w16cid:durableId="0669C10F"/>
  <w16cid:commentId w16cid:paraId="480372A9" w16cid:durableId="60CE57E3"/>
  <w16cid:commentId w16cid:paraId="237B9548" w16cid:durableId="4FDA5303"/>
  <w16cid:commentId w16cid:paraId="6CCFE702" w16cid:durableId="127EEC65"/>
  <w16cid:commentId w16cid:paraId="418E9439" w16cid:durableId="71E91330"/>
  <w16cid:commentId w16cid:paraId="4650B921" w16cid:durableId="46E9AF66"/>
  <w16cid:commentId w16cid:paraId="59492EB4" w16cid:durableId="33AE4459"/>
  <w16cid:commentId w16cid:paraId="0F922013" w16cid:durableId="7F9E63A8"/>
  <w16cid:commentId w16cid:paraId="02519DC3" w16cid:durableId="2096D308"/>
  <w16cid:commentId w16cid:paraId="1EC72A49" w16cid:durableId="10D6A306"/>
  <w16cid:commentId w16cid:paraId="24FF6939" w16cid:durableId="27C5B310"/>
  <w16cid:commentId w16cid:paraId="5CF46DD9" w16cid:durableId="31E16AA7"/>
  <w16cid:commentId w16cid:paraId="34806D92" w16cid:durableId="6AC1EDA8"/>
  <w16cid:commentId w16cid:paraId="51FC9048" w16cid:durableId="5F1CF95B"/>
  <w16cid:commentId w16cid:paraId="686FB716" w16cid:durableId="39D5BC5D"/>
  <w16cid:commentId w16cid:paraId="3DCADF49" w16cid:durableId="7F473CDD"/>
  <w16cid:commentId w16cid:paraId="64402934" w16cid:durableId="57499F79"/>
  <w16cid:commentId w16cid:paraId="1A120C0F" w16cid:durableId="48A784E7"/>
  <w16cid:commentId w16cid:paraId="1CDE19BC" w16cid:durableId="7645D90A"/>
  <w16cid:commentId w16cid:paraId="554FF428" w16cid:durableId="6F509998"/>
  <w16cid:commentId w16cid:paraId="0BFA8A4C" w16cid:durableId="532EA3A0"/>
  <w16cid:commentId w16cid:paraId="0AC3A157" w16cid:durableId="04B44635"/>
  <w16cid:commentId w16cid:paraId="191350A9" w16cid:durableId="5841F374"/>
  <w16cid:commentId w16cid:paraId="4A057B32" w16cid:durableId="3941E977"/>
  <w16cid:commentId w16cid:paraId="49E4D7BB" w16cid:durableId="01AC22AB"/>
  <w16cid:commentId w16cid:paraId="0CA4D41D" w16cid:durableId="40711AFD"/>
  <w16cid:commentId w16cid:paraId="561DB5F2" w16cid:durableId="543C8072"/>
  <w16cid:commentId w16cid:paraId="6117F573" w16cid:durableId="310970A2"/>
  <w16cid:commentId w16cid:paraId="0FFDBE19" w16cid:durableId="70ED03D4"/>
  <w16cid:commentId w16cid:paraId="16892EC0" w16cid:durableId="1528F5FC"/>
  <w16cid:commentId w16cid:paraId="1056EE34" w16cid:durableId="4D50C5D1"/>
  <w16cid:commentId w16cid:paraId="28212066" w16cid:durableId="0CE669EF"/>
  <w16cid:commentId w16cid:paraId="7CFCCE1D" w16cid:durableId="31D13E04"/>
  <w16cid:commentId w16cid:paraId="78DC87E6" w16cid:durableId="4CCEB435"/>
  <w16cid:commentId w16cid:paraId="078A4D3E" w16cid:durableId="64F587DD"/>
  <w16cid:commentId w16cid:paraId="4E8EE845" w16cid:durableId="05A353BE"/>
  <w16cid:commentId w16cid:paraId="72C8426A" w16cid:durableId="648DB112"/>
  <w16cid:commentId w16cid:paraId="3AF47F97" w16cid:durableId="1CA832E4"/>
  <w16cid:commentId w16cid:paraId="2FB6137F" w16cid:durableId="5BA484CC"/>
  <w16cid:commentId w16cid:paraId="26DF2135" w16cid:durableId="1A29B721"/>
  <w16cid:commentId w16cid:paraId="69F1CCE5" w16cid:durableId="2BD29A18"/>
  <w16cid:commentId w16cid:paraId="6BDBE7A2" w16cid:durableId="4F30CC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795" w:rsidRDefault="00417795" w14:paraId="34056618" w14:textId="77777777">
      <w:pPr>
        <w:spacing w:line="240" w:lineRule="auto"/>
      </w:pPr>
      <w:r>
        <w:separator/>
      </w:r>
    </w:p>
  </w:endnote>
  <w:endnote w:type="continuationSeparator" w:id="0">
    <w:p w:rsidR="00417795" w:rsidRDefault="00417795" w14:paraId="4FA6DEB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AFF" w:usb1="C000E47F" w:usb2="0000002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18AB38" w:rsidTr="5A18AB38" w14:paraId="32C633A4">
      <w:tc>
        <w:tcPr>
          <w:tcW w:w="3120" w:type="dxa"/>
          <w:tcMar/>
        </w:tcPr>
        <w:p w:rsidR="5A18AB38" w:rsidP="5A18AB38" w:rsidRDefault="5A18AB38" w14:paraId="6F9C0512" w14:textId="59F51609">
          <w:pPr>
            <w:pStyle w:val="Header"/>
            <w:bidi w:val="0"/>
            <w:ind w:left="-115"/>
            <w:jc w:val="left"/>
          </w:pPr>
        </w:p>
      </w:tc>
      <w:tc>
        <w:tcPr>
          <w:tcW w:w="3120" w:type="dxa"/>
          <w:tcMar/>
        </w:tcPr>
        <w:p w:rsidR="5A18AB38" w:rsidP="5A18AB38" w:rsidRDefault="5A18AB38" w14:paraId="7952A7F0" w14:textId="6EEE8081">
          <w:pPr>
            <w:pStyle w:val="Header"/>
            <w:bidi w:val="0"/>
            <w:jc w:val="center"/>
          </w:pPr>
        </w:p>
      </w:tc>
      <w:tc>
        <w:tcPr>
          <w:tcW w:w="3120" w:type="dxa"/>
          <w:tcMar/>
        </w:tcPr>
        <w:p w:rsidR="5A18AB38" w:rsidP="5A18AB38" w:rsidRDefault="5A18AB38" w14:paraId="4809EFEF" w14:textId="33386555">
          <w:pPr>
            <w:pStyle w:val="Header"/>
            <w:bidi w:val="0"/>
            <w:ind w:right="-115"/>
            <w:jc w:val="right"/>
          </w:pPr>
        </w:p>
      </w:tc>
    </w:tr>
  </w:tbl>
  <w:p w:rsidR="5A18AB38" w:rsidP="5A18AB38" w:rsidRDefault="5A18AB38" w14:paraId="18DE786B" w14:textId="7D7287F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18AB38" w:rsidTr="5A18AB38" w14:paraId="6C96D178">
      <w:tc>
        <w:tcPr>
          <w:tcW w:w="3120" w:type="dxa"/>
          <w:tcMar/>
        </w:tcPr>
        <w:p w:rsidR="5A18AB38" w:rsidP="5A18AB38" w:rsidRDefault="5A18AB38" w14:paraId="32585EE7" w14:textId="012587C0">
          <w:pPr>
            <w:pStyle w:val="Header"/>
            <w:bidi w:val="0"/>
            <w:ind w:left="-115"/>
            <w:jc w:val="left"/>
          </w:pPr>
        </w:p>
      </w:tc>
      <w:tc>
        <w:tcPr>
          <w:tcW w:w="3120" w:type="dxa"/>
          <w:tcMar/>
        </w:tcPr>
        <w:p w:rsidR="5A18AB38" w:rsidP="5A18AB38" w:rsidRDefault="5A18AB38" w14:paraId="26890415" w14:textId="3B35F461">
          <w:pPr>
            <w:pStyle w:val="Header"/>
            <w:bidi w:val="0"/>
            <w:jc w:val="center"/>
          </w:pPr>
        </w:p>
      </w:tc>
      <w:tc>
        <w:tcPr>
          <w:tcW w:w="3120" w:type="dxa"/>
          <w:tcMar/>
        </w:tcPr>
        <w:p w:rsidR="5A18AB38" w:rsidP="5A18AB38" w:rsidRDefault="5A18AB38" w14:paraId="59B92CF8" w14:textId="3B340AF8">
          <w:pPr>
            <w:pStyle w:val="Header"/>
            <w:bidi w:val="0"/>
            <w:ind w:right="-115"/>
            <w:jc w:val="right"/>
          </w:pPr>
        </w:p>
      </w:tc>
    </w:tr>
  </w:tbl>
  <w:p w:rsidR="5A18AB38" w:rsidP="714729ED" w:rsidRDefault="5A18AB38" w14:paraId="0FE3CB64" w14:textId="572ADE88">
    <w:pPr>
      <w:pStyle w:val="Footer"/>
      <w:bidi w:val="0"/>
      <w:jc w:val="center"/>
    </w:pPr>
    <w:r w:rsidR="714729ED">
      <w:rPr/>
      <w:t>FOUO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795" w:rsidRDefault="00417795" w14:paraId="5AEE8CE4" w14:textId="77777777">
      <w:pPr>
        <w:spacing w:line="240" w:lineRule="auto"/>
      </w:pPr>
      <w:r>
        <w:separator/>
      </w:r>
    </w:p>
  </w:footnote>
  <w:footnote w:type="continuationSeparator" w:id="0">
    <w:p w:rsidR="00417795" w:rsidRDefault="00417795" w14:paraId="70DBDF5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9582C" w:rsidR="00821E0A" w:rsidP="562E8551" w:rsidRDefault="00821E0A" w14:paraId="0F312588" w14:textId="277783CF">
    <w:pPr>
      <w:spacing w:before="120" w:after="1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562E8551" w:rsidR="562E8551">
      <w:rPr>
        <w:rFonts w:ascii="Times New Roman" w:hAnsi="Times New Roman" w:eastAsia="Times New Roman" w:cs="Times New Roman"/>
        <w:b w:val="0"/>
        <w:bCs w:val="0"/>
        <w:i w:val="0"/>
        <w:iCs w:val="0"/>
        <w:caps w:val="0"/>
        <w:smallCaps w:val="0"/>
        <w:noProof w:val="0"/>
        <w:color w:val="00B050"/>
        <w:sz w:val="22"/>
        <w:szCs w:val="22"/>
        <w:lang w:val="en-US"/>
      </w:rPr>
      <w:t>cFOUO For Official Use Only: Controlled Unclassified Information</w:t>
    </w:r>
  </w:p>
  <w:tbl>
    <w:tblPr>
      <w:tblStyle w:val="a3"/>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Look w:val="0600" w:firstRow="0" w:lastRow="0" w:firstColumn="0" w:lastColumn="0" w:noHBand="1" w:noVBand="1"/>
    </w:tblPr>
    <w:tblGrid>
      <w:gridCol w:w="3045"/>
      <w:gridCol w:w="6315"/>
    </w:tblGrid>
    <w:tr w:rsidRPr="0049582C" w:rsidR="0049582C" w:rsidTr="5A18AB38" w14:paraId="7F95AC9B" w14:textId="77777777">
      <w:trPr>
        <w:trHeight w:val="360"/>
      </w:trPr>
      <w:tc>
        <w:tcPr>
          <w:tcW w:w="3045" w:type="dxa"/>
          <w:vMerge w:val="restart"/>
          <w:shd w:val="clear" w:color="auto" w:fill="auto"/>
          <w:tcMar>
            <w:top w:w="100" w:type="dxa"/>
            <w:left w:w="100" w:type="dxa"/>
            <w:bottom w:w="100" w:type="dxa"/>
            <w:right w:w="100" w:type="dxa"/>
          </w:tcMar>
        </w:tcPr>
        <w:p w:rsidRPr="0049582C" w:rsidR="00821E0A" w:rsidP="00EB693A" w:rsidRDefault="00821E0A" w14:paraId="3EE860E1" w14:textId="6EE1E91C">
          <w:pPr>
            <w:widowControl w:val="0"/>
            <w:spacing w:line="240" w:lineRule="auto"/>
            <w:rPr>
              <w:color w:val="000000" w:themeColor="text1"/>
              <w:sz w:val="16"/>
              <w:szCs w:val="16"/>
            </w:rPr>
          </w:pPr>
          <w:r w:rsidRPr="5A18AB38" w:rsidR="5A18AB38">
            <w:rPr>
              <w:color w:val="000000" w:themeColor="text1" w:themeTint="FF" w:themeShade="FF"/>
              <w:sz w:val="16"/>
              <w:szCs w:val="16"/>
            </w:rPr>
            <w:t>Futuristic Innovative Technologies</w:t>
          </w:r>
        </w:p>
      </w:tc>
      <w:tc>
        <w:tcPr>
          <w:tcW w:w="6315" w:type="dxa"/>
          <w:shd w:val="clear" w:color="auto" w:fill="auto"/>
          <w:tcMar>
            <w:top w:w="100" w:type="dxa"/>
            <w:left w:w="100" w:type="dxa"/>
            <w:bottom w:w="100" w:type="dxa"/>
            <w:right w:w="100" w:type="dxa"/>
          </w:tcMar>
        </w:tcPr>
        <w:p w:rsidRPr="0049582C" w:rsidR="00821E0A" w:rsidDel="00EB693A" w:rsidP="008F0153" w:rsidRDefault="00821E0A" w14:paraId="73D97552" w14:textId="5D13B480">
          <w:pPr>
            <w:widowControl w:val="0"/>
            <w:spacing w:line="240" w:lineRule="auto"/>
            <w:rPr>
              <w:del w:author="Camacho, Linda [US] (AS)" w:date="2020-08-21T13:07:00Z" w:id="434"/>
              <w:color w:val="000000" w:themeColor="text1"/>
              <w:sz w:val="16"/>
              <w:szCs w:val="16"/>
            </w:rPr>
          </w:pPr>
        </w:p>
        <w:p w:rsidRPr="0049582C" w:rsidR="00821E0A" w:rsidP="008F0153" w:rsidRDefault="00821E0A" w14:paraId="7876C5F8" w14:noSpellErr="1" w14:textId="237D24FF">
          <w:pPr>
            <w:widowControl w:val="0"/>
            <w:spacing w:line="240" w:lineRule="auto"/>
            <w:jc w:val="center"/>
            <w:rPr>
              <w:color w:val="000000" w:themeColor="text1"/>
              <w:sz w:val="16"/>
              <w:szCs w:val="16"/>
            </w:rPr>
          </w:pPr>
          <w:r w:rsidRPr="5A18AB38" w:rsidR="5A18AB38">
            <w:rPr>
              <w:color w:val="000000" w:themeColor="text1" w:themeTint="FF" w:themeShade="FF"/>
              <w:sz w:val="16"/>
              <w:szCs w:val="16"/>
            </w:rPr>
            <w:t xml:space="preserve"> </w:t>
          </w:r>
          <w:r w:rsidRPr="5A18AB38" w:rsidR="5A18AB38">
            <w:rPr>
              <w:color w:val="000000" w:themeColor="text1" w:themeTint="FF" w:themeShade="FF"/>
              <w:sz w:val="16"/>
              <w:szCs w:val="16"/>
              <w:rPrChange w:author="Camacho, Linda [US] (AS)" w:date="2020-08-21T13:07:00Z" w:id="202317544">
                <w:rPr>
                  <w:color w:val="999999"/>
                  <w:sz w:val="16"/>
                  <w:szCs w:val="16"/>
                </w:rPr>
              </w:rPrChange>
            </w:rPr>
            <w:t>Project: Sky Net</w:t>
          </w:r>
        </w:p>
      </w:tc>
    </w:tr>
    <w:tr w:rsidRPr="0049582C" w:rsidR="00821E0A" w:rsidTr="5A18AB38" w14:paraId="25ED261B" w14:textId="77777777">
      <w:trPr>
        <w:trHeight w:val="420"/>
      </w:trPr>
      <w:tc>
        <w:tcPr>
          <w:tcW w:w="3045" w:type="dxa"/>
          <w:vMerge/>
          <w:tcMar>
            <w:top w:w="100" w:type="dxa"/>
            <w:left w:w="100" w:type="dxa"/>
            <w:bottom w:w="100" w:type="dxa"/>
            <w:right w:w="100" w:type="dxa"/>
          </w:tcMar>
        </w:tcPr>
        <w:p w:rsidRPr="0049582C" w:rsidR="00821E0A" w:rsidP="008F0153" w:rsidRDefault="00821E0A" w14:paraId="2C0BBDB5" w14:textId="77777777">
          <w:pPr>
            <w:widowControl w:val="0"/>
            <w:spacing w:line="240" w:lineRule="auto"/>
            <w:rPr>
              <w:color w:val="000000" w:themeColor="text1"/>
              <w:sz w:val="16"/>
              <w:szCs w:val="16"/>
            </w:rPr>
          </w:pPr>
        </w:p>
      </w:tc>
      <w:tc>
        <w:tcPr>
          <w:tcW w:w="6315" w:type="dxa"/>
          <w:shd w:val="clear" w:color="auto" w:fill="auto"/>
          <w:tcMar>
            <w:top w:w="100" w:type="dxa"/>
            <w:left w:w="100" w:type="dxa"/>
            <w:bottom w:w="100" w:type="dxa"/>
            <w:right w:w="100" w:type="dxa"/>
          </w:tcMar>
          <w:vAlign w:val="center"/>
        </w:tcPr>
        <w:p w:rsidRPr="0049582C" w:rsidR="00821E0A" w:rsidP="008F0153" w:rsidRDefault="00821E0A" w14:paraId="597984EC" w14:textId="77777777">
          <w:pPr>
            <w:widowControl w:val="0"/>
            <w:spacing w:line="240" w:lineRule="auto"/>
            <w:jc w:val="center"/>
            <w:rPr>
              <w:color w:val="000000" w:themeColor="text1"/>
              <w:sz w:val="16"/>
              <w:szCs w:val="16"/>
            </w:rPr>
          </w:pPr>
          <w:r w:rsidRPr="0049582C">
            <w:rPr>
              <w:color w:val="000000" w:themeColor="text1"/>
              <w:sz w:val="16"/>
              <w:szCs w:val="16"/>
            </w:rPr>
            <w:t>SYS5310 – Systems Engineering Principles</w:t>
          </w:r>
        </w:p>
      </w:tc>
    </w:tr>
  </w:tbl>
  <w:p w:rsidRPr="0049582C" w:rsidR="00821E0A" w:rsidRDefault="00821E0A" w14:paraId="35C9B0DE" w14:textId="77777777">
    <w:pP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9582C" w:rsidR="00821E0A" w:rsidP="562E8551" w:rsidRDefault="00821E0A" w14:paraId="2FF9E8BE" w14:textId="12523D55">
    <w:pPr>
      <w:spacing w:before="120" w:after="1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562E8551" w:rsidR="562E8551">
      <w:rPr>
        <w:rFonts w:ascii="Times New Roman" w:hAnsi="Times New Roman" w:eastAsia="Times New Roman" w:cs="Times New Roman"/>
        <w:b w:val="0"/>
        <w:bCs w:val="0"/>
        <w:i w:val="0"/>
        <w:iCs w:val="0"/>
        <w:caps w:val="0"/>
        <w:smallCaps w:val="0"/>
        <w:noProof w:val="0"/>
        <w:color w:val="00B050"/>
        <w:sz w:val="22"/>
        <w:szCs w:val="22"/>
        <w:lang w:val="en-US"/>
      </w:rPr>
      <w:t>cFOUO For Official Use Only: Controlled Unclassified Information</w:t>
    </w:r>
  </w:p>
  <w:tbl>
    <w:tblPr>
      <w:tblStyle w:val="a3"/>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Look w:val="0600" w:firstRow="0" w:lastRow="0" w:firstColumn="0" w:lastColumn="0" w:noHBand="1" w:noVBand="1"/>
    </w:tblPr>
    <w:tblGrid>
      <w:gridCol w:w="3045"/>
      <w:gridCol w:w="6315"/>
    </w:tblGrid>
    <w:tr w:rsidRPr="0049582C" w:rsidR="0049582C" w:rsidTr="5A18AB38" w14:paraId="042DEC8E" w14:textId="77777777">
      <w:trPr>
        <w:trHeight w:val="360"/>
      </w:trPr>
      <w:tc>
        <w:tcPr>
          <w:tcW w:w="3045" w:type="dxa"/>
          <w:vMerge w:val="restart"/>
          <w:shd w:val="clear" w:color="auto" w:fill="auto"/>
          <w:tcMar>
            <w:top w:w="100" w:type="dxa"/>
            <w:left w:w="100" w:type="dxa"/>
            <w:bottom w:w="100" w:type="dxa"/>
            <w:right w:w="100" w:type="dxa"/>
          </w:tcMar>
        </w:tcPr>
        <w:p w:rsidRPr="0049582C" w:rsidR="00821E0A" w:rsidP="00EB693A" w:rsidRDefault="00821E0A" w14:paraId="157B0B1E" w14:textId="7E65BDEC">
          <w:pPr>
            <w:widowControl w:val="0"/>
            <w:spacing w:line="240" w:lineRule="auto"/>
            <w:rPr>
              <w:color w:val="000000" w:themeColor="text1"/>
              <w:sz w:val="16"/>
              <w:szCs w:val="16"/>
            </w:rPr>
          </w:pPr>
          <w:r w:rsidRPr="5A18AB38" w:rsidR="5A18AB38">
            <w:rPr>
              <w:color w:val="000000" w:themeColor="text1" w:themeTint="FF" w:themeShade="FF"/>
              <w:sz w:val="16"/>
              <w:szCs w:val="16"/>
            </w:rPr>
            <w:t>Futuristic Innovative Technologies</w:t>
          </w:r>
        </w:p>
      </w:tc>
      <w:tc>
        <w:tcPr>
          <w:tcW w:w="6315" w:type="dxa"/>
          <w:shd w:val="clear" w:color="auto" w:fill="auto"/>
          <w:tcMar>
            <w:top w:w="100" w:type="dxa"/>
            <w:left w:w="100" w:type="dxa"/>
            <w:bottom w:w="100" w:type="dxa"/>
            <w:right w:w="100" w:type="dxa"/>
          </w:tcMar>
        </w:tcPr>
        <w:p w:rsidRPr="0049582C" w:rsidR="00821E0A" w:rsidRDefault="00821E0A" w14:paraId="2C663E30" w14:textId="77777777">
          <w:pPr>
            <w:widowControl w:val="0"/>
            <w:spacing w:line="240" w:lineRule="auto"/>
            <w:rPr>
              <w:color w:val="000000" w:themeColor="text1"/>
              <w:sz w:val="16"/>
              <w:szCs w:val="16"/>
            </w:rPr>
          </w:pPr>
        </w:p>
        <w:p w:rsidRPr="0049582C" w:rsidR="00821E0A" w:rsidP="00D967DA" w:rsidRDefault="00821E0A" w14:paraId="696C8B6E" w14:textId="3FF9232C">
          <w:pPr>
            <w:widowControl w:val="0"/>
            <w:spacing w:line="240" w:lineRule="auto"/>
            <w:jc w:val="center"/>
            <w:rPr>
              <w:color w:val="000000" w:themeColor="text1"/>
              <w:sz w:val="16"/>
              <w:szCs w:val="16"/>
            </w:rPr>
          </w:pPr>
          <w:r w:rsidRPr="5A18AB38" w:rsidR="5A18AB38">
            <w:rPr>
              <w:color w:val="000000" w:themeColor="text1" w:themeTint="FF" w:themeShade="FF"/>
              <w:sz w:val="16"/>
              <w:szCs w:val="16"/>
              <w:rPrChange w:author="Camacho, Linda [US] (AS)" w:date="2020-08-21T13:07:00Z" w:id="122199921">
                <w:rPr>
                  <w:color w:val="999999"/>
                  <w:sz w:val="16"/>
                  <w:szCs w:val="16"/>
                </w:rPr>
              </w:rPrChange>
            </w:rPr>
            <w:t>Project: Sky Net</w:t>
          </w:r>
        </w:p>
      </w:tc>
    </w:tr>
    <w:tr w:rsidRPr="0049582C" w:rsidR="00821E0A" w:rsidTr="5A18AB38" w14:paraId="4FC8DC08" w14:textId="77777777">
      <w:trPr>
        <w:trHeight w:val="420"/>
      </w:trPr>
      <w:tc>
        <w:tcPr>
          <w:tcW w:w="3045" w:type="dxa"/>
          <w:vMerge/>
          <w:tcMar>
            <w:top w:w="100" w:type="dxa"/>
            <w:left w:w="100" w:type="dxa"/>
            <w:bottom w:w="100" w:type="dxa"/>
            <w:right w:w="100" w:type="dxa"/>
          </w:tcMar>
        </w:tcPr>
        <w:p w:rsidRPr="0049582C" w:rsidR="00821E0A" w:rsidRDefault="00821E0A" w14:paraId="70D8C525" w14:textId="77777777">
          <w:pPr>
            <w:widowControl w:val="0"/>
            <w:spacing w:line="240" w:lineRule="auto"/>
            <w:rPr>
              <w:color w:val="000000" w:themeColor="text1"/>
              <w:sz w:val="16"/>
              <w:szCs w:val="16"/>
            </w:rPr>
          </w:pPr>
        </w:p>
      </w:tc>
      <w:tc>
        <w:tcPr>
          <w:tcW w:w="6315" w:type="dxa"/>
          <w:shd w:val="clear" w:color="auto" w:fill="auto"/>
          <w:tcMar>
            <w:top w:w="100" w:type="dxa"/>
            <w:left w:w="100" w:type="dxa"/>
            <w:bottom w:w="100" w:type="dxa"/>
            <w:right w:w="100" w:type="dxa"/>
          </w:tcMar>
          <w:vAlign w:val="center"/>
        </w:tcPr>
        <w:p w:rsidRPr="0049582C" w:rsidR="00821E0A" w:rsidRDefault="00821E0A" w14:paraId="47101A2C" w14:textId="77777777">
          <w:pPr>
            <w:widowControl w:val="0"/>
            <w:spacing w:line="240" w:lineRule="auto"/>
            <w:jc w:val="center"/>
            <w:rPr>
              <w:color w:val="000000" w:themeColor="text1"/>
              <w:sz w:val="16"/>
              <w:szCs w:val="16"/>
            </w:rPr>
          </w:pPr>
          <w:r w:rsidRPr="0049582C">
            <w:rPr>
              <w:color w:val="000000" w:themeColor="text1"/>
              <w:sz w:val="16"/>
              <w:szCs w:val="16"/>
            </w:rPr>
            <w:t>SYS5310 – Systems Engineering Principles</w:t>
          </w:r>
        </w:p>
      </w:tc>
    </w:tr>
  </w:tbl>
  <w:p w:rsidRPr="0049582C" w:rsidR="00821E0A" w:rsidRDefault="00821E0A" w14:paraId="67ADF4C6" w14:textId="77777777">
    <w:pP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156C5A"/>
    <w:multiLevelType w:val="hybridMultilevel"/>
    <w:tmpl w:val="FFFFFFFF"/>
    <w:lvl w:ilvl="0" w:tplc="E92028E8">
      <w:start w:val="1"/>
      <w:numFmt w:val="bullet"/>
      <w:lvlText w:val=""/>
      <w:lvlJc w:val="left"/>
      <w:pPr>
        <w:ind w:left="720" w:hanging="360"/>
      </w:pPr>
      <w:rPr>
        <w:rFonts w:hint="default" w:ascii="Symbol" w:hAnsi="Symbol"/>
      </w:rPr>
    </w:lvl>
    <w:lvl w:ilvl="1" w:tplc="C36E06DE">
      <w:start w:val="1"/>
      <w:numFmt w:val="bullet"/>
      <w:lvlText w:val="o"/>
      <w:lvlJc w:val="left"/>
      <w:pPr>
        <w:ind w:left="1440" w:hanging="360"/>
      </w:pPr>
      <w:rPr>
        <w:rFonts w:hint="default" w:ascii="Courier New" w:hAnsi="Courier New"/>
      </w:rPr>
    </w:lvl>
    <w:lvl w:ilvl="2" w:tplc="C71C07D6">
      <w:start w:val="1"/>
      <w:numFmt w:val="bullet"/>
      <w:lvlText w:val=""/>
      <w:lvlJc w:val="left"/>
      <w:pPr>
        <w:ind w:left="2160" w:hanging="360"/>
      </w:pPr>
      <w:rPr>
        <w:rFonts w:hint="default" w:ascii="Wingdings" w:hAnsi="Wingdings"/>
      </w:rPr>
    </w:lvl>
    <w:lvl w:ilvl="3" w:tplc="F8A43ED4">
      <w:start w:val="1"/>
      <w:numFmt w:val="bullet"/>
      <w:lvlText w:val=""/>
      <w:lvlJc w:val="left"/>
      <w:pPr>
        <w:ind w:left="2880" w:hanging="360"/>
      </w:pPr>
      <w:rPr>
        <w:rFonts w:hint="default" w:ascii="Symbol" w:hAnsi="Symbol"/>
      </w:rPr>
    </w:lvl>
    <w:lvl w:ilvl="4" w:tplc="C6508BBA">
      <w:start w:val="1"/>
      <w:numFmt w:val="bullet"/>
      <w:lvlText w:val="o"/>
      <w:lvlJc w:val="left"/>
      <w:pPr>
        <w:ind w:left="3600" w:hanging="360"/>
      </w:pPr>
      <w:rPr>
        <w:rFonts w:hint="default" w:ascii="Courier New" w:hAnsi="Courier New"/>
      </w:rPr>
    </w:lvl>
    <w:lvl w:ilvl="5" w:tplc="C0CA952E">
      <w:start w:val="1"/>
      <w:numFmt w:val="bullet"/>
      <w:lvlText w:val=""/>
      <w:lvlJc w:val="left"/>
      <w:pPr>
        <w:ind w:left="4320" w:hanging="360"/>
      </w:pPr>
      <w:rPr>
        <w:rFonts w:hint="default" w:ascii="Wingdings" w:hAnsi="Wingdings"/>
      </w:rPr>
    </w:lvl>
    <w:lvl w:ilvl="6" w:tplc="93FE1516">
      <w:start w:val="1"/>
      <w:numFmt w:val="bullet"/>
      <w:lvlText w:val=""/>
      <w:lvlJc w:val="left"/>
      <w:pPr>
        <w:ind w:left="5040" w:hanging="360"/>
      </w:pPr>
      <w:rPr>
        <w:rFonts w:hint="default" w:ascii="Symbol" w:hAnsi="Symbol"/>
      </w:rPr>
    </w:lvl>
    <w:lvl w:ilvl="7" w:tplc="6D8E617A">
      <w:start w:val="1"/>
      <w:numFmt w:val="bullet"/>
      <w:lvlText w:val="o"/>
      <w:lvlJc w:val="left"/>
      <w:pPr>
        <w:ind w:left="5760" w:hanging="360"/>
      </w:pPr>
      <w:rPr>
        <w:rFonts w:hint="default" w:ascii="Courier New" w:hAnsi="Courier New"/>
      </w:rPr>
    </w:lvl>
    <w:lvl w:ilvl="8" w:tplc="18F02CB6">
      <w:start w:val="1"/>
      <w:numFmt w:val="bullet"/>
      <w:lvlText w:val=""/>
      <w:lvlJc w:val="left"/>
      <w:pPr>
        <w:ind w:left="6480" w:hanging="360"/>
      </w:pPr>
      <w:rPr>
        <w:rFonts w:hint="default" w:ascii="Wingdings" w:hAnsi="Wingdings"/>
      </w:rPr>
    </w:lvl>
  </w:abstractNum>
  <w:abstractNum w:abstractNumId="1" w15:restartNumberingAfterBreak="0">
    <w:nsid w:val="23D30768"/>
    <w:multiLevelType w:val="hybrid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12277E3"/>
    <w:multiLevelType w:val="hybridMultilevel"/>
    <w:tmpl w:val="44CEF0AA"/>
    <w:lvl w:ilvl="0" w:tplc="8F726F46">
      <w:start w:val="1"/>
      <w:numFmt w:val="decimal"/>
      <w:lvlText w:val="%1."/>
      <w:lvlJc w:val="left"/>
      <w:pPr>
        <w:ind w:left="2160" w:hanging="360"/>
      </w:pPr>
      <w:rPr>
        <w:u w:val="none"/>
      </w:rPr>
    </w:lvl>
    <w:lvl w:ilvl="1" w:tplc="3AA068E8">
      <w:start w:val="1"/>
      <w:numFmt w:val="lowerLetter"/>
      <w:lvlText w:val="%2."/>
      <w:lvlJc w:val="left"/>
      <w:pPr>
        <w:ind w:left="2880" w:hanging="360"/>
      </w:pPr>
      <w:rPr>
        <w:u w:val="none"/>
      </w:rPr>
    </w:lvl>
    <w:lvl w:ilvl="2" w:tplc="E370D31A">
      <w:start w:val="1"/>
      <w:numFmt w:val="lowerRoman"/>
      <w:lvlText w:val="%3."/>
      <w:lvlJc w:val="right"/>
      <w:pPr>
        <w:ind w:left="3600" w:hanging="360"/>
      </w:pPr>
      <w:rPr>
        <w:u w:val="none"/>
      </w:rPr>
    </w:lvl>
    <w:lvl w:ilvl="3" w:tplc="1ECCE7BA">
      <w:start w:val="1"/>
      <w:numFmt w:val="decimal"/>
      <w:lvlText w:val="%4."/>
      <w:lvlJc w:val="left"/>
      <w:pPr>
        <w:ind w:left="4320" w:hanging="360"/>
      </w:pPr>
      <w:rPr>
        <w:u w:val="none"/>
      </w:rPr>
    </w:lvl>
    <w:lvl w:ilvl="4" w:tplc="882A55B4">
      <w:start w:val="1"/>
      <w:numFmt w:val="lowerLetter"/>
      <w:lvlText w:val="%5."/>
      <w:lvlJc w:val="left"/>
      <w:pPr>
        <w:ind w:left="5040" w:hanging="360"/>
      </w:pPr>
      <w:rPr>
        <w:u w:val="none"/>
      </w:rPr>
    </w:lvl>
    <w:lvl w:ilvl="5" w:tplc="5C5E0906">
      <w:start w:val="1"/>
      <w:numFmt w:val="lowerRoman"/>
      <w:lvlText w:val="%6."/>
      <w:lvlJc w:val="right"/>
      <w:pPr>
        <w:ind w:left="5760" w:hanging="360"/>
      </w:pPr>
      <w:rPr>
        <w:u w:val="none"/>
      </w:rPr>
    </w:lvl>
    <w:lvl w:ilvl="6" w:tplc="9EFA6BDC">
      <w:start w:val="1"/>
      <w:numFmt w:val="decimal"/>
      <w:lvlText w:val="%7."/>
      <w:lvlJc w:val="left"/>
      <w:pPr>
        <w:ind w:left="6480" w:hanging="360"/>
      </w:pPr>
      <w:rPr>
        <w:u w:val="none"/>
      </w:rPr>
    </w:lvl>
    <w:lvl w:ilvl="7" w:tplc="5DBC6A08">
      <w:start w:val="1"/>
      <w:numFmt w:val="lowerLetter"/>
      <w:lvlText w:val="%8."/>
      <w:lvlJc w:val="left"/>
      <w:pPr>
        <w:ind w:left="7200" w:hanging="360"/>
      </w:pPr>
      <w:rPr>
        <w:u w:val="none"/>
      </w:rPr>
    </w:lvl>
    <w:lvl w:ilvl="8" w:tplc="505E84C6">
      <w:start w:val="1"/>
      <w:numFmt w:val="lowerRoman"/>
      <w:lvlText w:val="%9."/>
      <w:lvlJc w:val="right"/>
      <w:pPr>
        <w:ind w:left="7920" w:hanging="360"/>
      </w:pPr>
      <w:rPr>
        <w:u w:val="none"/>
      </w:rPr>
    </w:lvl>
  </w:abstractNum>
  <w:abstractNum w:abstractNumId="3" w15:restartNumberingAfterBreak="0">
    <w:nsid w:val="7EBA6A7A"/>
    <w:multiLevelType w:val="hybridMultilevel"/>
    <w:tmpl w:val="36A482D0"/>
    <w:lvl w:ilvl="0" w:tplc="15CC7420">
      <w:start w:val="1"/>
      <w:numFmt w:val="bullet"/>
      <w:lvlText w:val=""/>
      <w:lvlJc w:val="left"/>
      <w:pPr>
        <w:ind w:left="778" w:hanging="360"/>
      </w:pPr>
      <w:rPr>
        <w:rFonts w:hint="default" w:ascii="Symbol" w:hAnsi="Symbol"/>
      </w:rPr>
    </w:lvl>
    <w:lvl w:ilvl="1" w:tplc="04090003" w:tentative="1">
      <w:start w:val="1"/>
      <w:numFmt w:val="bullet"/>
      <w:lvlText w:val="o"/>
      <w:lvlJc w:val="left"/>
      <w:pPr>
        <w:ind w:left="1498" w:hanging="360"/>
      </w:pPr>
      <w:rPr>
        <w:rFonts w:hint="default" w:ascii="Courier New" w:hAnsi="Courier New" w:cs="Courier New"/>
      </w:rPr>
    </w:lvl>
    <w:lvl w:ilvl="2" w:tplc="04090005" w:tentative="1">
      <w:start w:val="1"/>
      <w:numFmt w:val="bullet"/>
      <w:lvlText w:val=""/>
      <w:lvlJc w:val="left"/>
      <w:pPr>
        <w:ind w:left="2218" w:hanging="360"/>
      </w:pPr>
      <w:rPr>
        <w:rFonts w:hint="default" w:ascii="Wingdings" w:hAnsi="Wingdings"/>
      </w:rPr>
    </w:lvl>
    <w:lvl w:ilvl="3" w:tplc="04090001" w:tentative="1">
      <w:start w:val="1"/>
      <w:numFmt w:val="bullet"/>
      <w:lvlText w:val=""/>
      <w:lvlJc w:val="left"/>
      <w:pPr>
        <w:ind w:left="2938" w:hanging="360"/>
      </w:pPr>
      <w:rPr>
        <w:rFonts w:hint="default" w:ascii="Symbol" w:hAnsi="Symbol"/>
      </w:rPr>
    </w:lvl>
    <w:lvl w:ilvl="4" w:tplc="04090003" w:tentative="1">
      <w:start w:val="1"/>
      <w:numFmt w:val="bullet"/>
      <w:lvlText w:val="o"/>
      <w:lvlJc w:val="left"/>
      <w:pPr>
        <w:ind w:left="3658" w:hanging="360"/>
      </w:pPr>
      <w:rPr>
        <w:rFonts w:hint="default" w:ascii="Courier New" w:hAnsi="Courier New" w:cs="Courier New"/>
      </w:rPr>
    </w:lvl>
    <w:lvl w:ilvl="5" w:tplc="04090005" w:tentative="1">
      <w:start w:val="1"/>
      <w:numFmt w:val="bullet"/>
      <w:lvlText w:val=""/>
      <w:lvlJc w:val="left"/>
      <w:pPr>
        <w:ind w:left="4378" w:hanging="360"/>
      </w:pPr>
      <w:rPr>
        <w:rFonts w:hint="default" w:ascii="Wingdings" w:hAnsi="Wingdings"/>
      </w:rPr>
    </w:lvl>
    <w:lvl w:ilvl="6" w:tplc="04090001" w:tentative="1">
      <w:start w:val="1"/>
      <w:numFmt w:val="bullet"/>
      <w:lvlText w:val=""/>
      <w:lvlJc w:val="left"/>
      <w:pPr>
        <w:ind w:left="5098" w:hanging="360"/>
      </w:pPr>
      <w:rPr>
        <w:rFonts w:hint="default" w:ascii="Symbol" w:hAnsi="Symbol"/>
      </w:rPr>
    </w:lvl>
    <w:lvl w:ilvl="7" w:tplc="04090003" w:tentative="1">
      <w:start w:val="1"/>
      <w:numFmt w:val="bullet"/>
      <w:lvlText w:val="o"/>
      <w:lvlJc w:val="left"/>
      <w:pPr>
        <w:ind w:left="5818" w:hanging="360"/>
      </w:pPr>
      <w:rPr>
        <w:rFonts w:hint="default" w:ascii="Courier New" w:hAnsi="Courier New" w:cs="Courier New"/>
      </w:rPr>
    </w:lvl>
    <w:lvl w:ilvl="8" w:tplc="04090005" w:tentative="1">
      <w:start w:val="1"/>
      <w:numFmt w:val="bullet"/>
      <w:lvlText w:val=""/>
      <w:lvlJc w:val="left"/>
      <w:pPr>
        <w:ind w:left="6538" w:hanging="360"/>
      </w:pPr>
      <w:rPr>
        <w:rFonts w:hint="default" w:ascii="Wingdings" w:hAnsi="Wingdings"/>
      </w:rPr>
    </w:lvl>
  </w:abstractNum>
  <w:num w:numId="5">
    <w:abstractNumId w:val="4"/>
  </w:num>
  <w:num w:numId="1">
    <w:abstractNumId w:val="2"/>
  </w:num>
  <w:num w:numId="2">
    <w:abstractNumId w:val="1"/>
  </w:num>
  <w:num w:numId="3">
    <w:abstractNumId w:val="0"/>
  </w:num>
  <w:num w:numId="4">
    <w:abstractNumId w:val="3"/>
  </w:num>
</w:numbering>
</file>

<file path=word/people.xml><?xml version="1.0" encoding="utf-8"?>
<w15:people xmlns:mc="http://schemas.openxmlformats.org/markup-compatibility/2006" xmlns:w15="http://schemas.microsoft.com/office/word/2012/wordml" mc:Ignorable="w15">
  <w15:person w15:author="William Arrasmith">
    <w15:presenceInfo w15:providerId="Windows Live" w15:userId="99996a2d5edba56b"/>
  </w15:person>
  <w15:person w15:author="Camacho, Linda [US] (AS)">
    <w15:presenceInfo w15:providerId="None" w15:userId="Camacho, Linda [US] (AS)"/>
  </w15:person>
  <w15:person w15:author="Linda Camacho">
    <w15:presenceInfo w15:providerId="Windows Live" w15:userId="3d66a31bf8f6da2b"/>
  </w15:person>
  <w15:person w15:author="Gary Y">
    <w15:presenceInfo w15:providerId="Windows Live" w15:userId="29103900e7fa98e8"/>
  </w15:person>
  <w15:person w15:author="Coby Green">
    <w15:presenceInfo w15:providerId="Windows Live" w15:userId="1483ab7c1e510197"/>
  </w15:person>
  <w15:person w15:author="Aaron Huntoon">
    <w15:presenceInfo w15:providerId="Windows Live" w15:userId="5aaabbaad563db10"/>
  </w15:person>
  <w15:person w15:author="tam badal">
    <w15:presenceInfo w15:providerId="Windows Live" w15:userId="82c098f8133cda36"/>
  </w15:person>
  <w15:person w15:author="Connor L">
    <w15:presenceInfo w15:providerId="Windows Live" w15:userId="6186dd1ea8a04f47"/>
  </w15:person>
  <w15:person w15:author="Jennifer Hodge">
    <w15:presenceInfo w15:providerId="Windows Live" w15:userId="4234c49a707ff7db"/>
  </w15:person>
  <w15:person w15:author="Guest User">
    <w15:presenceInfo w15:providerId="Windows Live" w15:userId="87bfca1c8c1dba7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E3"/>
    <w:rsid w:val="00000D8F"/>
    <w:rsid w:val="00015A42"/>
    <w:rsid w:val="00046660"/>
    <w:rsid w:val="00046F48"/>
    <w:rsid w:val="00062838"/>
    <w:rsid w:val="00082AAC"/>
    <w:rsid w:val="00082BB7"/>
    <w:rsid w:val="000A0227"/>
    <w:rsid w:val="000B0F25"/>
    <w:rsid w:val="000E2EE9"/>
    <w:rsid w:val="000E768B"/>
    <w:rsid w:val="001042B9"/>
    <w:rsid w:val="00104557"/>
    <w:rsid w:val="00111C11"/>
    <w:rsid w:val="00125460"/>
    <w:rsid w:val="00177666"/>
    <w:rsid w:val="001C3597"/>
    <w:rsid w:val="001E3E9D"/>
    <w:rsid w:val="002146EE"/>
    <w:rsid w:val="002517F7"/>
    <w:rsid w:val="00252374"/>
    <w:rsid w:val="00263DA7"/>
    <w:rsid w:val="0029174E"/>
    <w:rsid w:val="002952D0"/>
    <w:rsid w:val="002A4E0D"/>
    <w:rsid w:val="002C316D"/>
    <w:rsid w:val="002D2DD4"/>
    <w:rsid w:val="002F28A6"/>
    <w:rsid w:val="00315C42"/>
    <w:rsid w:val="00354C8D"/>
    <w:rsid w:val="00374499"/>
    <w:rsid w:val="00387794"/>
    <w:rsid w:val="003B7D21"/>
    <w:rsid w:val="003D55B6"/>
    <w:rsid w:val="003E155B"/>
    <w:rsid w:val="00404CD5"/>
    <w:rsid w:val="00411AAF"/>
    <w:rsid w:val="00417795"/>
    <w:rsid w:val="004206A1"/>
    <w:rsid w:val="00420C74"/>
    <w:rsid w:val="00470C3B"/>
    <w:rsid w:val="0049582C"/>
    <w:rsid w:val="004B7E58"/>
    <w:rsid w:val="004E6823"/>
    <w:rsid w:val="00515849"/>
    <w:rsid w:val="005234A9"/>
    <w:rsid w:val="0052483F"/>
    <w:rsid w:val="005844B5"/>
    <w:rsid w:val="005847D9"/>
    <w:rsid w:val="00610C4B"/>
    <w:rsid w:val="00630816"/>
    <w:rsid w:val="006579E6"/>
    <w:rsid w:val="00687EB4"/>
    <w:rsid w:val="0069309A"/>
    <w:rsid w:val="006C045F"/>
    <w:rsid w:val="007450BC"/>
    <w:rsid w:val="00763F4B"/>
    <w:rsid w:val="00765349"/>
    <w:rsid w:val="0076768E"/>
    <w:rsid w:val="0079600C"/>
    <w:rsid w:val="007A20B4"/>
    <w:rsid w:val="007A26E4"/>
    <w:rsid w:val="007B3933"/>
    <w:rsid w:val="007C6126"/>
    <w:rsid w:val="007D3243"/>
    <w:rsid w:val="007F2C98"/>
    <w:rsid w:val="007F7004"/>
    <w:rsid w:val="00804C21"/>
    <w:rsid w:val="00821E0A"/>
    <w:rsid w:val="0085229E"/>
    <w:rsid w:val="00875FCC"/>
    <w:rsid w:val="00884CB4"/>
    <w:rsid w:val="0088739A"/>
    <w:rsid w:val="008B1AA6"/>
    <w:rsid w:val="008B5827"/>
    <w:rsid w:val="008F0153"/>
    <w:rsid w:val="008F1510"/>
    <w:rsid w:val="00905114"/>
    <w:rsid w:val="00917ED0"/>
    <w:rsid w:val="00946E05"/>
    <w:rsid w:val="0095193E"/>
    <w:rsid w:val="00964E6C"/>
    <w:rsid w:val="009722B6"/>
    <w:rsid w:val="009847E3"/>
    <w:rsid w:val="00987943"/>
    <w:rsid w:val="0099098B"/>
    <w:rsid w:val="009A1042"/>
    <w:rsid w:val="009A7E40"/>
    <w:rsid w:val="009D3D2B"/>
    <w:rsid w:val="009D400F"/>
    <w:rsid w:val="009D6A37"/>
    <w:rsid w:val="00A119A9"/>
    <w:rsid w:val="00A139E9"/>
    <w:rsid w:val="00A16F89"/>
    <w:rsid w:val="00A23E02"/>
    <w:rsid w:val="00A72F34"/>
    <w:rsid w:val="00A76AC4"/>
    <w:rsid w:val="00AF2F9C"/>
    <w:rsid w:val="00B15708"/>
    <w:rsid w:val="00B53177"/>
    <w:rsid w:val="00B90E60"/>
    <w:rsid w:val="00BA5993"/>
    <w:rsid w:val="00BE0EFB"/>
    <w:rsid w:val="00BE56C9"/>
    <w:rsid w:val="00BF186A"/>
    <w:rsid w:val="00BF4CFA"/>
    <w:rsid w:val="00C2691B"/>
    <w:rsid w:val="00C663BB"/>
    <w:rsid w:val="00CB3303"/>
    <w:rsid w:val="00CE1DD7"/>
    <w:rsid w:val="00CF3C67"/>
    <w:rsid w:val="00D5528E"/>
    <w:rsid w:val="00D6023F"/>
    <w:rsid w:val="00D6528D"/>
    <w:rsid w:val="00D675E5"/>
    <w:rsid w:val="00D76597"/>
    <w:rsid w:val="00D8080D"/>
    <w:rsid w:val="00D8676C"/>
    <w:rsid w:val="00D967DA"/>
    <w:rsid w:val="00DB34D9"/>
    <w:rsid w:val="00DD21A6"/>
    <w:rsid w:val="00DE3A09"/>
    <w:rsid w:val="00E33808"/>
    <w:rsid w:val="00E56041"/>
    <w:rsid w:val="00E62BC1"/>
    <w:rsid w:val="00EB4F68"/>
    <w:rsid w:val="00EB693A"/>
    <w:rsid w:val="00EC0221"/>
    <w:rsid w:val="00EC51E0"/>
    <w:rsid w:val="00EF70E2"/>
    <w:rsid w:val="00F34C34"/>
    <w:rsid w:val="00F368D3"/>
    <w:rsid w:val="00F75EB6"/>
    <w:rsid w:val="00F83845"/>
    <w:rsid w:val="00F855AE"/>
    <w:rsid w:val="00F92BB8"/>
    <w:rsid w:val="00F95E2D"/>
    <w:rsid w:val="00FA7F60"/>
    <w:rsid w:val="01B92632"/>
    <w:rsid w:val="0507FC0C"/>
    <w:rsid w:val="0577EDFE"/>
    <w:rsid w:val="0692080A"/>
    <w:rsid w:val="073F61C0"/>
    <w:rsid w:val="09869DC4"/>
    <w:rsid w:val="0C6B04CD"/>
    <w:rsid w:val="0F20C5B4"/>
    <w:rsid w:val="100D4B4F"/>
    <w:rsid w:val="13B9D778"/>
    <w:rsid w:val="159887E7"/>
    <w:rsid w:val="17D9D26C"/>
    <w:rsid w:val="19BFADD8"/>
    <w:rsid w:val="1B7080A8"/>
    <w:rsid w:val="1C6E45D3"/>
    <w:rsid w:val="1F61A017"/>
    <w:rsid w:val="1FC9B87F"/>
    <w:rsid w:val="213F4FD0"/>
    <w:rsid w:val="21748C38"/>
    <w:rsid w:val="248C2844"/>
    <w:rsid w:val="257CB38D"/>
    <w:rsid w:val="27EF6999"/>
    <w:rsid w:val="2A156201"/>
    <w:rsid w:val="2AFAB094"/>
    <w:rsid w:val="2C2C660E"/>
    <w:rsid w:val="2CD744EA"/>
    <w:rsid w:val="2D9E100A"/>
    <w:rsid w:val="2E05E478"/>
    <w:rsid w:val="2E73A457"/>
    <w:rsid w:val="32CFFE2D"/>
    <w:rsid w:val="32D18BA5"/>
    <w:rsid w:val="34C0B421"/>
    <w:rsid w:val="358D7C9D"/>
    <w:rsid w:val="35B87A84"/>
    <w:rsid w:val="35D3B022"/>
    <w:rsid w:val="35ECE3CA"/>
    <w:rsid w:val="36426F1C"/>
    <w:rsid w:val="3809376A"/>
    <w:rsid w:val="38287016"/>
    <w:rsid w:val="3A6A6EAD"/>
    <w:rsid w:val="3B6FB3F0"/>
    <w:rsid w:val="3E085F84"/>
    <w:rsid w:val="3E72662C"/>
    <w:rsid w:val="3F6A3065"/>
    <w:rsid w:val="44CB1E8F"/>
    <w:rsid w:val="450A37F3"/>
    <w:rsid w:val="45E85263"/>
    <w:rsid w:val="46003A02"/>
    <w:rsid w:val="46D78A09"/>
    <w:rsid w:val="46DB3D5C"/>
    <w:rsid w:val="47F0E66E"/>
    <w:rsid w:val="48928F81"/>
    <w:rsid w:val="494BFA64"/>
    <w:rsid w:val="4A981071"/>
    <w:rsid w:val="4D6F4EAD"/>
    <w:rsid w:val="4EF22DE2"/>
    <w:rsid w:val="5135E918"/>
    <w:rsid w:val="562E8551"/>
    <w:rsid w:val="56752332"/>
    <w:rsid w:val="58455EB1"/>
    <w:rsid w:val="59CA3DF2"/>
    <w:rsid w:val="5A18AB38"/>
    <w:rsid w:val="5B1E302B"/>
    <w:rsid w:val="5C21DA68"/>
    <w:rsid w:val="5F63388B"/>
    <w:rsid w:val="6723A852"/>
    <w:rsid w:val="677E5F73"/>
    <w:rsid w:val="67F37D53"/>
    <w:rsid w:val="692722EB"/>
    <w:rsid w:val="696BC72B"/>
    <w:rsid w:val="6ABD6152"/>
    <w:rsid w:val="6B3C7A95"/>
    <w:rsid w:val="6B6299F9"/>
    <w:rsid w:val="6D14AEB8"/>
    <w:rsid w:val="6D9FA37F"/>
    <w:rsid w:val="6DBB086E"/>
    <w:rsid w:val="714729ED"/>
    <w:rsid w:val="716AE573"/>
    <w:rsid w:val="7290146C"/>
    <w:rsid w:val="74D125BB"/>
    <w:rsid w:val="789DB2F2"/>
    <w:rsid w:val="7956AB99"/>
    <w:rsid w:val="7959F499"/>
    <w:rsid w:val="7971C140"/>
    <w:rsid w:val="79CAE7D8"/>
    <w:rsid w:val="7D19A586"/>
    <w:rsid w:val="7E3FE29D"/>
    <w:rsid w:val="7E9DA6F8"/>
    <w:rsid w:val="7EBF87CF"/>
    <w:rsid w:val="7F9BEF8B"/>
    <w:rsid w:val="7FA5EE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BAB7"/>
  <w15:docId w15:val="{82336A90-5901-4CF7-9F7D-8C1DADE04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7DA"/>
    <w:pPr>
      <w:tabs>
        <w:tab w:val="center" w:pos="4680"/>
        <w:tab w:val="right" w:pos="9360"/>
      </w:tabs>
      <w:spacing w:line="240" w:lineRule="auto"/>
    </w:pPr>
  </w:style>
  <w:style w:type="character" w:styleId="HeaderChar" w:customStyle="1">
    <w:name w:val="Header Char"/>
    <w:basedOn w:val="DefaultParagraphFont"/>
    <w:link w:val="Header"/>
    <w:uiPriority w:val="99"/>
    <w:rsid w:val="00D967DA"/>
  </w:style>
  <w:style w:type="paragraph" w:styleId="Footer">
    <w:name w:val="footer"/>
    <w:basedOn w:val="Normal"/>
    <w:link w:val="FooterChar"/>
    <w:uiPriority w:val="99"/>
    <w:unhideWhenUsed/>
    <w:rsid w:val="00D967DA"/>
    <w:pPr>
      <w:tabs>
        <w:tab w:val="center" w:pos="4680"/>
        <w:tab w:val="right" w:pos="9360"/>
      </w:tabs>
      <w:spacing w:line="240" w:lineRule="auto"/>
    </w:pPr>
  </w:style>
  <w:style w:type="character" w:styleId="FooterChar" w:customStyle="1">
    <w:name w:val="Footer Char"/>
    <w:basedOn w:val="DefaultParagraphFont"/>
    <w:link w:val="Footer"/>
    <w:uiPriority w:val="99"/>
    <w:rsid w:val="00D967DA"/>
  </w:style>
  <w:style w:type="paragraph" w:styleId="TOC1">
    <w:name w:val="toc 1"/>
    <w:basedOn w:val="Normal"/>
    <w:next w:val="Normal"/>
    <w:autoRedefine/>
    <w:uiPriority w:val="39"/>
    <w:unhideWhenUsed/>
    <w:rsid w:val="00D967DA"/>
    <w:pPr>
      <w:spacing w:after="100"/>
    </w:pPr>
  </w:style>
  <w:style w:type="paragraph" w:styleId="TOC2">
    <w:name w:val="toc 2"/>
    <w:basedOn w:val="Normal"/>
    <w:next w:val="Normal"/>
    <w:autoRedefine/>
    <w:uiPriority w:val="39"/>
    <w:unhideWhenUsed/>
    <w:rsid w:val="00D967DA"/>
    <w:pPr>
      <w:spacing w:after="100"/>
      <w:ind w:left="220"/>
    </w:pPr>
  </w:style>
  <w:style w:type="paragraph" w:styleId="TOC3">
    <w:name w:val="toc 3"/>
    <w:basedOn w:val="Normal"/>
    <w:next w:val="Normal"/>
    <w:autoRedefine/>
    <w:uiPriority w:val="39"/>
    <w:unhideWhenUsed/>
    <w:rsid w:val="00D967DA"/>
    <w:pPr>
      <w:spacing w:after="100"/>
      <w:ind w:left="440"/>
    </w:pPr>
  </w:style>
  <w:style w:type="character" w:styleId="Hyperlink">
    <w:name w:val="Hyperlink"/>
    <w:basedOn w:val="DefaultParagraphFont"/>
    <w:uiPriority w:val="99"/>
    <w:unhideWhenUsed/>
    <w:rsid w:val="00D967DA"/>
    <w:rPr>
      <w:color w:val="0000FF" w:themeColor="hyperlink"/>
      <w:u w:val="single"/>
    </w:rPr>
  </w:style>
  <w:style w:type="paragraph" w:styleId="BalloonText">
    <w:name w:val="Balloon Text"/>
    <w:basedOn w:val="Normal"/>
    <w:link w:val="BalloonTextChar"/>
    <w:uiPriority w:val="99"/>
    <w:semiHidden/>
    <w:unhideWhenUsed/>
    <w:rsid w:val="00046660"/>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46660"/>
    <w:rPr>
      <w:rFonts w:ascii="Segoe UI" w:hAnsi="Segoe UI" w:cs="Segoe UI"/>
      <w:sz w:val="18"/>
      <w:szCs w:val="18"/>
    </w:rPr>
  </w:style>
  <w:style w:type="paragraph" w:styleId="ListParagraph">
    <w:name w:val="List Paragraph"/>
    <w:basedOn w:val="Normal"/>
    <w:link w:val="ListParagraphChar"/>
    <w:uiPriority w:val="34"/>
    <w:qFormat/>
    <w:rsid w:val="00A23E02"/>
    <w:pPr>
      <w:ind w:left="720"/>
      <w:contextualSpacing/>
    </w:pPr>
  </w:style>
  <w:style w:type="paragraph" w:styleId="Caption">
    <w:name w:val="caption"/>
    <w:basedOn w:val="Normal"/>
    <w:next w:val="Normal"/>
    <w:uiPriority w:val="35"/>
    <w:unhideWhenUsed/>
    <w:qFormat/>
    <w:rsid w:val="00111C11"/>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5844B5"/>
    <w:rPr>
      <w:sz w:val="16"/>
      <w:szCs w:val="16"/>
    </w:rPr>
  </w:style>
  <w:style w:type="paragraph" w:styleId="CommentText">
    <w:name w:val="annotation text"/>
    <w:basedOn w:val="Normal"/>
    <w:link w:val="CommentTextChar"/>
    <w:uiPriority w:val="99"/>
    <w:unhideWhenUsed/>
    <w:rsid w:val="005844B5"/>
    <w:pPr>
      <w:spacing w:line="240" w:lineRule="auto"/>
    </w:pPr>
    <w:rPr>
      <w:sz w:val="20"/>
      <w:szCs w:val="20"/>
    </w:rPr>
  </w:style>
  <w:style w:type="character" w:styleId="CommentTextChar" w:customStyle="1">
    <w:name w:val="Comment Text Char"/>
    <w:basedOn w:val="DefaultParagraphFont"/>
    <w:link w:val="CommentText"/>
    <w:uiPriority w:val="99"/>
    <w:rsid w:val="005844B5"/>
    <w:rPr>
      <w:sz w:val="20"/>
      <w:szCs w:val="20"/>
    </w:rPr>
  </w:style>
  <w:style w:type="paragraph" w:styleId="CommentSubject">
    <w:name w:val="annotation subject"/>
    <w:basedOn w:val="CommentText"/>
    <w:next w:val="CommentText"/>
    <w:link w:val="CommentSubjectChar"/>
    <w:uiPriority w:val="99"/>
    <w:semiHidden/>
    <w:unhideWhenUsed/>
    <w:rsid w:val="005844B5"/>
    <w:rPr>
      <w:b/>
      <w:bCs/>
    </w:rPr>
  </w:style>
  <w:style w:type="character" w:styleId="CommentSubjectChar" w:customStyle="1">
    <w:name w:val="Comment Subject Char"/>
    <w:basedOn w:val="CommentTextChar"/>
    <w:link w:val="CommentSubject"/>
    <w:uiPriority w:val="99"/>
    <w:semiHidden/>
    <w:rsid w:val="005844B5"/>
    <w:rPr>
      <w:b/>
      <w:bCs/>
      <w:sz w:val="20"/>
      <w:szCs w:val="20"/>
    </w:rPr>
  </w:style>
  <w:style w:type="character" w:styleId="ListParagraphChar" w:customStyle="1">
    <w:name w:val="List Paragraph Char"/>
    <w:basedOn w:val="DefaultParagraphFont"/>
    <w:link w:val="ListParagraph"/>
    <w:uiPriority w:val="34"/>
    <w:rsid w:val="00821E0A"/>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customXml" Target="../customXml/item2.xml" Id="rId2" /><Relationship Type="http://schemas.openxmlformats.org/officeDocument/2006/relationships/image" Target="media/image2.sv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1.png"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fontTable" Target="fontTable.xml" Id="rId22" /><Relationship Type="http://schemas.openxmlformats.org/officeDocument/2006/relationships/glossaryDocument" Target="glossary/document.xml" Id="R474e59596f52466d" /><Relationship Type="http://schemas.openxmlformats.org/officeDocument/2006/relationships/footer" Target="footer.xml" Id="R856502e658bd4ecb" /><Relationship Type="http://schemas.openxmlformats.org/officeDocument/2006/relationships/footer" Target="footer2.xml" Id="R3b50721d42234cfe" /><Relationship Type="http://schemas.openxmlformats.org/officeDocument/2006/relationships/hyperlink" Target="https://en.wikipedia.org/wiki/General_Atomics_MQ-1_Predator" TargetMode="External" Id="R585cf4150a184fbd" /><Relationship Type="http://schemas.openxmlformats.org/officeDocument/2006/relationships/image" Target="/media/image3.jpg" Id="Rf45acbca6749414a" /><Relationship Type="http://schemas.openxmlformats.org/officeDocument/2006/relationships/image" Target="/media/image4.png" Id="Rc2da062e13d74117" /><Relationship Type="http://schemas.openxmlformats.org/officeDocument/2006/relationships/image" Target="/media/image5.png" Id="R4b793d80745a47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975d1e-2c39-460e-bd33-384a18624871}"/>
      </w:docPartPr>
      <w:docPartBody>
        <w:p w14:paraId="0AFC1F3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320DE8D047D4888DD0DE9630E2AAE" ma:contentTypeVersion="10" ma:contentTypeDescription="Create a new document." ma:contentTypeScope="" ma:versionID="841d5920223ac463553db8b9c6d09f44">
  <xsd:schema xmlns:xsd="http://www.w3.org/2001/XMLSchema" xmlns:xs="http://www.w3.org/2001/XMLSchema" xmlns:p="http://schemas.microsoft.com/office/2006/metadata/properties" xmlns:ns3="ffa2bf05-ce71-4775-a85a-6d82778c3aba" xmlns:ns4="2795c71e-f84d-4706-a0b2-22679a64f942" targetNamespace="http://schemas.microsoft.com/office/2006/metadata/properties" ma:root="true" ma:fieldsID="597d2eb6eebe658bf9570fdea68734d2" ns3:_="" ns4:_="">
    <xsd:import namespace="ffa2bf05-ce71-4775-a85a-6d82778c3aba"/>
    <xsd:import namespace="2795c71e-f84d-4706-a0b2-22679a64f9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2bf05-ce71-4775-a85a-6d82778c3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95c71e-f84d-4706-a0b2-22679a64f94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A688E6-C145-49B5-8380-EF6841258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2bf05-ce71-4775-a85a-6d82778c3aba"/>
    <ds:schemaRef ds:uri="2795c71e-f84d-4706-a0b2-22679a64f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8A97E-D2AC-4B85-B36C-25A826DE1079}">
  <ds:schemaRefs>
    <ds:schemaRef ds:uri="http://schemas.openxmlformats.org/officeDocument/2006/bibliography"/>
  </ds:schemaRefs>
</ds:datastoreItem>
</file>

<file path=customXml/itemProps3.xml><?xml version="1.0" encoding="utf-8"?>
<ds:datastoreItem xmlns:ds="http://schemas.openxmlformats.org/officeDocument/2006/customXml" ds:itemID="{6845EBED-B4AF-4221-B99E-0DF31DAE91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1E0721-3548-4F94-8EFD-9E973C482B0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School Book</dc:creator>
  <lastModifiedBy>Guest User</lastModifiedBy>
  <revision>15</revision>
  <lastPrinted>2020-06-27T20:26:00.0000000Z</lastPrinted>
  <dcterms:created xsi:type="dcterms:W3CDTF">2021-09-14T02:28:00.0000000Z</dcterms:created>
  <dcterms:modified xsi:type="dcterms:W3CDTF">2021-12-14T23:22:09.3585735Z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0x0101008F2320DE8D047D4888DD0DE9630E2AAE</vt:lpwstr>
  </property>
</Properties>
</file>