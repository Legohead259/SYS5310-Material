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p14">
  <w:body>
    <w:p w:rsidR="009847E3" w:rsidP="396C83BB" w:rsidRDefault="00D967DA" w14:paraId="67EEE70F" w14:textId="26882FBF">
      <w:pPr>
        <w:jc w:val="center"/>
        <w:rPr>
          <w:b w:val="1"/>
          <w:bCs w:val="1"/>
          <w:sz w:val="48"/>
          <w:szCs w:val="48"/>
        </w:rPr>
      </w:pPr>
      <w:r w:rsidRPr="396C83BB" w:rsidR="396C83BB">
        <w:rPr>
          <w:b w:val="1"/>
          <w:bCs w:val="1"/>
          <w:sz w:val="48"/>
          <w:szCs w:val="48"/>
        </w:rPr>
        <w:t>Project SKY NET</w:t>
      </w:r>
    </w:p>
    <w:p w:rsidR="396C83BB" w:rsidP="396C83BB" w:rsidRDefault="396C83BB" w14:paraId="2371BBD1" w14:textId="3B812862">
      <w:pPr>
        <w:pStyle w:val="Normal"/>
        <w:jc w:val="center"/>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US"/>
        </w:rPr>
      </w:pPr>
      <w:r w:rsidRPr="396C83BB" w:rsidR="396C83BB">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US"/>
        </w:rPr>
        <w:t>Futuristic Innovative Technologies</w:t>
      </w:r>
    </w:p>
    <w:p w:rsidR="396C83BB" w:rsidP="396C83BB" w:rsidRDefault="396C83BB" w14:paraId="46602A46" w14:textId="5F78D650">
      <w:pPr>
        <w:pStyle w:val="Normal"/>
        <w:jc w:val="center"/>
        <w:rPr>
          <w:b w:val="1"/>
          <w:bCs w:val="1"/>
          <w:sz w:val="48"/>
          <w:szCs w:val="48"/>
        </w:rPr>
      </w:pPr>
    </w:p>
    <w:p w:rsidR="396C83BB" w:rsidP="396C83BB" w:rsidRDefault="396C83BB" w14:paraId="28DD2C21" w14:textId="2DF9B52C">
      <w:pPr>
        <w:pStyle w:val="Normal"/>
        <w:jc w:val="center"/>
        <w:rPr>
          <w:b w:val="1"/>
          <w:bCs w:val="1"/>
          <w:sz w:val="48"/>
          <w:szCs w:val="48"/>
        </w:rPr>
      </w:pPr>
    </w:p>
    <w:p w:rsidR="396C83BB" w:rsidP="396C83BB" w:rsidRDefault="396C83BB" w14:paraId="632A0745" w14:textId="50B786C0">
      <w:pPr>
        <w:pStyle w:val="Normal"/>
        <w:jc w:val="center"/>
        <w:rPr>
          <w:b w:val="1"/>
          <w:bCs w:val="1"/>
          <w:sz w:val="48"/>
          <w:szCs w:val="48"/>
        </w:rPr>
      </w:pPr>
    </w:p>
    <w:p w:rsidR="396C83BB" w:rsidP="396C83BB" w:rsidRDefault="396C83BB" w14:paraId="0D8B966A" w14:textId="35511C95">
      <w:pPr>
        <w:pStyle w:val="Normal"/>
        <w:jc w:val="center"/>
        <w:rPr>
          <w:b w:val="1"/>
          <w:bCs w:val="1"/>
          <w:sz w:val="48"/>
          <w:szCs w:val="48"/>
        </w:rPr>
      </w:pPr>
    </w:p>
    <w:p w:rsidR="396C83BB" w:rsidP="396C83BB" w:rsidRDefault="396C83BB" w14:paraId="19D4E816" w14:textId="63E823B6">
      <w:pPr>
        <w:pStyle w:val="Normal"/>
        <w:jc w:val="center"/>
        <w:rPr>
          <w:b w:val="1"/>
          <w:bCs w:val="1"/>
          <w:sz w:val="48"/>
          <w:szCs w:val="48"/>
        </w:rPr>
      </w:pPr>
    </w:p>
    <w:p w:rsidR="396C83BB" w:rsidP="396C83BB" w:rsidRDefault="396C83BB" w14:paraId="4AE6567D" w14:textId="510CF205">
      <w:pPr>
        <w:pStyle w:val="Normal"/>
        <w:jc w:val="center"/>
        <w:rPr>
          <w:b w:val="1"/>
          <w:bCs w:val="1"/>
          <w:sz w:val="48"/>
          <w:szCs w:val="48"/>
        </w:rPr>
      </w:pPr>
    </w:p>
    <w:p w:rsidR="009847E3" w:rsidP="396C83BB" w:rsidRDefault="00D967DA" w14:paraId="7DB54550" w14:textId="53A6D390">
      <w:pPr>
        <w:jc w:val="center"/>
        <w:rPr>
          <w:b w:val="1"/>
          <w:bCs w:val="1"/>
          <w:sz w:val="36"/>
          <w:szCs w:val="36"/>
        </w:rPr>
      </w:pPr>
      <w:r w:rsidRPr="396C83BB" w:rsidR="396C83BB">
        <w:rPr>
          <w:b w:val="1"/>
          <w:bCs w:val="1"/>
          <w:sz w:val="36"/>
          <w:szCs w:val="36"/>
        </w:rPr>
        <w:t>Presented by</w:t>
      </w:r>
    </w:p>
    <w:p w:rsidR="396C83BB" w:rsidP="396C83BB" w:rsidRDefault="396C83BB" w14:paraId="14C60BD5" w14:textId="5CE83D7B">
      <w:pPr>
        <w:pStyle w:val="Normal"/>
        <w:jc w:val="center"/>
        <w:rPr>
          <w:b w:val="1"/>
          <w:bCs w:val="1"/>
          <w:sz w:val="36"/>
          <w:szCs w:val="36"/>
        </w:rPr>
      </w:pPr>
      <w:r w:rsidRPr="396C83BB" w:rsidR="396C83BB">
        <w:rPr>
          <w:b w:val="1"/>
          <w:bCs w:val="1"/>
          <w:sz w:val="36"/>
          <w:szCs w:val="36"/>
        </w:rPr>
        <w:t xml:space="preserve">FIT </w:t>
      </w:r>
    </w:p>
    <w:p w:rsidR="396C83BB" w:rsidP="396C83BB" w:rsidRDefault="396C83BB" w14:paraId="155E7E77" w14:textId="63552744">
      <w:pPr>
        <w:pStyle w:val="Normal"/>
        <w:jc w:val="center"/>
        <w:rPr>
          <w:b w:val="1"/>
          <w:bCs w:val="1"/>
          <w:sz w:val="36"/>
          <w:szCs w:val="36"/>
        </w:rPr>
      </w:pPr>
    </w:p>
    <w:p w:rsidR="396C83BB" w:rsidP="396C83BB" w:rsidRDefault="396C83BB" w14:paraId="12C822A5" w14:textId="6637A82B">
      <w:pPr>
        <w:pStyle w:val="Normal"/>
        <w:jc w:val="center"/>
        <w:rPr>
          <w:b w:val="1"/>
          <w:bCs w:val="1"/>
          <w:sz w:val="36"/>
          <w:szCs w:val="36"/>
        </w:rPr>
      </w:pPr>
    </w:p>
    <w:p w:rsidR="396C83BB" w:rsidP="396C83BB" w:rsidRDefault="396C83BB" w14:paraId="3D36A072" w14:textId="7C08A07E">
      <w:pPr>
        <w:spacing w:before="120" w:after="1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96C83BB" w:rsidP="396C83BB" w:rsidRDefault="396C83BB" w14:paraId="0D95214D" w14:textId="3F62D6E2">
      <w:pPr>
        <w:spacing w:before="120" w:after="1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96C83BB" w:rsidP="0569C3E4" w:rsidRDefault="396C83BB" w14:paraId="60A4A6EB" w14:textId="37681F50">
      <w:pPr>
        <w:spacing w:before="120" w:after="1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pPr>
      <w:r w:rsidRPr="0569C3E4" w:rsidR="0569C3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cFOUO For Official Use Only: Controlled Unclassified Information</w:t>
      </w:r>
    </w:p>
    <w:p w:rsidR="396C83BB" w:rsidP="396C83BB" w:rsidRDefault="396C83BB" w14:paraId="295DB402" w14:textId="7E239DE8">
      <w:pPr>
        <w:pStyle w:val="Normal"/>
        <w:jc w:val="left"/>
        <w:rPr>
          <w:b w:val="0"/>
          <w:bCs w:val="0"/>
          <w:sz w:val="22"/>
          <w:szCs w:val="22"/>
        </w:rPr>
      </w:pPr>
    </w:p>
    <w:p w:rsidR="396C83BB" w:rsidP="396C83BB" w:rsidRDefault="396C83BB" w14:paraId="20A71608" w14:textId="70EF62BE">
      <w:pPr>
        <w:pStyle w:val="Normal"/>
        <w:jc w:val="left"/>
        <w:rPr>
          <w:b w:val="0"/>
          <w:bCs w:val="0"/>
          <w:sz w:val="22"/>
          <w:szCs w:val="22"/>
        </w:rPr>
      </w:pPr>
    </w:p>
    <w:p w:rsidR="396C83BB" w:rsidP="396C83BB" w:rsidRDefault="396C83BB" w14:paraId="2282AD90" w14:textId="6F1D013B">
      <w:pPr>
        <w:pStyle w:val="Normal"/>
        <w:jc w:val="left"/>
        <w:rPr>
          <w:b w:val="0"/>
          <w:bCs w:val="0"/>
          <w:sz w:val="22"/>
          <w:szCs w:val="22"/>
        </w:rPr>
      </w:pPr>
    </w:p>
    <w:p w:rsidR="396C83BB" w:rsidP="396C83BB" w:rsidRDefault="396C83BB" w14:paraId="4CCB1707" w14:textId="758AFE41">
      <w:pPr>
        <w:pStyle w:val="Normal"/>
        <w:jc w:val="left"/>
        <w:rPr>
          <w:b w:val="0"/>
          <w:bCs w:val="0"/>
          <w:sz w:val="20"/>
          <w:szCs w:val="20"/>
        </w:rPr>
      </w:pPr>
      <w:r w:rsidRPr="396C83BB" w:rsidR="396C83BB">
        <w:rPr>
          <w:b w:val="0"/>
          <w:bCs w:val="0"/>
          <w:sz w:val="22"/>
          <w:szCs w:val="22"/>
        </w:rPr>
        <w:t xml:space="preserve">Participating Members: </w:t>
      </w:r>
    </w:p>
    <w:p w:rsidR="396C83BB" w:rsidP="396C83BB" w:rsidRDefault="396C83BB" w14:paraId="5216F4DD" w14:textId="0DAF6DF7">
      <w:pPr>
        <w:spacing w:before="120" w:after="120"/>
        <w:rPr>
          <w:rFonts w:ascii="Times New Roman" w:hAnsi="Times New Roman" w:eastAsia="Times New Roman" w:cs="Times New Roman"/>
          <w:b w:val="0"/>
          <w:bCs w:val="0"/>
          <w:i w:val="0"/>
          <w:iCs w:val="0"/>
          <w:caps w:val="0"/>
          <w:smallCaps w:val="0"/>
          <w:noProof w:val="0"/>
          <w:color w:val="0070C0"/>
          <w:sz w:val="24"/>
          <w:szCs w:val="24"/>
          <w:lang w:val="en"/>
        </w:rPr>
      </w:pPr>
      <w:r w:rsidRPr="396C83BB" w:rsidR="396C83BB">
        <w:rPr>
          <w:rFonts w:ascii="Times New Roman" w:hAnsi="Times New Roman" w:eastAsia="Times New Roman" w:cs="Times New Roman"/>
          <w:b w:val="0"/>
          <w:bCs w:val="0"/>
          <w:i w:val="0"/>
          <w:iCs w:val="0"/>
          <w:caps w:val="0"/>
          <w:smallCaps w:val="0"/>
          <w:noProof w:val="0"/>
          <w:color w:val="0070C0"/>
          <w:sz w:val="24"/>
          <w:szCs w:val="24"/>
          <w:lang w:val="en-US"/>
        </w:rPr>
        <w:t>Andrew Thomas, Spenser Gorenflo, Connor Hill</w:t>
      </w:r>
    </w:p>
    <w:p w:rsidR="396C83BB" w:rsidP="396C83BB" w:rsidRDefault="396C83BB" w14:paraId="2AC939D9" w14:textId="140353F8">
      <w:pPr>
        <w:spacing w:before="120" w:after="120"/>
        <w:rPr>
          <w:rFonts w:ascii="Times New Roman" w:hAnsi="Times New Roman" w:eastAsia="Times New Roman" w:cs="Times New Roman"/>
          <w:b w:val="0"/>
          <w:bCs w:val="0"/>
          <w:i w:val="0"/>
          <w:iCs w:val="0"/>
          <w:caps w:val="0"/>
          <w:smallCaps w:val="0"/>
          <w:noProof w:val="0"/>
          <w:color w:val="E36C0A" w:themeColor="accent6" w:themeTint="FF" w:themeShade="BF"/>
          <w:sz w:val="24"/>
          <w:szCs w:val="24"/>
          <w:lang w:val="en"/>
        </w:rPr>
      </w:pPr>
      <w:r w:rsidRPr="396C83BB" w:rsidR="396C83BB">
        <w:rPr>
          <w:rFonts w:ascii="Times New Roman" w:hAnsi="Times New Roman" w:eastAsia="Times New Roman" w:cs="Times New Roman"/>
          <w:b w:val="0"/>
          <w:bCs w:val="0"/>
          <w:i w:val="0"/>
          <w:iCs w:val="0"/>
          <w:caps w:val="0"/>
          <w:smallCaps w:val="0"/>
          <w:noProof w:val="0"/>
          <w:color w:val="E36C0A" w:themeColor="accent6" w:themeTint="FF" w:themeShade="BF"/>
          <w:sz w:val="24"/>
          <w:szCs w:val="24"/>
          <w:lang w:val="en-US"/>
        </w:rPr>
        <w:t>Dhwanil Desai, Nisarg Shah, Miles Medearis, Aayana Nedd, Mariana Villalabeitia Arenas</w:t>
      </w:r>
    </w:p>
    <w:p w:rsidR="396C83BB" w:rsidP="396C83BB" w:rsidRDefault="396C83BB" w14:paraId="0C7E738C" w14:textId="30E252AC">
      <w:pPr>
        <w:spacing w:before="120" w:after="120"/>
        <w:rPr>
          <w:rFonts w:ascii="Times New Roman" w:hAnsi="Times New Roman" w:eastAsia="Times New Roman" w:cs="Times New Roman"/>
          <w:b w:val="0"/>
          <w:bCs w:val="0"/>
          <w:i w:val="0"/>
          <w:iCs w:val="0"/>
          <w:caps w:val="0"/>
          <w:smallCaps w:val="0"/>
          <w:noProof w:val="0"/>
          <w:color w:val="00B050"/>
          <w:sz w:val="24"/>
          <w:szCs w:val="24"/>
          <w:lang w:val="en"/>
        </w:rPr>
      </w:pPr>
      <w:r w:rsidRPr="396C83BB" w:rsidR="396C83BB">
        <w:rPr>
          <w:rFonts w:ascii="Times New Roman" w:hAnsi="Times New Roman" w:eastAsia="Times New Roman" w:cs="Times New Roman"/>
          <w:b w:val="0"/>
          <w:bCs w:val="0"/>
          <w:i w:val="0"/>
          <w:iCs w:val="0"/>
          <w:caps w:val="0"/>
          <w:smallCaps w:val="0"/>
          <w:noProof w:val="0"/>
          <w:color w:val="00B050"/>
          <w:sz w:val="24"/>
          <w:szCs w:val="24"/>
          <w:lang w:val="en-US"/>
        </w:rPr>
        <w:t>Dylan Huss, Bria Booth, Suleyman Gokdemir</w:t>
      </w:r>
    </w:p>
    <w:p w:rsidR="396C83BB" w:rsidRDefault="396C83BB" w14:paraId="374FD418" w14:textId="323E7A2C">
      <w:r>
        <w:br w:type="page"/>
      </w:r>
    </w:p>
    <w:p w:rsidR="00DF63AD" w:rsidP="396C83BB" w:rsidRDefault="00DF63AD" w14:paraId="758DF16B" w14:textId="2DD3A958">
      <w:pPr>
        <w:tabs>
          <w:tab w:val="left" w:pos="1800"/>
        </w:tabs>
        <w:rPr>
          <w:b w:val="1"/>
          <w:bCs w:val="1"/>
          <w:sz w:val="16"/>
          <w:szCs w:val="16"/>
        </w:rPr>
      </w:pPr>
    </w:p>
    <w:tbl>
      <w:tblPr>
        <w:tblW w:w="666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720"/>
        <w:gridCol w:w="1170"/>
        <w:gridCol w:w="4770"/>
      </w:tblGrid>
      <w:tr w:rsidRPr="00D967DA" w:rsidR="009847E3" w:rsidTr="396C83BB" w14:paraId="3285E1F5" w14:textId="77777777">
        <w:trPr/>
        <w:tc>
          <w:tcPr>
            <w:tcW w:w="720" w:type="dxa"/>
            <w:shd w:val="clear" w:color="auto" w:fill="auto"/>
            <w:tcMar>
              <w:top w:w="100" w:type="dxa"/>
              <w:left w:w="100" w:type="dxa"/>
              <w:bottom w:w="100" w:type="dxa"/>
              <w:right w:w="100" w:type="dxa"/>
            </w:tcMar>
          </w:tcPr>
          <w:p w:rsidRPr="00D967DA" w:rsidR="009847E3" w:rsidP="00763F4B" w:rsidRDefault="00D967DA" w14:paraId="5B503CC0" w14:textId="77777777">
            <w:pPr>
              <w:widowControl w:val="0"/>
              <w:pBdr>
                <w:top w:val="nil"/>
                <w:left w:val="nil"/>
                <w:bottom w:val="nil"/>
                <w:right w:val="nil"/>
                <w:between w:val="nil"/>
              </w:pBdr>
              <w:spacing w:line="240" w:lineRule="auto"/>
              <w:jc w:val="center"/>
              <w:rPr>
                <w:b/>
                <w:sz w:val="18"/>
                <w:szCs w:val="18"/>
              </w:rPr>
            </w:pPr>
            <w:r w:rsidRPr="00D967DA">
              <w:rPr>
                <w:b/>
                <w:sz w:val="18"/>
                <w:szCs w:val="18"/>
              </w:rPr>
              <w:t>Rev.</w:t>
            </w:r>
          </w:p>
        </w:tc>
        <w:tc>
          <w:tcPr>
            <w:tcW w:w="1170" w:type="dxa"/>
            <w:shd w:val="clear" w:color="auto" w:fill="auto"/>
            <w:tcMar>
              <w:top w:w="100" w:type="dxa"/>
              <w:left w:w="100" w:type="dxa"/>
              <w:bottom w:w="100" w:type="dxa"/>
              <w:right w:w="100" w:type="dxa"/>
            </w:tcMar>
          </w:tcPr>
          <w:p w:rsidRPr="00D967DA" w:rsidR="009847E3" w:rsidP="00763F4B" w:rsidRDefault="00D967DA" w14:paraId="30377D0C" w14:textId="77777777">
            <w:pPr>
              <w:widowControl w:val="0"/>
              <w:pBdr>
                <w:top w:val="nil"/>
                <w:left w:val="nil"/>
                <w:bottom w:val="nil"/>
                <w:right w:val="nil"/>
                <w:between w:val="nil"/>
              </w:pBdr>
              <w:spacing w:line="240" w:lineRule="auto"/>
              <w:jc w:val="center"/>
              <w:rPr>
                <w:b/>
                <w:sz w:val="18"/>
                <w:szCs w:val="18"/>
              </w:rPr>
            </w:pPr>
            <w:r w:rsidRPr="00D967DA">
              <w:rPr>
                <w:b/>
                <w:sz w:val="18"/>
                <w:szCs w:val="18"/>
              </w:rPr>
              <w:t>Date</w:t>
            </w:r>
          </w:p>
        </w:tc>
        <w:tc>
          <w:tcPr>
            <w:tcW w:w="4770" w:type="dxa"/>
            <w:shd w:val="clear" w:color="auto" w:fill="auto"/>
            <w:tcMar>
              <w:top w:w="100" w:type="dxa"/>
              <w:left w:w="100" w:type="dxa"/>
              <w:bottom w:w="100" w:type="dxa"/>
              <w:right w:w="100" w:type="dxa"/>
            </w:tcMar>
          </w:tcPr>
          <w:p w:rsidRPr="00D967DA" w:rsidR="009847E3" w:rsidRDefault="00D967DA" w14:paraId="5BC51365" w14:textId="77777777">
            <w:pPr>
              <w:widowControl w:val="0"/>
              <w:pBdr>
                <w:top w:val="nil"/>
                <w:left w:val="nil"/>
                <w:bottom w:val="nil"/>
                <w:right w:val="nil"/>
                <w:between w:val="nil"/>
              </w:pBdr>
              <w:spacing w:line="240" w:lineRule="auto"/>
              <w:rPr>
                <w:b/>
                <w:sz w:val="18"/>
                <w:szCs w:val="18"/>
              </w:rPr>
            </w:pPr>
            <w:r w:rsidRPr="00D967DA">
              <w:rPr>
                <w:b/>
                <w:sz w:val="18"/>
                <w:szCs w:val="18"/>
              </w:rPr>
              <w:t>Revision Notes</w:t>
            </w:r>
          </w:p>
        </w:tc>
      </w:tr>
      <w:tr w:rsidRPr="00D967DA" w:rsidR="005A4884" w:rsidTr="396C83BB" w14:paraId="421FB15B" w14:textId="77777777">
        <w:trPr/>
        <w:tc>
          <w:tcPr>
            <w:tcW w:w="720" w:type="dxa"/>
            <w:shd w:val="clear" w:color="auto" w:fill="auto"/>
            <w:tcMar>
              <w:top w:w="100" w:type="dxa"/>
              <w:left w:w="100" w:type="dxa"/>
              <w:bottom w:w="100" w:type="dxa"/>
              <w:right w:w="100" w:type="dxa"/>
            </w:tcMar>
          </w:tcPr>
          <w:p w:rsidRPr="1A15918F" w:rsidR="005A4884" w:rsidP="005A4884" w:rsidRDefault="005A4884" w14:paraId="39D3681D" w14:textId="7F0B304E">
            <w:pPr>
              <w:widowControl w:val="0"/>
              <w:pBdr>
                <w:top w:val="nil"/>
                <w:left w:val="nil"/>
                <w:bottom w:val="nil"/>
                <w:right w:val="nil"/>
                <w:between w:val="nil"/>
              </w:pBdr>
              <w:spacing w:line="240" w:lineRule="auto"/>
              <w:jc w:val="center"/>
              <w:rPr>
                <w:sz w:val="18"/>
                <w:szCs w:val="18"/>
              </w:rPr>
            </w:pPr>
            <w:r w:rsidRPr="1A15918F">
              <w:rPr>
                <w:sz w:val="18"/>
                <w:szCs w:val="18"/>
              </w:rPr>
              <w:t>0</w:t>
            </w:r>
          </w:p>
        </w:tc>
        <w:tc>
          <w:tcPr>
            <w:tcW w:w="1170" w:type="dxa"/>
            <w:shd w:val="clear" w:color="auto" w:fill="auto"/>
            <w:tcMar>
              <w:top w:w="100" w:type="dxa"/>
              <w:left w:w="100" w:type="dxa"/>
              <w:bottom w:w="100" w:type="dxa"/>
              <w:right w:w="100" w:type="dxa"/>
            </w:tcMar>
          </w:tcPr>
          <w:p w:rsidRPr="34603D4F" w:rsidR="005A4884" w:rsidP="005A4884" w:rsidRDefault="005A4884" w14:paraId="7E4DFF3E" w14:textId="12D6B6B7">
            <w:pPr>
              <w:widowControl w:val="0"/>
              <w:pBdr>
                <w:top w:val="nil"/>
                <w:left w:val="nil"/>
                <w:bottom w:val="nil"/>
                <w:right w:val="nil"/>
                <w:between w:val="nil"/>
              </w:pBdr>
              <w:spacing w:line="240" w:lineRule="auto"/>
              <w:jc w:val="center"/>
              <w:rPr>
                <w:sz w:val="18"/>
                <w:szCs w:val="18"/>
              </w:rPr>
            </w:pPr>
            <w:r w:rsidRPr="396C83BB" w:rsidR="396C83BB">
              <w:rPr>
                <w:sz w:val="18"/>
                <w:szCs w:val="18"/>
              </w:rPr>
              <w:t>8/2</w:t>
            </w:r>
            <w:ins w:author="DMarie Huss" w:date="2021-09-30T18:28:32.068Z" w:id="597566586">
              <w:r w:rsidRPr="396C83BB" w:rsidR="396C83BB">
                <w:rPr>
                  <w:sz w:val="18"/>
                  <w:szCs w:val="18"/>
                </w:rPr>
                <w:t>3</w:t>
              </w:r>
            </w:ins>
            <w:r w:rsidRPr="396C83BB" w:rsidR="396C83BB">
              <w:rPr>
                <w:sz w:val="18"/>
                <w:szCs w:val="18"/>
              </w:rPr>
              <w:t>/202</w:t>
            </w:r>
            <w:ins w:author="DMarie Huss" w:date="2021-09-30T18:28:34.642Z" w:id="178737527">
              <w:r w:rsidRPr="396C83BB" w:rsidR="396C83BB">
                <w:rPr>
                  <w:sz w:val="18"/>
                  <w:szCs w:val="18"/>
                </w:rPr>
                <w:t>1</w:t>
              </w:r>
            </w:ins>
          </w:p>
        </w:tc>
        <w:tc>
          <w:tcPr>
            <w:tcW w:w="4770" w:type="dxa"/>
            <w:shd w:val="clear" w:color="auto" w:fill="auto"/>
            <w:tcMar>
              <w:top w:w="100" w:type="dxa"/>
              <w:left w:w="100" w:type="dxa"/>
              <w:bottom w:w="100" w:type="dxa"/>
              <w:right w:w="100" w:type="dxa"/>
            </w:tcMar>
          </w:tcPr>
          <w:p w:rsidRPr="1A15918F" w:rsidR="005A4884" w:rsidP="005A4884" w:rsidRDefault="005A4884" w14:paraId="1145E99C" w14:textId="619D376B">
            <w:pPr>
              <w:widowControl w:val="0"/>
              <w:pBdr>
                <w:top w:val="nil"/>
                <w:left w:val="nil"/>
                <w:bottom w:val="nil"/>
                <w:right w:val="nil"/>
                <w:between w:val="nil"/>
              </w:pBdr>
              <w:spacing w:line="240" w:lineRule="auto"/>
              <w:rPr>
                <w:sz w:val="18"/>
                <w:szCs w:val="18"/>
              </w:rPr>
            </w:pPr>
            <w:r w:rsidRPr="396C83BB" w:rsidR="396C83BB">
              <w:rPr>
                <w:sz w:val="18"/>
                <w:szCs w:val="18"/>
              </w:rPr>
              <w:t>Initial release by FIT</w:t>
            </w:r>
          </w:p>
        </w:tc>
      </w:tr>
      <w:tr w:rsidRPr="00D967DA" w:rsidR="005A4884" w:rsidTr="396C83BB" w14:paraId="7C58813A" w14:textId="77777777">
        <w:trPr/>
        <w:tc>
          <w:tcPr>
            <w:tcW w:w="720" w:type="dxa"/>
            <w:shd w:val="clear" w:color="auto" w:fill="auto"/>
            <w:tcMar>
              <w:top w:w="100" w:type="dxa"/>
              <w:left w:w="100" w:type="dxa"/>
              <w:bottom w:w="100" w:type="dxa"/>
              <w:right w:w="100" w:type="dxa"/>
            </w:tcMar>
          </w:tcPr>
          <w:p w:rsidR="005A4884" w:rsidP="005A4884" w:rsidRDefault="005A4884" w14:paraId="24BE667D" w14:textId="76790DDF">
            <w:pPr>
              <w:widowControl w:val="0"/>
              <w:pBdr>
                <w:top w:val="nil"/>
                <w:left w:val="nil"/>
                <w:bottom w:val="nil"/>
                <w:right w:val="nil"/>
                <w:between w:val="nil"/>
              </w:pBdr>
              <w:spacing w:line="240" w:lineRule="auto"/>
              <w:jc w:val="center"/>
              <w:rPr>
                <w:sz w:val="18"/>
                <w:szCs w:val="18"/>
              </w:rPr>
            </w:pPr>
            <w:r w:rsidRPr="1A15918F">
              <w:rPr>
                <w:sz w:val="18"/>
                <w:szCs w:val="18"/>
              </w:rPr>
              <w:t>1</w:t>
            </w:r>
          </w:p>
        </w:tc>
        <w:tc>
          <w:tcPr>
            <w:tcW w:w="1170" w:type="dxa"/>
            <w:shd w:val="clear" w:color="auto" w:fill="auto"/>
            <w:tcMar>
              <w:top w:w="100" w:type="dxa"/>
              <w:left w:w="100" w:type="dxa"/>
              <w:bottom w:w="100" w:type="dxa"/>
              <w:right w:w="100" w:type="dxa"/>
            </w:tcMar>
          </w:tcPr>
          <w:p w:rsidR="005A4884" w:rsidP="005A4884" w:rsidRDefault="005A4884" w14:paraId="376E7D7C" w14:textId="43CED99D">
            <w:pPr>
              <w:widowControl w:val="0"/>
              <w:pBdr>
                <w:top w:val="nil"/>
                <w:left w:val="nil"/>
                <w:bottom w:val="nil"/>
                <w:right w:val="nil"/>
                <w:between w:val="nil"/>
              </w:pBdr>
              <w:spacing w:line="240" w:lineRule="auto"/>
              <w:jc w:val="center"/>
              <w:rPr>
                <w:sz w:val="18"/>
                <w:szCs w:val="18"/>
              </w:rPr>
            </w:pPr>
            <w:ins w:author="DMarie Huss" w:date="2021-09-30T18:28:40.413Z" w:id="1830956848">
              <w:r w:rsidRPr="396C83BB" w:rsidR="396C83BB">
                <w:rPr>
                  <w:sz w:val="18"/>
                  <w:szCs w:val="18"/>
                </w:rPr>
                <w:t>9</w:t>
              </w:r>
            </w:ins>
            <w:r w:rsidRPr="396C83BB" w:rsidR="396C83BB">
              <w:rPr>
                <w:sz w:val="18"/>
                <w:szCs w:val="18"/>
              </w:rPr>
              <w:t>/30/202</w:t>
            </w:r>
            <w:ins w:author="DMarie Huss" w:date="2021-09-30T18:28:37.905Z" w:id="1364489955">
              <w:r w:rsidRPr="396C83BB" w:rsidR="396C83BB">
                <w:rPr>
                  <w:sz w:val="18"/>
                  <w:szCs w:val="18"/>
                </w:rPr>
                <w:t>1</w:t>
              </w:r>
            </w:ins>
          </w:p>
        </w:tc>
        <w:tc>
          <w:tcPr>
            <w:tcW w:w="4770" w:type="dxa"/>
            <w:shd w:val="clear" w:color="auto" w:fill="auto"/>
            <w:tcMar>
              <w:top w:w="100" w:type="dxa"/>
              <w:left w:w="100" w:type="dxa"/>
              <w:bottom w:w="100" w:type="dxa"/>
              <w:right w:w="100" w:type="dxa"/>
            </w:tcMar>
          </w:tcPr>
          <w:p w:rsidR="005A4884" w:rsidP="396C83BB" w:rsidRDefault="005A4884" w14:paraId="24D0E11B" w14:textId="6F311C1D">
            <w:pPr>
              <w:pStyle w:val="Normal"/>
              <w:bidi w:val="0"/>
              <w:spacing w:before="0" w:beforeAutospacing="off" w:after="0" w:afterAutospacing="off" w:line="240" w:lineRule="auto"/>
              <w:ind w:left="0" w:right="0"/>
              <w:jc w:val="left"/>
              <w:rPr>
                <w:sz w:val="18"/>
                <w:szCs w:val="18"/>
              </w:rPr>
            </w:pPr>
          </w:p>
        </w:tc>
      </w:tr>
    </w:tbl>
    <w:p w:rsidR="396C83BB" w:rsidRDefault="396C83BB" w14:paraId="3575368E" w14:textId="0F436A32"/>
    <w:p w:rsidR="1A15918F" w:rsidP="1A15918F" w:rsidRDefault="1A15918F" w14:paraId="1489302D" w14:textId="4E9E5AC6">
      <w:pPr>
        <w:rPr>
          <w:b/>
          <w:bCs/>
          <w:i/>
          <w:iCs/>
          <w:u w:val="single"/>
        </w:rPr>
      </w:pPr>
    </w:p>
    <w:p w:rsidR="009847E3" w:rsidRDefault="00D967DA" w14:paraId="4611687D" w14:textId="57C38FFD">
      <w:pPr>
        <w:rPr>
          <w:b/>
          <w:i/>
          <w:u w:val="single"/>
        </w:rPr>
      </w:pPr>
      <w:r w:rsidRPr="396C83BB" w:rsidR="396C83BB">
        <w:rPr>
          <w:b w:val="1"/>
          <w:bCs w:val="1"/>
          <w:i w:val="1"/>
          <w:iCs w:val="1"/>
          <w:u w:val="single"/>
        </w:rPr>
        <w:t>Student Contribution:</w:t>
      </w:r>
    </w:p>
    <w:p w:rsidR="009847E3" w:rsidP="396C83BB" w:rsidRDefault="009847E3" w14:paraId="298F8FC4" w14:textId="01092E5D">
      <w:pPr>
        <w:rPr>
          <w:b w:val="0"/>
          <w:bCs w:val="0"/>
          <w:i w:val="0"/>
          <w:iCs w:val="0"/>
        </w:rPr>
      </w:pPr>
      <w:r w:rsidRPr="396C83BB" w:rsidR="396C83BB">
        <w:rPr>
          <w:b w:val="0"/>
          <w:bCs w:val="0"/>
          <w:i w:val="0"/>
          <w:iCs w:val="0"/>
        </w:rPr>
        <w:t xml:space="preserve">All students contributed equally. </w:t>
      </w:r>
    </w:p>
    <w:p w:rsidR="1A15918F" w:rsidRDefault="1A15918F" w14:paraId="2071E0DC" w14:textId="30A62C40">
      <w:r>
        <w:br w:type="page"/>
      </w:r>
    </w:p>
    <w:p w:rsidR="009847E3" w:rsidP="1A15918F" w:rsidRDefault="009847E3" w14:paraId="038B114C" w14:textId="77777777">
      <w:pPr>
        <w:rPr>
          <w:b/>
          <w:bCs/>
          <w:i/>
          <w:iCs/>
        </w:rPr>
      </w:pPr>
    </w:p>
    <w:p w:rsidR="009847E3" w:rsidP="7A96B4B2" w:rsidRDefault="00D967DA" w14:paraId="543F59F2" w14:textId="6AFB4C4F">
      <w:pPr>
        <w:pStyle w:val="Normal"/>
        <w:rPr>
          <w:b w:val="1"/>
          <w:bCs w:val="1"/>
          <w:i w:val="1"/>
          <w:iCs w:val="1"/>
          <w:u w:val="single"/>
        </w:rPr>
      </w:pPr>
      <w:r w:rsidRPr="7A96B4B2" w:rsidR="7A96B4B2">
        <w:rPr>
          <w:b w:val="1"/>
          <w:bCs w:val="1"/>
          <w:i w:val="1"/>
          <w:iCs w:val="1"/>
          <w:u w:val="single"/>
        </w:rPr>
        <w:t>Table of Contents:</w:t>
      </w:r>
    </w:p>
    <w:p w:rsidR="00D967DA" w:rsidP="1A15918F" w:rsidRDefault="00D967DA" w14:paraId="25B810B6" w14:textId="48F9E60F">
      <w:pPr>
        <w:rPr>
          <w:b/>
          <w:bCs/>
          <w:i/>
          <w:iCs/>
        </w:rPr>
      </w:pPr>
    </w:p>
    <w:sdt>
      <w:sdtPr>
        <w:id w:val="-186988944"/>
        <w:docPartObj>
          <w:docPartGallery w:val="Table of Contents"/>
          <w:docPartUnique/>
        </w:docPartObj>
      </w:sdtPr>
      <w:sdtEndPr>
        <w:rPr>
          <w:sz w:val="20"/>
          <w:szCs w:val="20"/>
        </w:rPr>
      </w:sdtEndPr>
      <w:sdtContent>
        <w:p w:rsidR="0050740C" w:rsidP="1A15918F" w:rsidRDefault="00D967DA" w14:paraId="4A1299F2" w14:textId="40E5D437">
          <w:pPr>
            <w:pStyle w:val="TOC1"/>
            <w:tabs>
              <w:tab w:val="left" w:pos="440"/>
              <w:tab w:val="right" w:pos="9350"/>
            </w:tabs>
            <w:rPr>
              <w:rFonts w:asciiTheme="minorHAnsi" w:hAnsiTheme="minorHAnsi" w:eastAsiaTheme="minorEastAsia" w:cstheme="minorBidi"/>
              <w:noProof/>
              <w:lang w:val="en-US" w:eastAsia="ja-JP"/>
            </w:rPr>
          </w:pPr>
          <w:r w:rsidRPr="1A15918F">
            <w:rPr>
              <w:sz w:val="20"/>
              <w:szCs w:val="20"/>
            </w:rPr>
            <w:fldChar w:fldCharType="begin"/>
          </w:r>
          <w:r w:rsidRPr="00763F4B">
            <w:rPr>
              <w:sz w:val="20"/>
              <w:szCs w:val="20"/>
            </w:rPr>
            <w:instrText xml:space="preserve"> TOC \h \u \z </w:instrText>
          </w:r>
          <w:r w:rsidRPr="1A15918F">
            <w:rPr>
              <w:sz w:val="20"/>
              <w:szCs w:val="20"/>
            </w:rPr>
            <w:fldChar w:fldCharType="separate"/>
          </w:r>
          <w:hyperlink w:history="1" w:anchor="_Toc43130217" r:id="rId11">
            <w:r w:rsidRPr="1A15918F" w:rsidR="0050740C">
              <w:rPr>
                <w:rStyle w:val="Hyperlink"/>
                <w:b/>
                <w:bCs/>
                <w:i/>
                <w:iCs/>
                <w:noProof/>
              </w:rPr>
              <w:t>1.</w:t>
            </w:r>
            <w:r w:rsidR="0050740C">
              <w:rPr>
                <w:rFonts w:asciiTheme="minorHAnsi" w:hAnsiTheme="minorHAnsi" w:eastAsiaTheme="minorEastAsia" w:cstheme="minorBidi"/>
                <w:noProof/>
                <w:lang w:val="en-US" w:eastAsia="ja-JP"/>
              </w:rPr>
              <w:tab/>
            </w:r>
            <w:r w:rsidRPr="1A15918F" w:rsidR="0050740C">
              <w:rPr>
                <w:rStyle w:val="Hyperlink"/>
                <w:b/>
                <w:bCs/>
                <w:i/>
                <w:iCs/>
                <w:noProof/>
              </w:rPr>
              <w:t>Scope</w:t>
            </w:r>
            <w:r w:rsidR="0050740C">
              <w:rPr>
                <w:noProof/>
                <w:webHidden/>
              </w:rPr>
              <w:tab/>
            </w:r>
            <w:r w:rsidR="0050740C">
              <w:rPr>
                <w:noProof/>
                <w:webHidden/>
              </w:rPr>
              <w:fldChar w:fldCharType="begin"/>
            </w:r>
            <w:r w:rsidR="0050740C">
              <w:rPr>
                <w:noProof/>
                <w:webHidden/>
              </w:rPr>
              <w:instrText xml:space="preserve"> PAGEREF _Toc43130217 \h </w:instrText>
            </w:r>
            <w:r w:rsidR="0050740C">
              <w:rPr>
                <w:noProof/>
                <w:webHidden/>
              </w:rPr>
            </w:r>
            <w:r w:rsidR="0050740C">
              <w:rPr>
                <w:noProof/>
                <w:webHidden/>
              </w:rPr>
              <w:fldChar w:fldCharType="separate"/>
            </w:r>
            <w:r w:rsidR="0050740C">
              <w:rPr>
                <w:noProof/>
                <w:webHidden/>
              </w:rPr>
              <w:t>5</w:t>
            </w:r>
            <w:r w:rsidR="0050740C">
              <w:rPr>
                <w:noProof/>
                <w:webHidden/>
              </w:rPr>
              <w:fldChar w:fldCharType="end"/>
            </w:r>
          </w:hyperlink>
        </w:p>
        <w:p w:rsidR="0050740C" w:rsidP="1A15918F" w:rsidRDefault="00FA1209" w14:paraId="46A8A26B" w14:textId="2921CB71">
          <w:pPr>
            <w:pStyle w:val="TOC1"/>
            <w:tabs>
              <w:tab w:val="left" w:pos="440"/>
              <w:tab w:val="right" w:pos="9350"/>
            </w:tabs>
            <w:rPr>
              <w:rFonts w:asciiTheme="minorHAnsi" w:hAnsiTheme="minorHAnsi" w:eastAsiaTheme="minorEastAsia" w:cstheme="minorBidi"/>
              <w:noProof/>
              <w:lang w:val="en-US" w:eastAsia="ja-JP"/>
            </w:rPr>
          </w:pPr>
          <w:hyperlink w:history="1" w:anchor="_Toc43130218" r:id="rId12">
            <w:r w:rsidRPr="1A15918F" w:rsidR="0050740C">
              <w:rPr>
                <w:rStyle w:val="Hyperlink"/>
                <w:b/>
                <w:bCs/>
                <w:i/>
                <w:iCs/>
                <w:noProof/>
              </w:rPr>
              <w:t>2.</w:t>
            </w:r>
            <w:r w:rsidR="0050740C">
              <w:rPr>
                <w:rFonts w:asciiTheme="minorHAnsi" w:hAnsiTheme="minorHAnsi" w:eastAsiaTheme="minorEastAsia" w:cstheme="minorBidi"/>
                <w:noProof/>
                <w:lang w:val="en-US" w:eastAsia="ja-JP"/>
              </w:rPr>
              <w:tab/>
            </w:r>
            <w:r w:rsidRPr="1A15918F" w:rsidR="0050740C">
              <w:rPr>
                <w:rStyle w:val="Hyperlink"/>
                <w:b/>
                <w:bCs/>
                <w:i/>
                <w:iCs/>
                <w:noProof/>
              </w:rPr>
              <w:t>Applicable Documents</w:t>
            </w:r>
            <w:r w:rsidR="0050740C">
              <w:rPr>
                <w:noProof/>
                <w:webHidden/>
              </w:rPr>
              <w:tab/>
            </w:r>
            <w:r w:rsidR="0050740C">
              <w:rPr>
                <w:noProof/>
                <w:webHidden/>
              </w:rPr>
              <w:fldChar w:fldCharType="begin"/>
            </w:r>
            <w:r w:rsidR="0050740C">
              <w:rPr>
                <w:noProof/>
                <w:webHidden/>
              </w:rPr>
              <w:instrText xml:space="preserve"> PAGEREF _Toc43130218 \h </w:instrText>
            </w:r>
            <w:r w:rsidR="0050740C">
              <w:rPr>
                <w:noProof/>
                <w:webHidden/>
              </w:rPr>
            </w:r>
            <w:r w:rsidR="0050740C">
              <w:rPr>
                <w:noProof/>
                <w:webHidden/>
              </w:rPr>
              <w:fldChar w:fldCharType="separate"/>
            </w:r>
            <w:r w:rsidR="0050740C">
              <w:rPr>
                <w:noProof/>
                <w:webHidden/>
              </w:rPr>
              <w:t>5</w:t>
            </w:r>
            <w:r w:rsidR="0050740C">
              <w:rPr>
                <w:noProof/>
                <w:webHidden/>
              </w:rPr>
              <w:fldChar w:fldCharType="end"/>
            </w:r>
          </w:hyperlink>
        </w:p>
        <w:p w:rsidR="0050740C" w:rsidP="1A15918F" w:rsidRDefault="00FA1209" w14:paraId="4E6BC3FA" w14:textId="7EC1EAE4">
          <w:pPr>
            <w:pStyle w:val="TOC1"/>
            <w:tabs>
              <w:tab w:val="left" w:pos="440"/>
              <w:tab w:val="right" w:pos="9350"/>
            </w:tabs>
            <w:rPr>
              <w:rFonts w:asciiTheme="minorHAnsi" w:hAnsiTheme="minorHAnsi" w:eastAsiaTheme="minorEastAsia" w:cstheme="minorBidi"/>
              <w:noProof/>
              <w:lang w:val="en-US" w:eastAsia="ja-JP"/>
            </w:rPr>
          </w:pPr>
          <w:hyperlink w:history="1" w:anchor="_Toc43130219" r:id="rId13">
            <w:r w:rsidRPr="1A15918F" w:rsidR="0050740C">
              <w:rPr>
                <w:rStyle w:val="Hyperlink"/>
                <w:b/>
                <w:bCs/>
                <w:i/>
                <w:iCs/>
                <w:noProof/>
              </w:rPr>
              <w:t>3.</w:t>
            </w:r>
            <w:r w:rsidR="0050740C">
              <w:rPr>
                <w:rFonts w:asciiTheme="minorHAnsi" w:hAnsiTheme="minorHAnsi" w:eastAsiaTheme="minorEastAsia" w:cstheme="minorBidi"/>
                <w:noProof/>
                <w:lang w:val="en-US" w:eastAsia="ja-JP"/>
              </w:rPr>
              <w:tab/>
            </w:r>
            <w:r w:rsidRPr="1A15918F" w:rsidR="0050740C">
              <w:rPr>
                <w:rStyle w:val="Hyperlink"/>
                <w:b/>
                <w:bCs/>
                <w:i/>
                <w:iCs/>
                <w:noProof/>
              </w:rPr>
              <w:t>System Requirements</w:t>
            </w:r>
            <w:r w:rsidR="0050740C">
              <w:rPr>
                <w:noProof/>
                <w:webHidden/>
              </w:rPr>
              <w:tab/>
            </w:r>
            <w:r w:rsidR="0050740C">
              <w:rPr>
                <w:noProof/>
                <w:webHidden/>
              </w:rPr>
              <w:fldChar w:fldCharType="begin"/>
            </w:r>
            <w:r w:rsidR="0050740C">
              <w:rPr>
                <w:noProof/>
                <w:webHidden/>
              </w:rPr>
              <w:instrText xml:space="preserve"> PAGEREF _Toc43130219 \h </w:instrText>
            </w:r>
            <w:r w:rsidR="0050740C">
              <w:rPr>
                <w:noProof/>
                <w:webHidden/>
              </w:rPr>
            </w:r>
            <w:r w:rsidR="0050740C">
              <w:rPr>
                <w:noProof/>
                <w:webHidden/>
              </w:rPr>
              <w:fldChar w:fldCharType="separate"/>
            </w:r>
            <w:r w:rsidR="0050740C">
              <w:rPr>
                <w:noProof/>
                <w:webHidden/>
              </w:rPr>
              <w:t>5</w:t>
            </w:r>
            <w:r w:rsidR="0050740C">
              <w:rPr>
                <w:noProof/>
                <w:webHidden/>
              </w:rPr>
              <w:fldChar w:fldCharType="end"/>
            </w:r>
          </w:hyperlink>
        </w:p>
        <w:p w:rsidR="0050740C" w:rsidP="1A15918F" w:rsidRDefault="00FA1209" w14:paraId="174A373F" w14:textId="740C85A0">
          <w:pPr>
            <w:pStyle w:val="TOC2"/>
            <w:tabs>
              <w:tab w:val="left" w:pos="880"/>
              <w:tab w:val="right" w:pos="9350"/>
            </w:tabs>
            <w:rPr>
              <w:rFonts w:asciiTheme="minorHAnsi" w:hAnsiTheme="minorHAnsi" w:eastAsiaTheme="minorEastAsia" w:cstheme="minorBidi"/>
              <w:noProof/>
              <w:lang w:val="en-US" w:eastAsia="ja-JP"/>
            </w:rPr>
          </w:pPr>
          <w:hyperlink w:history="1" w:anchor="_Toc43130220" r:id="rId14">
            <w:r w:rsidRPr="1A15918F" w:rsidR="0050740C">
              <w:rPr>
                <w:rStyle w:val="Hyperlink"/>
                <w:b/>
                <w:bCs/>
                <w:noProof/>
              </w:rPr>
              <w:t>3.1.</w:t>
            </w:r>
            <w:r w:rsidR="0050740C">
              <w:rPr>
                <w:rFonts w:asciiTheme="minorHAnsi" w:hAnsiTheme="minorHAnsi" w:eastAsiaTheme="minorEastAsia" w:cstheme="minorBidi"/>
                <w:noProof/>
                <w:lang w:val="en-US" w:eastAsia="ja-JP"/>
              </w:rPr>
              <w:tab/>
            </w:r>
            <w:r w:rsidRPr="1A15918F" w:rsidR="0050740C">
              <w:rPr>
                <w:rStyle w:val="Hyperlink"/>
                <w:b/>
                <w:bCs/>
                <w:i/>
                <w:iCs/>
                <w:noProof/>
              </w:rPr>
              <w:t>System Definition</w:t>
            </w:r>
            <w:r w:rsidR="0050740C">
              <w:rPr>
                <w:noProof/>
                <w:webHidden/>
              </w:rPr>
              <w:tab/>
            </w:r>
            <w:r w:rsidR="0050740C">
              <w:rPr>
                <w:noProof/>
                <w:webHidden/>
              </w:rPr>
              <w:fldChar w:fldCharType="begin"/>
            </w:r>
            <w:r w:rsidR="0050740C">
              <w:rPr>
                <w:noProof/>
                <w:webHidden/>
              </w:rPr>
              <w:instrText xml:space="preserve"> PAGEREF _Toc43130220 \h </w:instrText>
            </w:r>
            <w:r w:rsidR="0050740C">
              <w:rPr>
                <w:noProof/>
                <w:webHidden/>
              </w:rPr>
            </w:r>
            <w:r w:rsidR="0050740C">
              <w:rPr>
                <w:noProof/>
                <w:webHidden/>
              </w:rPr>
              <w:fldChar w:fldCharType="separate"/>
            </w:r>
            <w:r w:rsidR="0050740C">
              <w:rPr>
                <w:noProof/>
                <w:webHidden/>
              </w:rPr>
              <w:t>5</w:t>
            </w:r>
            <w:r w:rsidR="0050740C">
              <w:rPr>
                <w:noProof/>
                <w:webHidden/>
              </w:rPr>
              <w:fldChar w:fldCharType="end"/>
            </w:r>
          </w:hyperlink>
        </w:p>
        <w:p w:rsidR="0050740C" w:rsidP="1A15918F" w:rsidRDefault="00FA1209" w14:paraId="1536352B" w14:textId="072E0777">
          <w:pPr>
            <w:pStyle w:val="TOC3"/>
            <w:tabs>
              <w:tab w:val="left" w:pos="1320"/>
              <w:tab w:val="right" w:pos="9350"/>
            </w:tabs>
            <w:rPr>
              <w:rFonts w:asciiTheme="minorHAnsi" w:hAnsiTheme="minorHAnsi" w:eastAsiaTheme="minorEastAsia" w:cstheme="minorBidi"/>
              <w:noProof/>
              <w:lang w:val="en-US" w:eastAsia="ja-JP"/>
            </w:rPr>
          </w:pPr>
          <w:hyperlink w:history="1" w:anchor="_Toc43130221" r:id="rId15">
            <w:r w:rsidRPr="1A15918F" w:rsidR="0050740C">
              <w:rPr>
                <w:rStyle w:val="Hyperlink"/>
                <w:b/>
                <w:bCs/>
                <w:i/>
                <w:iCs/>
                <w:noProof/>
              </w:rPr>
              <w:t>3.1.1.</w:t>
            </w:r>
            <w:r w:rsidR="0050740C">
              <w:rPr>
                <w:rFonts w:asciiTheme="minorHAnsi" w:hAnsiTheme="minorHAnsi" w:eastAsiaTheme="minorEastAsia" w:cstheme="minorBidi"/>
                <w:noProof/>
                <w:lang w:val="en-US" w:eastAsia="ja-JP"/>
              </w:rPr>
              <w:tab/>
            </w:r>
            <w:r w:rsidRPr="1A15918F" w:rsidR="0050740C">
              <w:rPr>
                <w:rStyle w:val="Hyperlink"/>
                <w:b/>
                <w:bCs/>
                <w:i/>
                <w:iCs/>
                <w:noProof/>
              </w:rPr>
              <w:t>General Description</w:t>
            </w:r>
            <w:r w:rsidR="0050740C">
              <w:rPr>
                <w:noProof/>
                <w:webHidden/>
              </w:rPr>
              <w:tab/>
            </w:r>
            <w:r w:rsidR="0050740C">
              <w:rPr>
                <w:noProof/>
                <w:webHidden/>
              </w:rPr>
              <w:fldChar w:fldCharType="begin"/>
            </w:r>
            <w:r w:rsidR="0050740C">
              <w:rPr>
                <w:noProof/>
                <w:webHidden/>
              </w:rPr>
              <w:instrText xml:space="preserve"> PAGEREF _Toc43130221 \h </w:instrText>
            </w:r>
            <w:r w:rsidR="0050740C">
              <w:rPr>
                <w:noProof/>
                <w:webHidden/>
              </w:rPr>
            </w:r>
            <w:r w:rsidR="0050740C">
              <w:rPr>
                <w:noProof/>
                <w:webHidden/>
              </w:rPr>
              <w:fldChar w:fldCharType="separate"/>
            </w:r>
            <w:r w:rsidR="0050740C">
              <w:rPr>
                <w:noProof/>
                <w:webHidden/>
              </w:rPr>
              <w:t>6</w:t>
            </w:r>
            <w:r w:rsidR="0050740C">
              <w:rPr>
                <w:noProof/>
                <w:webHidden/>
              </w:rPr>
              <w:fldChar w:fldCharType="end"/>
            </w:r>
          </w:hyperlink>
        </w:p>
        <w:p w:rsidR="0050740C" w:rsidP="1A15918F" w:rsidRDefault="00FA1209" w14:paraId="5BA27ED2" w14:textId="22E32883">
          <w:pPr>
            <w:pStyle w:val="TOC3"/>
            <w:tabs>
              <w:tab w:val="left" w:pos="1320"/>
              <w:tab w:val="right" w:pos="9350"/>
            </w:tabs>
            <w:rPr>
              <w:rFonts w:asciiTheme="minorHAnsi" w:hAnsiTheme="minorHAnsi" w:eastAsiaTheme="minorEastAsia" w:cstheme="minorBidi"/>
              <w:noProof/>
              <w:lang w:val="en-US" w:eastAsia="ja-JP"/>
            </w:rPr>
          </w:pPr>
          <w:hyperlink w:history="1" w:anchor="_Toc43130222" r:id="rId16">
            <w:r w:rsidRPr="1A15918F" w:rsidR="0050740C">
              <w:rPr>
                <w:rStyle w:val="Hyperlink"/>
                <w:b/>
                <w:bCs/>
                <w:i/>
                <w:iCs/>
                <w:noProof/>
              </w:rPr>
              <w:t>3.1.2.</w:t>
            </w:r>
            <w:r w:rsidR="0050740C">
              <w:rPr>
                <w:rFonts w:asciiTheme="minorHAnsi" w:hAnsiTheme="minorHAnsi" w:eastAsiaTheme="minorEastAsia" w:cstheme="minorBidi"/>
                <w:noProof/>
                <w:lang w:val="en-US" w:eastAsia="ja-JP"/>
              </w:rPr>
              <w:tab/>
            </w:r>
            <w:r w:rsidRPr="1A15918F" w:rsidR="0050740C">
              <w:rPr>
                <w:rStyle w:val="Hyperlink"/>
                <w:b/>
                <w:bCs/>
                <w:i/>
                <w:iCs/>
                <w:noProof/>
              </w:rPr>
              <w:t>Operational Requirements</w:t>
            </w:r>
            <w:r w:rsidR="0050740C">
              <w:rPr>
                <w:noProof/>
                <w:webHidden/>
              </w:rPr>
              <w:tab/>
            </w:r>
            <w:r w:rsidR="0050740C">
              <w:rPr>
                <w:noProof/>
                <w:webHidden/>
              </w:rPr>
              <w:fldChar w:fldCharType="begin"/>
            </w:r>
            <w:r w:rsidR="0050740C">
              <w:rPr>
                <w:noProof/>
                <w:webHidden/>
              </w:rPr>
              <w:instrText xml:space="preserve"> PAGEREF _Toc43130222 \h </w:instrText>
            </w:r>
            <w:r w:rsidR="0050740C">
              <w:rPr>
                <w:noProof/>
                <w:webHidden/>
              </w:rPr>
            </w:r>
            <w:r w:rsidR="0050740C">
              <w:rPr>
                <w:noProof/>
                <w:webHidden/>
              </w:rPr>
              <w:fldChar w:fldCharType="separate"/>
            </w:r>
            <w:r w:rsidR="0050740C">
              <w:rPr>
                <w:noProof/>
                <w:webHidden/>
              </w:rPr>
              <w:t>6</w:t>
            </w:r>
            <w:r w:rsidR="0050740C">
              <w:rPr>
                <w:noProof/>
                <w:webHidden/>
              </w:rPr>
              <w:fldChar w:fldCharType="end"/>
            </w:r>
          </w:hyperlink>
        </w:p>
        <w:p w:rsidR="0050740C" w:rsidP="1A15918F" w:rsidRDefault="00FA1209" w14:paraId="03E83415" w14:textId="1FC68A14">
          <w:pPr>
            <w:pStyle w:val="TOC3"/>
            <w:tabs>
              <w:tab w:val="left" w:pos="1320"/>
              <w:tab w:val="right" w:pos="9350"/>
            </w:tabs>
            <w:rPr>
              <w:rFonts w:asciiTheme="minorHAnsi" w:hAnsiTheme="minorHAnsi" w:eastAsiaTheme="minorEastAsia" w:cstheme="minorBidi"/>
              <w:noProof/>
              <w:lang w:val="en-US" w:eastAsia="ja-JP"/>
            </w:rPr>
          </w:pPr>
          <w:hyperlink w:history="1" w:anchor="_Toc43130223" r:id="rId17">
            <w:r w:rsidRPr="1A15918F" w:rsidR="0050740C">
              <w:rPr>
                <w:rStyle w:val="Hyperlink"/>
                <w:b/>
                <w:bCs/>
                <w:i/>
                <w:iCs/>
                <w:noProof/>
              </w:rPr>
              <w:t>3.1.3.</w:t>
            </w:r>
            <w:r w:rsidR="0050740C">
              <w:rPr>
                <w:rFonts w:asciiTheme="minorHAnsi" w:hAnsiTheme="minorHAnsi" w:eastAsiaTheme="minorEastAsia" w:cstheme="minorBidi"/>
                <w:noProof/>
                <w:lang w:val="en-US" w:eastAsia="ja-JP"/>
              </w:rPr>
              <w:tab/>
            </w:r>
            <w:r w:rsidRPr="1A15918F" w:rsidR="0050740C">
              <w:rPr>
                <w:rStyle w:val="Hyperlink"/>
                <w:b/>
                <w:bCs/>
                <w:i/>
                <w:iCs/>
                <w:noProof/>
              </w:rPr>
              <w:t>Maintenance Concept</w:t>
            </w:r>
            <w:r w:rsidR="0050740C">
              <w:rPr>
                <w:noProof/>
                <w:webHidden/>
              </w:rPr>
              <w:tab/>
            </w:r>
            <w:r w:rsidR="0050740C">
              <w:rPr>
                <w:noProof/>
                <w:webHidden/>
              </w:rPr>
              <w:fldChar w:fldCharType="begin"/>
            </w:r>
            <w:r w:rsidR="0050740C">
              <w:rPr>
                <w:noProof/>
                <w:webHidden/>
              </w:rPr>
              <w:instrText xml:space="preserve"> PAGEREF _Toc43130223 \h </w:instrText>
            </w:r>
            <w:r w:rsidR="0050740C">
              <w:rPr>
                <w:noProof/>
                <w:webHidden/>
              </w:rPr>
            </w:r>
            <w:r w:rsidR="0050740C">
              <w:rPr>
                <w:noProof/>
                <w:webHidden/>
              </w:rPr>
              <w:fldChar w:fldCharType="separate"/>
            </w:r>
            <w:r w:rsidR="0050740C">
              <w:rPr>
                <w:noProof/>
                <w:webHidden/>
              </w:rPr>
              <w:t>7</w:t>
            </w:r>
            <w:r w:rsidR="0050740C">
              <w:rPr>
                <w:noProof/>
                <w:webHidden/>
              </w:rPr>
              <w:fldChar w:fldCharType="end"/>
            </w:r>
          </w:hyperlink>
        </w:p>
        <w:p w:rsidR="0050740C" w:rsidP="1A15918F" w:rsidRDefault="00FA1209" w14:paraId="7E22AB6B" w14:textId="06D7B62D">
          <w:pPr>
            <w:pStyle w:val="TOC3"/>
            <w:tabs>
              <w:tab w:val="left" w:pos="1320"/>
              <w:tab w:val="right" w:pos="9350"/>
            </w:tabs>
            <w:rPr>
              <w:rFonts w:asciiTheme="minorHAnsi" w:hAnsiTheme="minorHAnsi" w:eastAsiaTheme="minorEastAsia" w:cstheme="minorBidi"/>
              <w:noProof/>
              <w:lang w:val="en-US" w:eastAsia="ja-JP"/>
            </w:rPr>
          </w:pPr>
          <w:hyperlink w:history="1" w:anchor="_Toc43130224" r:id="rId18">
            <w:r w:rsidRPr="1A15918F" w:rsidR="0050740C">
              <w:rPr>
                <w:rStyle w:val="Hyperlink"/>
                <w:b/>
                <w:bCs/>
                <w:i/>
                <w:iCs/>
                <w:noProof/>
              </w:rPr>
              <w:t>3.1.4.</w:t>
            </w:r>
            <w:r w:rsidR="0050740C">
              <w:rPr>
                <w:rFonts w:asciiTheme="minorHAnsi" w:hAnsiTheme="minorHAnsi" w:eastAsiaTheme="minorEastAsia" w:cstheme="minorBidi"/>
                <w:noProof/>
                <w:lang w:val="en-US" w:eastAsia="ja-JP"/>
              </w:rPr>
              <w:tab/>
            </w:r>
            <w:r w:rsidRPr="1A15918F" w:rsidR="0050740C">
              <w:rPr>
                <w:rStyle w:val="Hyperlink"/>
                <w:b/>
                <w:bCs/>
                <w:i/>
                <w:iCs/>
                <w:noProof/>
              </w:rPr>
              <w:t>Functional Analysis and System Definition</w:t>
            </w:r>
            <w:r w:rsidR="0050740C">
              <w:rPr>
                <w:noProof/>
                <w:webHidden/>
              </w:rPr>
              <w:tab/>
            </w:r>
            <w:r w:rsidR="0050740C">
              <w:rPr>
                <w:noProof/>
                <w:webHidden/>
              </w:rPr>
              <w:fldChar w:fldCharType="begin"/>
            </w:r>
            <w:r w:rsidR="0050740C">
              <w:rPr>
                <w:noProof/>
                <w:webHidden/>
              </w:rPr>
              <w:instrText xml:space="preserve"> PAGEREF _Toc43130224 \h </w:instrText>
            </w:r>
            <w:r w:rsidR="0050740C">
              <w:rPr>
                <w:noProof/>
                <w:webHidden/>
              </w:rPr>
            </w:r>
            <w:r w:rsidR="0050740C">
              <w:rPr>
                <w:noProof/>
                <w:webHidden/>
              </w:rPr>
              <w:fldChar w:fldCharType="separate"/>
            </w:r>
            <w:r w:rsidR="0050740C">
              <w:rPr>
                <w:noProof/>
                <w:webHidden/>
              </w:rPr>
              <w:t>8</w:t>
            </w:r>
            <w:r w:rsidR="0050740C">
              <w:rPr>
                <w:noProof/>
                <w:webHidden/>
              </w:rPr>
              <w:fldChar w:fldCharType="end"/>
            </w:r>
          </w:hyperlink>
        </w:p>
        <w:p w:rsidR="0050740C" w:rsidP="1A15918F" w:rsidRDefault="00FA1209" w14:paraId="13172501" w14:textId="77FC7E4E">
          <w:pPr>
            <w:pStyle w:val="TOC3"/>
            <w:tabs>
              <w:tab w:val="left" w:pos="1320"/>
              <w:tab w:val="right" w:pos="9350"/>
            </w:tabs>
            <w:rPr>
              <w:rFonts w:asciiTheme="minorHAnsi" w:hAnsiTheme="minorHAnsi" w:eastAsiaTheme="minorEastAsia" w:cstheme="minorBidi"/>
              <w:noProof/>
              <w:lang w:val="en-US" w:eastAsia="ja-JP"/>
            </w:rPr>
          </w:pPr>
          <w:hyperlink w:history="1" w:anchor="_Toc43130225" r:id="rId19">
            <w:r w:rsidRPr="1A15918F" w:rsidR="0050740C">
              <w:rPr>
                <w:rStyle w:val="Hyperlink"/>
                <w:b/>
                <w:bCs/>
                <w:i/>
                <w:iCs/>
                <w:noProof/>
              </w:rPr>
              <w:t>3.1.5.</w:t>
            </w:r>
            <w:r w:rsidR="0050740C">
              <w:rPr>
                <w:rFonts w:asciiTheme="minorHAnsi" w:hAnsiTheme="minorHAnsi" w:eastAsiaTheme="minorEastAsia" w:cstheme="minorBidi"/>
                <w:noProof/>
                <w:lang w:val="en-US" w:eastAsia="ja-JP"/>
              </w:rPr>
              <w:tab/>
            </w:r>
            <w:r w:rsidRPr="1A15918F" w:rsidR="0050740C">
              <w:rPr>
                <w:rStyle w:val="Hyperlink"/>
                <w:b/>
                <w:bCs/>
                <w:i/>
                <w:iCs/>
                <w:noProof/>
              </w:rPr>
              <w:t>Allocation of Requirements</w:t>
            </w:r>
            <w:r w:rsidR="0050740C">
              <w:rPr>
                <w:noProof/>
                <w:webHidden/>
              </w:rPr>
              <w:tab/>
            </w:r>
            <w:r w:rsidR="0050740C">
              <w:rPr>
                <w:noProof/>
                <w:webHidden/>
              </w:rPr>
              <w:fldChar w:fldCharType="begin"/>
            </w:r>
            <w:r w:rsidR="0050740C">
              <w:rPr>
                <w:noProof/>
                <w:webHidden/>
              </w:rPr>
              <w:instrText xml:space="preserve"> PAGEREF _Toc43130225 \h </w:instrText>
            </w:r>
            <w:r w:rsidR="0050740C">
              <w:rPr>
                <w:noProof/>
                <w:webHidden/>
              </w:rPr>
            </w:r>
            <w:r w:rsidR="0050740C">
              <w:rPr>
                <w:noProof/>
                <w:webHidden/>
              </w:rPr>
              <w:fldChar w:fldCharType="separate"/>
            </w:r>
            <w:r w:rsidR="0050740C">
              <w:rPr>
                <w:noProof/>
                <w:webHidden/>
              </w:rPr>
              <w:t>11</w:t>
            </w:r>
            <w:r w:rsidR="0050740C">
              <w:rPr>
                <w:noProof/>
                <w:webHidden/>
              </w:rPr>
              <w:fldChar w:fldCharType="end"/>
            </w:r>
          </w:hyperlink>
        </w:p>
        <w:p w:rsidR="0050740C" w:rsidP="1A15918F" w:rsidRDefault="00FA1209" w14:paraId="79F35806" w14:textId="24469952">
          <w:pPr>
            <w:pStyle w:val="TOC3"/>
            <w:tabs>
              <w:tab w:val="left" w:pos="1320"/>
              <w:tab w:val="right" w:pos="9350"/>
            </w:tabs>
            <w:rPr>
              <w:rFonts w:asciiTheme="minorHAnsi" w:hAnsiTheme="minorHAnsi" w:eastAsiaTheme="minorEastAsia" w:cstheme="minorBidi"/>
              <w:noProof/>
              <w:lang w:val="en-US" w:eastAsia="ja-JP"/>
            </w:rPr>
          </w:pPr>
          <w:hyperlink w:history="1" w:anchor="_Toc43130226" r:id="rId20">
            <w:r w:rsidRPr="1A15918F" w:rsidR="0050740C">
              <w:rPr>
                <w:rStyle w:val="Hyperlink"/>
                <w:b/>
                <w:bCs/>
                <w:i/>
                <w:iCs/>
                <w:noProof/>
              </w:rPr>
              <w:t>3.1.6.</w:t>
            </w:r>
            <w:r w:rsidR="0050740C">
              <w:rPr>
                <w:rFonts w:asciiTheme="minorHAnsi" w:hAnsiTheme="minorHAnsi" w:eastAsiaTheme="minorEastAsia" w:cstheme="minorBidi"/>
                <w:noProof/>
                <w:lang w:val="en-US" w:eastAsia="ja-JP"/>
              </w:rPr>
              <w:tab/>
            </w:r>
            <w:r w:rsidRPr="1A15918F" w:rsidR="0050740C">
              <w:rPr>
                <w:rStyle w:val="Hyperlink"/>
                <w:b/>
                <w:bCs/>
                <w:i/>
                <w:iCs/>
                <w:noProof/>
              </w:rPr>
              <w:t>Functional Interfaces and Criteria</w:t>
            </w:r>
            <w:r w:rsidR="0050740C">
              <w:rPr>
                <w:noProof/>
                <w:webHidden/>
              </w:rPr>
              <w:tab/>
            </w:r>
            <w:r w:rsidR="0050740C">
              <w:rPr>
                <w:noProof/>
                <w:webHidden/>
              </w:rPr>
              <w:fldChar w:fldCharType="begin"/>
            </w:r>
            <w:r w:rsidR="0050740C">
              <w:rPr>
                <w:noProof/>
                <w:webHidden/>
              </w:rPr>
              <w:instrText xml:space="preserve"> PAGEREF _Toc43130226 \h </w:instrText>
            </w:r>
            <w:r w:rsidR="0050740C">
              <w:rPr>
                <w:noProof/>
                <w:webHidden/>
              </w:rPr>
            </w:r>
            <w:r w:rsidR="0050740C">
              <w:rPr>
                <w:noProof/>
                <w:webHidden/>
              </w:rPr>
              <w:fldChar w:fldCharType="separate"/>
            </w:r>
            <w:r w:rsidR="0050740C">
              <w:rPr>
                <w:noProof/>
                <w:webHidden/>
              </w:rPr>
              <w:t>12</w:t>
            </w:r>
            <w:r w:rsidR="0050740C">
              <w:rPr>
                <w:noProof/>
                <w:webHidden/>
              </w:rPr>
              <w:fldChar w:fldCharType="end"/>
            </w:r>
          </w:hyperlink>
        </w:p>
        <w:p w:rsidR="0050740C" w:rsidP="1A15918F" w:rsidRDefault="00FA1209" w14:paraId="0784D505" w14:textId="02356308">
          <w:pPr>
            <w:pStyle w:val="TOC2"/>
            <w:tabs>
              <w:tab w:val="left" w:pos="880"/>
              <w:tab w:val="right" w:pos="9350"/>
            </w:tabs>
            <w:rPr>
              <w:rFonts w:asciiTheme="minorHAnsi" w:hAnsiTheme="minorHAnsi" w:eastAsiaTheme="minorEastAsia" w:cstheme="minorBidi"/>
              <w:noProof/>
              <w:lang w:val="en-US" w:eastAsia="ja-JP"/>
            </w:rPr>
          </w:pPr>
          <w:hyperlink w:history="1" w:anchor="_Toc43130227" r:id="rId21">
            <w:r w:rsidRPr="1A15918F" w:rsidR="0050740C">
              <w:rPr>
                <w:rStyle w:val="Hyperlink"/>
                <w:b/>
                <w:bCs/>
                <w:i/>
                <w:iCs/>
                <w:noProof/>
              </w:rPr>
              <w:t>3.2.</w:t>
            </w:r>
            <w:r w:rsidR="0050740C">
              <w:rPr>
                <w:rFonts w:asciiTheme="minorHAnsi" w:hAnsiTheme="minorHAnsi" w:eastAsiaTheme="minorEastAsia" w:cstheme="minorBidi"/>
                <w:noProof/>
                <w:lang w:val="en-US" w:eastAsia="ja-JP"/>
              </w:rPr>
              <w:tab/>
            </w:r>
            <w:r w:rsidRPr="1A15918F" w:rsidR="0050740C">
              <w:rPr>
                <w:rStyle w:val="Hyperlink"/>
                <w:b/>
                <w:bCs/>
                <w:i/>
                <w:iCs/>
                <w:noProof/>
              </w:rPr>
              <w:t>System Characteristics</w:t>
            </w:r>
            <w:r w:rsidR="0050740C">
              <w:rPr>
                <w:noProof/>
                <w:webHidden/>
              </w:rPr>
              <w:tab/>
            </w:r>
            <w:r w:rsidR="0050740C">
              <w:rPr>
                <w:noProof/>
                <w:webHidden/>
              </w:rPr>
              <w:fldChar w:fldCharType="begin"/>
            </w:r>
            <w:r w:rsidR="0050740C">
              <w:rPr>
                <w:noProof/>
                <w:webHidden/>
              </w:rPr>
              <w:instrText xml:space="preserve"> PAGEREF _Toc43130227 \h </w:instrText>
            </w:r>
            <w:r w:rsidR="0050740C">
              <w:rPr>
                <w:noProof/>
                <w:webHidden/>
              </w:rPr>
            </w:r>
            <w:r w:rsidR="0050740C">
              <w:rPr>
                <w:noProof/>
                <w:webHidden/>
              </w:rPr>
              <w:fldChar w:fldCharType="separate"/>
            </w:r>
            <w:r w:rsidR="0050740C">
              <w:rPr>
                <w:noProof/>
                <w:webHidden/>
              </w:rPr>
              <w:t>13</w:t>
            </w:r>
            <w:r w:rsidR="0050740C">
              <w:rPr>
                <w:noProof/>
                <w:webHidden/>
              </w:rPr>
              <w:fldChar w:fldCharType="end"/>
            </w:r>
          </w:hyperlink>
        </w:p>
        <w:p w:rsidR="0050740C" w:rsidP="1A15918F" w:rsidRDefault="00FA1209" w14:paraId="0DECD798" w14:textId="0EB8FB4A">
          <w:pPr>
            <w:pStyle w:val="TOC3"/>
            <w:tabs>
              <w:tab w:val="left" w:pos="1320"/>
              <w:tab w:val="right" w:pos="9350"/>
            </w:tabs>
            <w:rPr>
              <w:rFonts w:asciiTheme="minorHAnsi" w:hAnsiTheme="minorHAnsi" w:eastAsiaTheme="minorEastAsia" w:cstheme="minorBidi"/>
              <w:noProof/>
              <w:lang w:val="en-US" w:eastAsia="ja-JP"/>
            </w:rPr>
          </w:pPr>
          <w:hyperlink w:history="1" w:anchor="_Toc43130228" r:id="rId22">
            <w:r w:rsidRPr="1A15918F" w:rsidR="0050740C">
              <w:rPr>
                <w:rStyle w:val="Hyperlink"/>
                <w:b/>
                <w:bCs/>
                <w:i/>
                <w:iCs/>
                <w:noProof/>
              </w:rPr>
              <w:t>3.2.1.</w:t>
            </w:r>
            <w:r w:rsidR="0050740C">
              <w:rPr>
                <w:rFonts w:asciiTheme="minorHAnsi" w:hAnsiTheme="minorHAnsi" w:eastAsiaTheme="minorEastAsia" w:cstheme="minorBidi"/>
                <w:noProof/>
                <w:lang w:val="en-US" w:eastAsia="ja-JP"/>
              </w:rPr>
              <w:tab/>
            </w:r>
            <w:r w:rsidRPr="1A15918F" w:rsidR="0050740C">
              <w:rPr>
                <w:rStyle w:val="Hyperlink"/>
                <w:b/>
                <w:bCs/>
                <w:i/>
                <w:iCs/>
                <w:noProof/>
              </w:rPr>
              <w:t>Performance Characteristics</w:t>
            </w:r>
            <w:r w:rsidR="0050740C">
              <w:rPr>
                <w:noProof/>
                <w:webHidden/>
              </w:rPr>
              <w:tab/>
            </w:r>
            <w:r w:rsidR="0050740C">
              <w:rPr>
                <w:noProof/>
                <w:webHidden/>
              </w:rPr>
              <w:fldChar w:fldCharType="begin"/>
            </w:r>
            <w:r w:rsidR="0050740C">
              <w:rPr>
                <w:noProof/>
                <w:webHidden/>
              </w:rPr>
              <w:instrText xml:space="preserve"> PAGEREF _Toc43130228 \h </w:instrText>
            </w:r>
            <w:r w:rsidR="0050740C">
              <w:rPr>
                <w:noProof/>
                <w:webHidden/>
              </w:rPr>
            </w:r>
            <w:r w:rsidR="0050740C">
              <w:rPr>
                <w:noProof/>
                <w:webHidden/>
              </w:rPr>
              <w:fldChar w:fldCharType="separate"/>
            </w:r>
            <w:r w:rsidR="0050740C">
              <w:rPr>
                <w:noProof/>
                <w:webHidden/>
              </w:rPr>
              <w:t>13</w:t>
            </w:r>
            <w:r w:rsidR="0050740C">
              <w:rPr>
                <w:noProof/>
                <w:webHidden/>
              </w:rPr>
              <w:fldChar w:fldCharType="end"/>
            </w:r>
          </w:hyperlink>
        </w:p>
        <w:p w:rsidR="0050740C" w:rsidP="1A15918F" w:rsidRDefault="00FA1209" w14:paraId="52178D3A" w14:textId="7A962EBC">
          <w:pPr>
            <w:pStyle w:val="TOC3"/>
            <w:tabs>
              <w:tab w:val="left" w:pos="1320"/>
              <w:tab w:val="right" w:pos="9350"/>
            </w:tabs>
            <w:rPr>
              <w:rFonts w:asciiTheme="minorHAnsi" w:hAnsiTheme="minorHAnsi" w:eastAsiaTheme="minorEastAsia" w:cstheme="minorBidi"/>
              <w:noProof/>
              <w:lang w:val="en-US" w:eastAsia="ja-JP"/>
            </w:rPr>
          </w:pPr>
          <w:hyperlink w:history="1" w:anchor="_Toc43130229" r:id="rId23">
            <w:r w:rsidRPr="1A15918F" w:rsidR="0050740C">
              <w:rPr>
                <w:rStyle w:val="Hyperlink"/>
                <w:b/>
                <w:bCs/>
                <w:i/>
                <w:iCs/>
                <w:noProof/>
              </w:rPr>
              <w:t>3.2.2.</w:t>
            </w:r>
            <w:r w:rsidR="0050740C">
              <w:rPr>
                <w:rFonts w:asciiTheme="minorHAnsi" w:hAnsiTheme="minorHAnsi" w:eastAsiaTheme="minorEastAsia" w:cstheme="minorBidi"/>
                <w:noProof/>
                <w:lang w:val="en-US" w:eastAsia="ja-JP"/>
              </w:rPr>
              <w:tab/>
            </w:r>
            <w:r w:rsidRPr="1A15918F" w:rsidR="0050740C">
              <w:rPr>
                <w:rStyle w:val="Hyperlink"/>
                <w:b/>
                <w:bCs/>
                <w:i/>
                <w:iCs/>
                <w:noProof/>
              </w:rPr>
              <w:t>Physical Characteristics</w:t>
            </w:r>
            <w:r w:rsidR="0050740C">
              <w:rPr>
                <w:noProof/>
                <w:webHidden/>
              </w:rPr>
              <w:tab/>
            </w:r>
            <w:r w:rsidR="0050740C">
              <w:rPr>
                <w:noProof/>
                <w:webHidden/>
              </w:rPr>
              <w:fldChar w:fldCharType="begin"/>
            </w:r>
            <w:r w:rsidR="0050740C">
              <w:rPr>
                <w:noProof/>
                <w:webHidden/>
              </w:rPr>
              <w:instrText xml:space="preserve"> PAGEREF _Toc43130229 \h </w:instrText>
            </w:r>
            <w:r w:rsidR="0050740C">
              <w:rPr>
                <w:noProof/>
                <w:webHidden/>
              </w:rPr>
            </w:r>
            <w:r w:rsidR="0050740C">
              <w:rPr>
                <w:noProof/>
                <w:webHidden/>
              </w:rPr>
              <w:fldChar w:fldCharType="separate"/>
            </w:r>
            <w:r w:rsidR="0050740C">
              <w:rPr>
                <w:noProof/>
                <w:webHidden/>
              </w:rPr>
              <w:t>14</w:t>
            </w:r>
            <w:r w:rsidR="0050740C">
              <w:rPr>
                <w:noProof/>
                <w:webHidden/>
              </w:rPr>
              <w:fldChar w:fldCharType="end"/>
            </w:r>
          </w:hyperlink>
        </w:p>
        <w:p w:rsidR="0050740C" w:rsidP="1A15918F" w:rsidRDefault="00FA1209" w14:paraId="6C91CDF3" w14:textId="7C236616">
          <w:pPr>
            <w:pStyle w:val="TOC3"/>
            <w:tabs>
              <w:tab w:val="left" w:pos="1320"/>
              <w:tab w:val="right" w:pos="9350"/>
            </w:tabs>
            <w:rPr>
              <w:rFonts w:asciiTheme="minorHAnsi" w:hAnsiTheme="minorHAnsi" w:eastAsiaTheme="minorEastAsia" w:cstheme="minorBidi"/>
              <w:noProof/>
              <w:lang w:val="en-US" w:eastAsia="ja-JP"/>
            </w:rPr>
          </w:pPr>
          <w:hyperlink w:history="1" w:anchor="_Toc43130230" r:id="rId24">
            <w:r w:rsidRPr="1A15918F" w:rsidR="0050740C">
              <w:rPr>
                <w:rStyle w:val="Hyperlink"/>
                <w:b/>
                <w:bCs/>
                <w:i/>
                <w:iCs/>
                <w:noProof/>
              </w:rPr>
              <w:t>3.2.3.</w:t>
            </w:r>
            <w:r w:rsidR="0050740C">
              <w:rPr>
                <w:rFonts w:asciiTheme="minorHAnsi" w:hAnsiTheme="minorHAnsi" w:eastAsiaTheme="minorEastAsia" w:cstheme="minorBidi"/>
                <w:noProof/>
                <w:lang w:val="en-US" w:eastAsia="ja-JP"/>
              </w:rPr>
              <w:tab/>
            </w:r>
            <w:r w:rsidRPr="1A15918F" w:rsidR="0050740C">
              <w:rPr>
                <w:rStyle w:val="Hyperlink"/>
                <w:b/>
                <w:bCs/>
                <w:i/>
                <w:iCs/>
                <w:noProof/>
              </w:rPr>
              <w:t>Effectiveness Requirements</w:t>
            </w:r>
            <w:r w:rsidR="0050740C">
              <w:rPr>
                <w:noProof/>
                <w:webHidden/>
              </w:rPr>
              <w:tab/>
            </w:r>
            <w:r w:rsidR="0050740C">
              <w:rPr>
                <w:noProof/>
                <w:webHidden/>
              </w:rPr>
              <w:fldChar w:fldCharType="begin"/>
            </w:r>
            <w:r w:rsidR="0050740C">
              <w:rPr>
                <w:noProof/>
                <w:webHidden/>
              </w:rPr>
              <w:instrText xml:space="preserve"> PAGEREF _Toc43130230 \h </w:instrText>
            </w:r>
            <w:r w:rsidR="0050740C">
              <w:rPr>
                <w:noProof/>
                <w:webHidden/>
              </w:rPr>
            </w:r>
            <w:r w:rsidR="0050740C">
              <w:rPr>
                <w:noProof/>
                <w:webHidden/>
              </w:rPr>
              <w:fldChar w:fldCharType="separate"/>
            </w:r>
            <w:r w:rsidR="0050740C">
              <w:rPr>
                <w:noProof/>
                <w:webHidden/>
              </w:rPr>
              <w:t>15</w:t>
            </w:r>
            <w:r w:rsidR="0050740C">
              <w:rPr>
                <w:noProof/>
                <w:webHidden/>
              </w:rPr>
              <w:fldChar w:fldCharType="end"/>
            </w:r>
          </w:hyperlink>
        </w:p>
        <w:p w:rsidR="0050740C" w:rsidP="1A15918F" w:rsidRDefault="00FA1209" w14:paraId="3096C1FD" w14:textId="072F77B1">
          <w:pPr>
            <w:pStyle w:val="TOC3"/>
            <w:tabs>
              <w:tab w:val="left" w:pos="1320"/>
              <w:tab w:val="right" w:pos="9350"/>
            </w:tabs>
            <w:rPr>
              <w:rFonts w:asciiTheme="minorHAnsi" w:hAnsiTheme="minorHAnsi" w:eastAsiaTheme="minorEastAsia" w:cstheme="minorBidi"/>
              <w:noProof/>
              <w:lang w:val="en-US" w:eastAsia="ja-JP"/>
            </w:rPr>
          </w:pPr>
          <w:hyperlink w:history="1" w:anchor="_Toc43130231" r:id="rId25">
            <w:r w:rsidRPr="1A15918F" w:rsidR="0050740C">
              <w:rPr>
                <w:rStyle w:val="Hyperlink"/>
                <w:b/>
                <w:bCs/>
                <w:i/>
                <w:iCs/>
                <w:noProof/>
              </w:rPr>
              <w:t>3.2.4.</w:t>
            </w:r>
            <w:r w:rsidR="0050740C">
              <w:rPr>
                <w:rFonts w:asciiTheme="minorHAnsi" w:hAnsiTheme="minorHAnsi" w:eastAsiaTheme="minorEastAsia" w:cstheme="minorBidi"/>
                <w:noProof/>
                <w:lang w:val="en-US" w:eastAsia="ja-JP"/>
              </w:rPr>
              <w:tab/>
            </w:r>
            <w:r w:rsidRPr="1A15918F" w:rsidR="0050740C">
              <w:rPr>
                <w:rStyle w:val="Hyperlink"/>
                <w:b/>
                <w:bCs/>
                <w:i/>
                <w:iCs/>
                <w:noProof/>
              </w:rPr>
              <w:t>Reliability</w:t>
            </w:r>
            <w:r w:rsidR="0050740C">
              <w:rPr>
                <w:noProof/>
                <w:webHidden/>
              </w:rPr>
              <w:tab/>
            </w:r>
            <w:r w:rsidR="0050740C">
              <w:rPr>
                <w:noProof/>
                <w:webHidden/>
              </w:rPr>
              <w:fldChar w:fldCharType="begin"/>
            </w:r>
            <w:r w:rsidR="0050740C">
              <w:rPr>
                <w:noProof/>
                <w:webHidden/>
              </w:rPr>
              <w:instrText xml:space="preserve"> PAGEREF _Toc43130231 \h </w:instrText>
            </w:r>
            <w:r w:rsidR="0050740C">
              <w:rPr>
                <w:noProof/>
                <w:webHidden/>
              </w:rPr>
            </w:r>
            <w:r w:rsidR="0050740C">
              <w:rPr>
                <w:noProof/>
                <w:webHidden/>
              </w:rPr>
              <w:fldChar w:fldCharType="separate"/>
            </w:r>
            <w:r w:rsidR="0050740C">
              <w:rPr>
                <w:noProof/>
                <w:webHidden/>
              </w:rPr>
              <w:t>15</w:t>
            </w:r>
            <w:r w:rsidR="0050740C">
              <w:rPr>
                <w:noProof/>
                <w:webHidden/>
              </w:rPr>
              <w:fldChar w:fldCharType="end"/>
            </w:r>
          </w:hyperlink>
        </w:p>
        <w:p w:rsidR="0050740C" w:rsidP="1A15918F" w:rsidRDefault="00FA1209" w14:paraId="229CD12B" w14:textId="236A9147">
          <w:pPr>
            <w:pStyle w:val="TOC3"/>
            <w:tabs>
              <w:tab w:val="left" w:pos="1320"/>
              <w:tab w:val="right" w:pos="9350"/>
            </w:tabs>
            <w:rPr>
              <w:rFonts w:asciiTheme="minorHAnsi" w:hAnsiTheme="minorHAnsi" w:eastAsiaTheme="minorEastAsia" w:cstheme="minorBidi"/>
              <w:noProof/>
              <w:lang w:val="en-US" w:eastAsia="ja-JP"/>
            </w:rPr>
          </w:pPr>
          <w:hyperlink w:history="1" w:anchor="_Toc43130232" r:id="rId26">
            <w:r w:rsidRPr="1A15918F" w:rsidR="0050740C">
              <w:rPr>
                <w:rStyle w:val="Hyperlink"/>
                <w:b/>
                <w:bCs/>
                <w:i/>
                <w:iCs/>
                <w:noProof/>
              </w:rPr>
              <w:t>3.2.5.</w:t>
            </w:r>
            <w:r w:rsidR="0050740C">
              <w:rPr>
                <w:rFonts w:asciiTheme="minorHAnsi" w:hAnsiTheme="minorHAnsi" w:eastAsiaTheme="minorEastAsia" w:cstheme="minorBidi"/>
                <w:noProof/>
                <w:lang w:val="en-US" w:eastAsia="ja-JP"/>
              </w:rPr>
              <w:tab/>
            </w:r>
            <w:r w:rsidRPr="1A15918F" w:rsidR="0050740C">
              <w:rPr>
                <w:rStyle w:val="Hyperlink"/>
                <w:b/>
                <w:bCs/>
                <w:i/>
                <w:iCs/>
                <w:noProof/>
              </w:rPr>
              <w:t>Maintainability</w:t>
            </w:r>
            <w:r w:rsidR="0050740C">
              <w:rPr>
                <w:noProof/>
                <w:webHidden/>
              </w:rPr>
              <w:tab/>
            </w:r>
            <w:r w:rsidR="0050740C">
              <w:rPr>
                <w:noProof/>
                <w:webHidden/>
              </w:rPr>
              <w:fldChar w:fldCharType="begin"/>
            </w:r>
            <w:r w:rsidR="0050740C">
              <w:rPr>
                <w:noProof/>
                <w:webHidden/>
              </w:rPr>
              <w:instrText xml:space="preserve"> PAGEREF _Toc43130232 \h </w:instrText>
            </w:r>
            <w:r w:rsidR="0050740C">
              <w:rPr>
                <w:noProof/>
                <w:webHidden/>
              </w:rPr>
            </w:r>
            <w:r w:rsidR="0050740C">
              <w:rPr>
                <w:noProof/>
                <w:webHidden/>
              </w:rPr>
              <w:fldChar w:fldCharType="separate"/>
            </w:r>
            <w:r w:rsidR="0050740C">
              <w:rPr>
                <w:noProof/>
                <w:webHidden/>
              </w:rPr>
              <w:t>15</w:t>
            </w:r>
            <w:r w:rsidR="0050740C">
              <w:rPr>
                <w:noProof/>
                <w:webHidden/>
              </w:rPr>
              <w:fldChar w:fldCharType="end"/>
            </w:r>
          </w:hyperlink>
        </w:p>
        <w:p w:rsidR="0050740C" w:rsidP="1A15918F" w:rsidRDefault="00FA1209" w14:paraId="75111252" w14:textId="2A41CF56">
          <w:pPr>
            <w:pStyle w:val="TOC3"/>
            <w:tabs>
              <w:tab w:val="left" w:pos="1320"/>
              <w:tab w:val="right" w:pos="9350"/>
            </w:tabs>
            <w:rPr>
              <w:rFonts w:asciiTheme="minorHAnsi" w:hAnsiTheme="minorHAnsi" w:eastAsiaTheme="minorEastAsia" w:cstheme="minorBidi"/>
              <w:noProof/>
              <w:lang w:val="en-US" w:eastAsia="ja-JP"/>
            </w:rPr>
          </w:pPr>
          <w:hyperlink w:history="1" w:anchor="_Toc43130233" r:id="rId27">
            <w:r w:rsidRPr="1A15918F" w:rsidR="0050740C">
              <w:rPr>
                <w:rStyle w:val="Hyperlink"/>
                <w:b/>
                <w:bCs/>
                <w:i/>
                <w:iCs/>
                <w:noProof/>
              </w:rPr>
              <w:t>3.2.6.</w:t>
            </w:r>
            <w:r w:rsidR="0050740C">
              <w:rPr>
                <w:rFonts w:asciiTheme="minorHAnsi" w:hAnsiTheme="minorHAnsi" w:eastAsiaTheme="minorEastAsia" w:cstheme="minorBidi"/>
                <w:noProof/>
                <w:lang w:val="en-US" w:eastAsia="ja-JP"/>
              </w:rPr>
              <w:tab/>
            </w:r>
            <w:r w:rsidRPr="1A15918F" w:rsidR="0050740C">
              <w:rPr>
                <w:rStyle w:val="Hyperlink"/>
                <w:b/>
                <w:bCs/>
                <w:i/>
                <w:iCs/>
                <w:noProof/>
              </w:rPr>
              <w:t>Usability (Human Factors)</w:t>
            </w:r>
            <w:r w:rsidR="0050740C">
              <w:rPr>
                <w:noProof/>
                <w:webHidden/>
              </w:rPr>
              <w:tab/>
            </w:r>
            <w:r w:rsidR="0050740C">
              <w:rPr>
                <w:noProof/>
                <w:webHidden/>
              </w:rPr>
              <w:fldChar w:fldCharType="begin"/>
            </w:r>
            <w:r w:rsidR="0050740C">
              <w:rPr>
                <w:noProof/>
                <w:webHidden/>
              </w:rPr>
              <w:instrText xml:space="preserve"> PAGEREF _Toc43130233 \h </w:instrText>
            </w:r>
            <w:r w:rsidR="0050740C">
              <w:rPr>
                <w:noProof/>
                <w:webHidden/>
              </w:rPr>
            </w:r>
            <w:r w:rsidR="0050740C">
              <w:rPr>
                <w:noProof/>
                <w:webHidden/>
              </w:rPr>
              <w:fldChar w:fldCharType="separate"/>
            </w:r>
            <w:r w:rsidR="0050740C">
              <w:rPr>
                <w:noProof/>
                <w:webHidden/>
              </w:rPr>
              <w:t>16</w:t>
            </w:r>
            <w:r w:rsidR="0050740C">
              <w:rPr>
                <w:noProof/>
                <w:webHidden/>
              </w:rPr>
              <w:fldChar w:fldCharType="end"/>
            </w:r>
          </w:hyperlink>
        </w:p>
        <w:p w:rsidR="0050740C" w:rsidP="1A15918F" w:rsidRDefault="00FA1209" w14:paraId="2AF8BA5E" w14:textId="78F33D49">
          <w:pPr>
            <w:pStyle w:val="TOC3"/>
            <w:tabs>
              <w:tab w:val="left" w:pos="1320"/>
              <w:tab w:val="right" w:pos="9350"/>
            </w:tabs>
            <w:rPr>
              <w:rFonts w:asciiTheme="minorHAnsi" w:hAnsiTheme="minorHAnsi" w:eastAsiaTheme="minorEastAsia" w:cstheme="minorBidi"/>
              <w:noProof/>
              <w:lang w:val="en-US" w:eastAsia="ja-JP"/>
            </w:rPr>
          </w:pPr>
          <w:hyperlink w:history="1" w:anchor="_Toc43130234" r:id="rId28">
            <w:r w:rsidRPr="1A15918F" w:rsidR="0050740C">
              <w:rPr>
                <w:rStyle w:val="Hyperlink"/>
                <w:b/>
                <w:bCs/>
                <w:i/>
                <w:iCs/>
                <w:noProof/>
              </w:rPr>
              <w:t>3.2.7.</w:t>
            </w:r>
            <w:r w:rsidR="0050740C">
              <w:rPr>
                <w:rFonts w:asciiTheme="minorHAnsi" w:hAnsiTheme="minorHAnsi" w:eastAsiaTheme="minorEastAsia" w:cstheme="minorBidi"/>
                <w:noProof/>
                <w:lang w:val="en-US" w:eastAsia="ja-JP"/>
              </w:rPr>
              <w:tab/>
            </w:r>
            <w:r w:rsidRPr="1A15918F" w:rsidR="0050740C">
              <w:rPr>
                <w:rStyle w:val="Hyperlink"/>
                <w:b/>
                <w:bCs/>
                <w:i/>
                <w:iCs/>
                <w:noProof/>
              </w:rPr>
              <w:t>Supportability</w:t>
            </w:r>
            <w:r w:rsidR="0050740C">
              <w:rPr>
                <w:noProof/>
                <w:webHidden/>
              </w:rPr>
              <w:tab/>
            </w:r>
            <w:r w:rsidR="0050740C">
              <w:rPr>
                <w:noProof/>
                <w:webHidden/>
              </w:rPr>
              <w:fldChar w:fldCharType="begin"/>
            </w:r>
            <w:r w:rsidR="0050740C">
              <w:rPr>
                <w:noProof/>
                <w:webHidden/>
              </w:rPr>
              <w:instrText xml:space="preserve"> PAGEREF _Toc43130234 \h </w:instrText>
            </w:r>
            <w:r w:rsidR="0050740C">
              <w:rPr>
                <w:noProof/>
                <w:webHidden/>
              </w:rPr>
            </w:r>
            <w:r w:rsidR="0050740C">
              <w:rPr>
                <w:noProof/>
                <w:webHidden/>
              </w:rPr>
              <w:fldChar w:fldCharType="separate"/>
            </w:r>
            <w:r w:rsidR="0050740C">
              <w:rPr>
                <w:noProof/>
                <w:webHidden/>
              </w:rPr>
              <w:t>16</w:t>
            </w:r>
            <w:r w:rsidR="0050740C">
              <w:rPr>
                <w:noProof/>
                <w:webHidden/>
              </w:rPr>
              <w:fldChar w:fldCharType="end"/>
            </w:r>
          </w:hyperlink>
        </w:p>
        <w:p w:rsidR="0050740C" w:rsidP="1A15918F" w:rsidRDefault="00FA1209" w14:paraId="23127540" w14:textId="55949808">
          <w:pPr>
            <w:pStyle w:val="TOC3"/>
            <w:tabs>
              <w:tab w:val="left" w:pos="1320"/>
              <w:tab w:val="right" w:pos="9350"/>
            </w:tabs>
            <w:rPr>
              <w:rFonts w:asciiTheme="minorHAnsi" w:hAnsiTheme="minorHAnsi" w:eastAsiaTheme="minorEastAsia" w:cstheme="minorBidi"/>
              <w:noProof/>
              <w:lang w:val="en-US" w:eastAsia="ja-JP"/>
            </w:rPr>
          </w:pPr>
          <w:hyperlink w:history="1" w:anchor="_Toc43130235" r:id="rId29">
            <w:r w:rsidRPr="1A15918F" w:rsidR="0050740C">
              <w:rPr>
                <w:rStyle w:val="Hyperlink"/>
                <w:b/>
                <w:bCs/>
                <w:i/>
                <w:iCs/>
                <w:noProof/>
              </w:rPr>
              <w:t>3.2.8.</w:t>
            </w:r>
            <w:r w:rsidR="0050740C">
              <w:rPr>
                <w:rFonts w:asciiTheme="minorHAnsi" w:hAnsiTheme="minorHAnsi" w:eastAsiaTheme="minorEastAsia" w:cstheme="minorBidi"/>
                <w:noProof/>
                <w:lang w:val="en-US" w:eastAsia="ja-JP"/>
              </w:rPr>
              <w:tab/>
            </w:r>
            <w:r w:rsidRPr="1A15918F" w:rsidR="0050740C">
              <w:rPr>
                <w:rStyle w:val="Hyperlink"/>
                <w:b/>
                <w:bCs/>
                <w:i/>
                <w:iCs/>
                <w:noProof/>
              </w:rPr>
              <w:t>Transportability / Mobility</w:t>
            </w:r>
            <w:r w:rsidR="0050740C">
              <w:rPr>
                <w:noProof/>
                <w:webHidden/>
              </w:rPr>
              <w:tab/>
            </w:r>
            <w:r w:rsidR="0050740C">
              <w:rPr>
                <w:noProof/>
                <w:webHidden/>
              </w:rPr>
              <w:fldChar w:fldCharType="begin"/>
            </w:r>
            <w:r w:rsidR="0050740C">
              <w:rPr>
                <w:noProof/>
                <w:webHidden/>
              </w:rPr>
              <w:instrText xml:space="preserve"> PAGEREF _Toc43130235 \h </w:instrText>
            </w:r>
            <w:r w:rsidR="0050740C">
              <w:rPr>
                <w:noProof/>
                <w:webHidden/>
              </w:rPr>
            </w:r>
            <w:r w:rsidR="0050740C">
              <w:rPr>
                <w:noProof/>
                <w:webHidden/>
              </w:rPr>
              <w:fldChar w:fldCharType="separate"/>
            </w:r>
            <w:r w:rsidR="0050740C">
              <w:rPr>
                <w:noProof/>
                <w:webHidden/>
              </w:rPr>
              <w:t>16</w:t>
            </w:r>
            <w:r w:rsidR="0050740C">
              <w:rPr>
                <w:noProof/>
                <w:webHidden/>
              </w:rPr>
              <w:fldChar w:fldCharType="end"/>
            </w:r>
          </w:hyperlink>
        </w:p>
        <w:p w:rsidR="0050740C" w:rsidP="1A15918F" w:rsidRDefault="00FA1209" w14:paraId="1628EE92" w14:textId="44BADA33">
          <w:pPr>
            <w:pStyle w:val="TOC3"/>
            <w:tabs>
              <w:tab w:val="left" w:pos="1320"/>
              <w:tab w:val="right" w:pos="9350"/>
            </w:tabs>
            <w:rPr>
              <w:rFonts w:asciiTheme="minorHAnsi" w:hAnsiTheme="minorHAnsi" w:eastAsiaTheme="minorEastAsia" w:cstheme="minorBidi"/>
              <w:noProof/>
              <w:lang w:val="en-US" w:eastAsia="ja-JP"/>
            </w:rPr>
          </w:pPr>
          <w:hyperlink w:history="1" w:anchor="_Toc43130236" r:id="rId30">
            <w:r w:rsidRPr="1A15918F" w:rsidR="0050740C">
              <w:rPr>
                <w:rStyle w:val="Hyperlink"/>
                <w:b/>
                <w:bCs/>
                <w:i/>
                <w:iCs/>
                <w:noProof/>
              </w:rPr>
              <w:t>3.2.9.</w:t>
            </w:r>
            <w:r w:rsidR="0050740C">
              <w:rPr>
                <w:rFonts w:asciiTheme="minorHAnsi" w:hAnsiTheme="minorHAnsi" w:eastAsiaTheme="minorEastAsia" w:cstheme="minorBidi"/>
                <w:noProof/>
                <w:lang w:val="en-US" w:eastAsia="ja-JP"/>
              </w:rPr>
              <w:tab/>
            </w:r>
            <w:r w:rsidRPr="1A15918F" w:rsidR="0050740C">
              <w:rPr>
                <w:rStyle w:val="Hyperlink"/>
                <w:b/>
                <w:bCs/>
                <w:i/>
                <w:iCs/>
                <w:noProof/>
              </w:rPr>
              <w:t>Flexibility</w:t>
            </w:r>
            <w:r w:rsidR="0050740C">
              <w:rPr>
                <w:noProof/>
                <w:webHidden/>
              </w:rPr>
              <w:tab/>
            </w:r>
            <w:r w:rsidR="0050740C">
              <w:rPr>
                <w:noProof/>
                <w:webHidden/>
              </w:rPr>
              <w:fldChar w:fldCharType="begin"/>
            </w:r>
            <w:r w:rsidR="0050740C">
              <w:rPr>
                <w:noProof/>
                <w:webHidden/>
              </w:rPr>
              <w:instrText xml:space="preserve"> PAGEREF _Toc43130236 \h </w:instrText>
            </w:r>
            <w:r w:rsidR="0050740C">
              <w:rPr>
                <w:noProof/>
                <w:webHidden/>
              </w:rPr>
            </w:r>
            <w:r w:rsidR="0050740C">
              <w:rPr>
                <w:noProof/>
                <w:webHidden/>
              </w:rPr>
              <w:fldChar w:fldCharType="separate"/>
            </w:r>
            <w:r w:rsidR="0050740C">
              <w:rPr>
                <w:noProof/>
                <w:webHidden/>
              </w:rPr>
              <w:t>16</w:t>
            </w:r>
            <w:r w:rsidR="0050740C">
              <w:rPr>
                <w:noProof/>
                <w:webHidden/>
              </w:rPr>
              <w:fldChar w:fldCharType="end"/>
            </w:r>
          </w:hyperlink>
        </w:p>
        <w:p w:rsidR="0050740C" w:rsidP="1A15918F" w:rsidRDefault="00FA1209" w14:paraId="3B55141B" w14:textId="5A0CD02A">
          <w:pPr>
            <w:pStyle w:val="TOC3"/>
            <w:tabs>
              <w:tab w:val="left" w:pos="1540"/>
              <w:tab w:val="right" w:pos="9350"/>
            </w:tabs>
            <w:rPr>
              <w:rFonts w:asciiTheme="minorHAnsi" w:hAnsiTheme="minorHAnsi" w:eastAsiaTheme="minorEastAsia" w:cstheme="minorBidi"/>
              <w:noProof/>
              <w:lang w:val="en-US" w:eastAsia="ja-JP"/>
            </w:rPr>
          </w:pPr>
          <w:hyperlink w:history="1" w:anchor="_Toc43130237" r:id="rId31">
            <w:r w:rsidRPr="1A15918F" w:rsidR="0050740C">
              <w:rPr>
                <w:rStyle w:val="Hyperlink"/>
                <w:b/>
                <w:bCs/>
                <w:i/>
                <w:iCs/>
                <w:noProof/>
              </w:rPr>
              <w:t>3.2.10.</w:t>
            </w:r>
            <w:r w:rsidR="0050740C">
              <w:rPr>
                <w:rFonts w:asciiTheme="minorHAnsi" w:hAnsiTheme="minorHAnsi" w:eastAsiaTheme="minorEastAsia" w:cstheme="minorBidi"/>
                <w:noProof/>
                <w:lang w:val="en-US" w:eastAsia="ja-JP"/>
              </w:rPr>
              <w:tab/>
            </w:r>
            <w:r w:rsidRPr="1A15918F" w:rsidR="0050740C">
              <w:rPr>
                <w:rStyle w:val="Hyperlink"/>
                <w:b/>
                <w:bCs/>
                <w:i/>
                <w:iCs/>
                <w:noProof/>
              </w:rPr>
              <w:t>Sustainability</w:t>
            </w:r>
            <w:r w:rsidR="0050740C">
              <w:rPr>
                <w:noProof/>
                <w:webHidden/>
              </w:rPr>
              <w:tab/>
            </w:r>
            <w:r w:rsidR="0050740C">
              <w:rPr>
                <w:noProof/>
                <w:webHidden/>
              </w:rPr>
              <w:fldChar w:fldCharType="begin"/>
            </w:r>
            <w:r w:rsidR="0050740C">
              <w:rPr>
                <w:noProof/>
                <w:webHidden/>
              </w:rPr>
              <w:instrText xml:space="preserve"> PAGEREF _Toc43130237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FA1209" w14:paraId="49F12B12" w14:textId="50AAAE7E">
          <w:pPr>
            <w:pStyle w:val="TOC3"/>
            <w:tabs>
              <w:tab w:val="left" w:pos="1540"/>
              <w:tab w:val="right" w:pos="9350"/>
            </w:tabs>
            <w:rPr>
              <w:rFonts w:asciiTheme="minorHAnsi" w:hAnsiTheme="minorHAnsi" w:eastAsiaTheme="minorEastAsia" w:cstheme="minorBidi"/>
              <w:noProof/>
              <w:lang w:val="en-US" w:eastAsia="ja-JP"/>
            </w:rPr>
          </w:pPr>
          <w:hyperlink w:history="1" w:anchor="_Toc43130238" r:id="rId32">
            <w:r w:rsidRPr="1A15918F" w:rsidR="0050740C">
              <w:rPr>
                <w:rStyle w:val="Hyperlink"/>
                <w:b/>
                <w:bCs/>
                <w:i/>
                <w:iCs/>
                <w:noProof/>
              </w:rPr>
              <w:t>3.2.11.</w:t>
            </w:r>
            <w:r w:rsidR="0050740C">
              <w:rPr>
                <w:rFonts w:asciiTheme="minorHAnsi" w:hAnsiTheme="minorHAnsi" w:eastAsiaTheme="minorEastAsia" w:cstheme="minorBidi"/>
                <w:noProof/>
                <w:lang w:val="en-US" w:eastAsia="ja-JP"/>
              </w:rPr>
              <w:tab/>
            </w:r>
            <w:r w:rsidRPr="1A15918F" w:rsidR="0050740C">
              <w:rPr>
                <w:rStyle w:val="Hyperlink"/>
                <w:b/>
                <w:bCs/>
                <w:i/>
                <w:iCs/>
                <w:noProof/>
              </w:rPr>
              <w:t>Safety</w:t>
            </w:r>
            <w:r w:rsidR="0050740C">
              <w:rPr>
                <w:noProof/>
                <w:webHidden/>
              </w:rPr>
              <w:tab/>
            </w:r>
            <w:r w:rsidR="0050740C">
              <w:rPr>
                <w:noProof/>
                <w:webHidden/>
              </w:rPr>
              <w:fldChar w:fldCharType="begin"/>
            </w:r>
            <w:r w:rsidR="0050740C">
              <w:rPr>
                <w:noProof/>
                <w:webHidden/>
              </w:rPr>
              <w:instrText xml:space="preserve"> PAGEREF _Toc43130238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FA1209" w14:paraId="440E3485" w14:textId="094B4D33">
          <w:pPr>
            <w:pStyle w:val="TOC3"/>
            <w:tabs>
              <w:tab w:val="left" w:pos="1540"/>
              <w:tab w:val="right" w:pos="9350"/>
            </w:tabs>
            <w:rPr>
              <w:rFonts w:asciiTheme="minorHAnsi" w:hAnsiTheme="minorHAnsi" w:eastAsiaTheme="minorEastAsia" w:cstheme="minorBidi"/>
              <w:noProof/>
              <w:lang w:val="en-US" w:eastAsia="ja-JP"/>
            </w:rPr>
          </w:pPr>
          <w:hyperlink w:history="1" w:anchor="_Toc43130239" r:id="rId33">
            <w:r w:rsidRPr="1A15918F" w:rsidR="0050740C">
              <w:rPr>
                <w:rStyle w:val="Hyperlink"/>
                <w:b/>
                <w:bCs/>
                <w:i/>
                <w:iCs/>
                <w:noProof/>
              </w:rPr>
              <w:t>3.2.12.</w:t>
            </w:r>
            <w:r w:rsidR="0050740C">
              <w:rPr>
                <w:rFonts w:asciiTheme="minorHAnsi" w:hAnsiTheme="minorHAnsi" w:eastAsiaTheme="minorEastAsia" w:cstheme="minorBidi"/>
                <w:noProof/>
                <w:lang w:val="en-US" w:eastAsia="ja-JP"/>
              </w:rPr>
              <w:tab/>
            </w:r>
            <w:r w:rsidRPr="1A15918F" w:rsidR="0050740C">
              <w:rPr>
                <w:rStyle w:val="Hyperlink"/>
                <w:b/>
                <w:bCs/>
                <w:i/>
                <w:iCs/>
                <w:noProof/>
              </w:rPr>
              <w:t>Security</w:t>
            </w:r>
            <w:r w:rsidR="0050740C">
              <w:rPr>
                <w:noProof/>
                <w:webHidden/>
              </w:rPr>
              <w:tab/>
            </w:r>
            <w:r w:rsidR="0050740C">
              <w:rPr>
                <w:noProof/>
                <w:webHidden/>
              </w:rPr>
              <w:fldChar w:fldCharType="begin"/>
            </w:r>
            <w:r w:rsidR="0050740C">
              <w:rPr>
                <w:noProof/>
                <w:webHidden/>
              </w:rPr>
              <w:instrText xml:space="preserve"> PAGEREF _Toc43130239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FA1209" w14:paraId="7001AA21" w14:textId="2A66B69E">
          <w:pPr>
            <w:pStyle w:val="TOC2"/>
            <w:tabs>
              <w:tab w:val="left" w:pos="880"/>
              <w:tab w:val="right" w:pos="9350"/>
            </w:tabs>
            <w:rPr>
              <w:rFonts w:asciiTheme="minorHAnsi" w:hAnsiTheme="minorHAnsi" w:eastAsiaTheme="minorEastAsia" w:cstheme="minorBidi"/>
              <w:noProof/>
              <w:lang w:val="en-US" w:eastAsia="ja-JP"/>
            </w:rPr>
          </w:pPr>
          <w:hyperlink w:history="1" w:anchor="_Toc43130240" r:id="rId34">
            <w:r w:rsidRPr="1A15918F" w:rsidR="0050740C">
              <w:rPr>
                <w:rStyle w:val="Hyperlink"/>
                <w:b/>
                <w:bCs/>
                <w:i/>
                <w:iCs/>
                <w:noProof/>
              </w:rPr>
              <w:t>3.3.</w:t>
            </w:r>
            <w:r w:rsidR="0050740C">
              <w:rPr>
                <w:rFonts w:asciiTheme="minorHAnsi" w:hAnsiTheme="minorHAnsi" w:eastAsiaTheme="minorEastAsia" w:cstheme="minorBidi"/>
                <w:noProof/>
                <w:lang w:val="en-US" w:eastAsia="ja-JP"/>
              </w:rPr>
              <w:tab/>
            </w:r>
            <w:r w:rsidRPr="1A15918F" w:rsidR="0050740C">
              <w:rPr>
                <w:rStyle w:val="Hyperlink"/>
                <w:b/>
                <w:bCs/>
                <w:i/>
                <w:iCs/>
                <w:noProof/>
              </w:rPr>
              <w:t>Design and Construction</w:t>
            </w:r>
            <w:r w:rsidR="0050740C">
              <w:rPr>
                <w:noProof/>
                <w:webHidden/>
              </w:rPr>
              <w:tab/>
            </w:r>
            <w:r w:rsidR="0050740C">
              <w:rPr>
                <w:noProof/>
                <w:webHidden/>
              </w:rPr>
              <w:fldChar w:fldCharType="begin"/>
            </w:r>
            <w:r w:rsidR="0050740C">
              <w:rPr>
                <w:noProof/>
                <w:webHidden/>
              </w:rPr>
              <w:instrText xml:space="preserve"> PAGEREF _Toc43130240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FA1209" w14:paraId="0AE8AFB3" w14:textId="7D369A9F">
          <w:pPr>
            <w:pStyle w:val="TOC3"/>
            <w:tabs>
              <w:tab w:val="left" w:pos="1320"/>
              <w:tab w:val="right" w:pos="9350"/>
            </w:tabs>
            <w:rPr>
              <w:rFonts w:asciiTheme="minorHAnsi" w:hAnsiTheme="minorHAnsi" w:eastAsiaTheme="minorEastAsia" w:cstheme="minorBidi"/>
              <w:noProof/>
              <w:lang w:val="en-US" w:eastAsia="ja-JP"/>
            </w:rPr>
          </w:pPr>
          <w:hyperlink w:history="1" w:anchor="_Toc43130241" r:id="rId35">
            <w:r w:rsidRPr="1A15918F" w:rsidR="0050740C">
              <w:rPr>
                <w:rStyle w:val="Hyperlink"/>
                <w:b/>
                <w:bCs/>
                <w:i/>
                <w:iCs/>
                <w:noProof/>
              </w:rPr>
              <w:t>3.3.1.</w:t>
            </w:r>
            <w:r w:rsidR="0050740C">
              <w:rPr>
                <w:rFonts w:asciiTheme="minorHAnsi" w:hAnsiTheme="minorHAnsi" w:eastAsiaTheme="minorEastAsia" w:cstheme="minorBidi"/>
                <w:noProof/>
                <w:lang w:val="en-US" w:eastAsia="ja-JP"/>
              </w:rPr>
              <w:tab/>
            </w:r>
            <w:r w:rsidRPr="1A15918F" w:rsidR="0050740C">
              <w:rPr>
                <w:rStyle w:val="Hyperlink"/>
                <w:b/>
                <w:bCs/>
                <w:i/>
                <w:iCs/>
                <w:noProof/>
              </w:rPr>
              <w:t>CAD/CAM Requirements</w:t>
            </w:r>
            <w:r w:rsidR="0050740C">
              <w:rPr>
                <w:noProof/>
                <w:webHidden/>
              </w:rPr>
              <w:tab/>
            </w:r>
            <w:r w:rsidR="0050740C">
              <w:rPr>
                <w:noProof/>
                <w:webHidden/>
              </w:rPr>
              <w:fldChar w:fldCharType="begin"/>
            </w:r>
            <w:r w:rsidR="0050740C">
              <w:rPr>
                <w:noProof/>
                <w:webHidden/>
              </w:rPr>
              <w:instrText xml:space="preserve"> PAGEREF _Toc43130241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FA1209" w14:paraId="1BA9154F" w14:textId="42E5915A">
          <w:pPr>
            <w:pStyle w:val="TOC3"/>
            <w:tabs>
              <w:tab w:val="left" w:pos="1320"/>
              <w:tab w:val="right" w:pos="9350"/>
            </w:tabs>
            <w:rPr>
              <w:rFonts w:asciiTheme="minorHAnsi" w:hAnsiTheme="minorHAnsi" w:eastAsiaTheme="minorEastAsia" w:cstheme="minorBidi"/>
              <w:noProof/>
              <w:lang w:val="en-US" w:eastAsia="ja-JP"/>
            </w:rPr>
          </w:pPr>
          <w:hyperlink w:history="1" w:anchor="_Toc43130242" r:id="rId36">
            <w:r w:rsidRPr="1A15918F" w:rsidR="0050740C">
              <w:rPr>
                <w:rStyle w:val="Hyperlink"/>
                <w:b/>
                <w:bCs/>
                <w:i/>
                <w:iCs/>
                <w:noProof/>
              </w:rPr>
              <w:t>3.3.2.</w:t>
            </w:r>
            <w:r w:rsidR="0050740C">
              <w:rPr>
                <w:rFonts w:asciiTheme="minorHAnsi" w:hAnsiTheme="minorHAnsi" w:eastAsiaTheme="minorEastAsia" w:cstheme="minorBidi"/>
                <w:noProof/>
                <w:lang w:val="en-US" w:eastAsia="ja-JP"/>
              </w:rPr>
              <w:tab/>
            </w:r>
            <w:r w:rsidRPr="1A15918F" w:rsidR="0050740C">
              <w:rPr>
                <w:rStyle w:val="Hyperlink"/>
                <w:b/>
                <w:bCs/>
                <w:i/>
                <w:iCs/>
                <w:noProof/>
              </w:rPr>
              <w:t>Materials, Processes, and Parts</w:t>
            </w:r>
            <w:r w:rsidR="0050740C">
              <w:rPr>
                <w:noProof/>
                <w:webHidden/>
              </w:rPr>
              <w:tab/>
            </w:r>
            <w:r w:rsidR="0050740C">
              <w:rPr>
                <w:noProof/>
                <w:webHidden/>
              </w:rPr>
              <w:fldChar w:fldCharType="begin"/>
            </w:r>
            <w:r w:rsidR="0050740C">
              <w:rPr>
                <w:noProof/>
                <w:webHidden/>
              </w:rPr>
              <w:instrText xml:space="preserve"> PAGEREF _Toc43130242 \h </w:instrText>
            </w:r>
            <w:r w:rsidR="0050740C">
              <w:rPr>
                <w:noProof/>
                <w:webHidden/>
              </w:rPr>
            </w:r>
            <w:r w:rsidR="0050740C">
              <w:rPr>
                <w:noProof/>
                <w:webHidden/>
              </w:rPr>
              <w:fldChar w:fldCharType="separate"/>
            </w:r>
            <w:r w:rsidR="0050740C">
              <w:rPr>
                <w:noProof/>
                <w:webHidden/>
              </w:rPr>
              <w:t>18</w:t>
            </w:r>
            <w:r w:rsidR="0050740C">
              <w:rPr>
                <w:noProof/>
                <w:webHidden/>
              </w:rPr>
              <w:fldChar w:fldCharType="end"/>
            </w:r>
          </w:hyperlink>
        </w:p>
        <w:p w:rsidR="0050740C" w:rsidP="1A15918F" w:rsidRDefault="00FA1209" w14:paraId="40A342C7" w14:textId="5F0BFBF1">
          <w:pPr>
            <w:pStyle w:val="TOC3"/>
            <w:tabs>
              <w:tab w:val="left" w:pos="1320"/>
              <w:tab w:val="right" w:pos="9350"/>
            </w:tabs>
            <w:rPr>
              <w:rFonts w:asciiTheme="minorHAnsi" w:hAnsiTheme="minorHAnsi" w:eastAsiaTheme="minorEastAsia" w:cstheme="minorBidi"/>
              <w:noProof/>
              <w:lang w:val="en-US" w:eastAsia="ja-JP"/>
            </w:rPr>
          </w:pPr>
          <w:hyperlink w:history="1" w:anchor="_Toc43130243" r:id="rId37">
            <w:r w:rsidRPr="1A15918F" w:rsidR="0050740C">
              <w:rPr>
                <w:rStyle w:val="Hyperlink"/>
                <w:b/>
                <w:bCs/>
                <w:i/>
                <w:iCs/>
                <w:noProof/>
              </w:rPr>
              <w:t>3.3.3.</w:t>
            </w:r>
            <w:r w:rsidR="0050740C">
              <w:rPr>
                <w:rFonts w:asciiTheme="minorHAnsi" w:hAnsiTheme="minorHAnsi" w:eastAsiaTheme="minorEastAsia" w:cstheme="minorBidi"/>
                <w:noProof/>
                <w:lang w:val="en-US" w:eastAsia="ja-JP"/>
              </w:rPr>
              <w:tab/>
            </w:r>
            <w:r w:rsidRPr="1A15918F" w:rsidR="0050740C">
              <w:rPr>
                <w:rStyle w:val="Hyperlink"/>
                <w:b/>
                <w:bCs/>
                <w:i/>
                <w:iCs/>
                <w:noProof/>
              </w:rPr>
              <w:t>Mounting and Labelling</w:t>
            </w:r>
            <w:r w:rsidR="0050740C">
              <w:rPr>
                <w:noProof/>
                <w:webHidden/>
              </w:rPr>
              <w:tab/>
            </w:r>
            <w:r w:rsidR="0050740C">
              <w:rPr>
                <w:noProof/>
                <w:webHidden/>
              </w:rPr>
              <w:fldChar w:fldCharType="begin"/>
            </w:r>
            <w:r w:rsidR="0050740C">
              <w:rPr>
                <w:noProof/>
                <w:webHidden/>
              </w:rPr>
              <w:instrText xml:space="preserve"> PAGEREF _Toc43130243 \h </w:instrText>
            </w:r>
            <w:r w:rsidR="0050740C">
              <w:rPr>
                <w:noProof/>
                <w:webHidden/>
              </w:rPr>
            </w:r>
            <w:r w:rsidR="0050740C">
              <w:rPr>
                <w:noProof/>
                <w:webHidden/>
              </w:rPr>
              <w:fldChar w:fldCharType="separate"/>
            </w:r>
            <w:r w:rsidR="0050740C">
              <w:rPr>
                <w:noProof/>
                <w:webHidden/>
              </w:rPr>
              <w:t>18</w:t>
            </w:r>
            <w:r w:rsidR="0050740C">
              <w:rPr>
                <w:noProof/>
                <w:webHidden/>
              </w:rPr>
              <w:fldChar w:fldCharType="end"/>
            </w:r>
          </w:hyperlink>
        </w:p>
        <w:p w:rsidR="0050740C" w:rsidP="1A15918F" w:rsidRDefault="00FA1209" w14:paraId="5245A648" w14:textId="2AE29EA9">
          <w:pPr>
            <w:pStyle w:val="TOC3"/>
            <w:tabs>
              <w:tab w:val="left" w:pos="1320"/>
              <w:tab w:val="right" w:pos="9350"/>
            </w:tabs>
            <w:rPr>
              <w:rFonts w:asciiTheme="minorHAnsi" w:hAnsiTheme="minorHAnsi" w:eastAsiaTheme="minorEastAsia" w:cstheme="minorBidi"/>
              <w:noProof/>
              <w:lang w:val="en-US" w:eastAsia="ja-JP"/>
            </w:rPr>
          </w:pPr>
          <w:hyperlink w:history="1" w:anchor="_Toc43130244" r:id="rId38">
            <w:r w:rsidRPr="1A15918F" w:rsidR="0050740C">
              <w:rPr>
                <w:rStyle w:val="Hyperlink"/>
                <w:b/>
                <w:bCs/>
                <w:i/>
                <w:iCs/>
                <w:noProof/>
              </w:rPr>
              <w:t>3.3.4.</w:t>
            </w:r>
            <w:r w:rsidR="0050740C">
              <w:rPr>
                <w:rFonts w:asciiTheme="minorHAnsi" w:hAnsiTheme="minorHAnsi" w:eastAsiaTheme="minorEastAsia" w:cstheme="minorBidi"/>
                <w:noProof/>
                <w:lang w:val="en-US" w:eastAsia="ja-JP"/>
              </w:rPr>
              <w:tab/>
            </w:r>
            <w:r w:rsidRPr="1A15918F" w:rsidR="0050740C">
              <w:rPr>
                <w:rStyle w:val="Hyperlink"/>
                <w:b/>
                <w:bCs/>
                <w:i/>
                <w:iCs/>
                <w:noProof/>
              </w:rPr>
              <w:t>Electromagnetic Radiation</w:t>
            </w:r>
            <w:r w:rsidR="0050740C">
              <w:rPr>
                <w:noProof/>
                <w:webHidden/>
              </w:rPr>
              <w:tab/>
            </w:r>
            <w:r w:rsidR="0050740C">
              <w:rPr>
                <w:noProof/>
                <w:webHidden/>
              </w:rPr>
              <w:fldChar w:fldCharType="begin"/>
            </w:r>
            <w:r w:rsidR="0050740C">
              <w:rPr>
                <w:noProof/>
                <w:webHidden/>
              </w:rPr>
              <w:instrText xml:space="preserve"> PAGEREF _Toc43130244 \h </w:instrText>
            </w:r>
            <w:r w:rsidR="0050740C">
              <w:rPr>
                <w:noProof/>
                <w:webHidden/>
              </w:rPr>
            </w:r>
            <w:r w:rsidR="0050740C">
              <w:rPr>
                <w:noProof/>
                <w:webHidden/>
              </w:rPr>
              <w:fldChar w:fldCharType="separate"/>
            </w:r>
            <w:r w:rsidR="0050740C">
              <w:rPr>
                <w:noProof/>
                <w:webHidden/>
              </w:rPr>
              <w:t>18</w:t>
            </w:r>
            <w:r w:rsidR="0050740C">
              <w:rPr>
                <w:noProof/>
                <w:webHidden/>
              </w:rPr>
              <w:fldChar w:fldCharType="end"/>
            </w:r>
          </w:hyperlink>
        </w:p>
        <w:p w:rsidR="0050740C" w:rsidP="1A15918F" w:rsidRDefault="00FA1209" w14:paraId="5508F7C4" w14:textId="697007A7">
          <w:pPr>
            <w:pStyle w:val="TOC3"/>
            <w:tabs>
              <w:tab w:val="left" w:pos="1320"/>
              <w:tab w:val="right" w:pos="9350"/>
            </w:tabs>
            <w:rPr>
              <w:rFonts w:asciiTheme="minorHAnsi" w:hAnsiTheme="minorHAnsi" w:eastAsiaTheme="minorEastAsia" w:cstheme="minorBidi"/>
              <w:noProof/>
              <w:lang w:val="en-US" w:eastAsia="ja-JP"/>
            </w:rPr>
          </w:pPr>
          <w:hyperlink w:history="1" w:anchor="_Toc43130245" r:id="rId39">
            <w:r w:rsidRPr="1A15918F" w:rsidR="0050740C">
              <w:rPr>
                <w:rStyle w:val="Hyperlink"/>
                <w:b/>
                <w:bCs/>
                <w:i/>
                <w:iCs/>
                <w:noProof/>
              </w:rPr>
              <w:t>3.3.5.</w:t>
            </w:r>
            <w:r w:rsidR="0050740C">
              <w:rPr>
                <w:rFonts w:asciiTheme="minorHAnsi" w:hAnsiTheme="minorHAnsi" w:eastAsiaTheme="minorEastAsia" w:cstheme="minorBidi"/>
                <w:noProof/>
                <w:lang w:val="en-US" w:eastAsia="ja-JP"/>
              </w:rPr>
              <w:tab/>
            </w:r>
            <w:r w:rsidRPr="1A15918F" w:rsidR="0050740C">
              <w:rPr>
                <w:rStyle w:val="Hyperlink"/>
                <w:b/>
                <w:bCs/>
                <w:i/>
                <w:iCs/>
                <w:noProof/>
              </w:rPr>
              <w:t>Interchangeability</w:t>
            </w:r>
            <w:r w:rsidR="0050740C">
              <w:rPr>
                <w:noProof/>
                <w:webHidden/>
              </w:rPr>
              <w:tab/>
            </w:r>
            <w:r w:rsidR="0050740C">
              <w:rPr>
                <w:noProof/>
                <w:webHidden/>
              </w:rPr>
              <w:fldChar w:fldCharType="begin"/>
            </w:r>
            <w:r w:rsidR="0050740C">
              <w:rPr>
                <w:noProof/>
                <w:webHidden/>
              </w:rPr>
              <w:instrText xml:space="preserve"> PAGEREF _Toc43130245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FA1209" w14:paraId="5415EB59" w14:textId="180F39F1">
          <w:pPr>
            <w:pStyle w:val="TOC3"/>
            <w:tabs>
              <w:tab w:val="left" w:pos="1320"/>
              <w:tab w:val="right" w:pos="9350"/>
            </w:tabs>
            <w:rPr>
              <w:rFonts w:asciiTheme="minorHAnsi" w:hAnsiTheme="minorHAnsi" w:eastAsiaTheme="minorEastAsia" w:cstheme="minorBidi"/>
              <w:noProof/>
              <w:lang w:val="en-US" w:eastAsia="ja-JP"/>
            </w:rPr>
          </w:pPr>
          <w:hyperlink w:history="1" w:anchor="_Toc43130246" r:id="rId40">
            <w:r w:rsidRPr="1A15918F" w:rsidR="0050740C">
              <w:rPr>
                <w:rStyle w:val="Hyperlink"/>
                <w:b/>
                <w:bCs/>
                <w:i/>
                <w:iCs/>
                <w:noProof/>
              </w:rPr>
              <w:t>3.3.6.</w:t>
            </w:r>
            <w:r w:rsidR="0050740C">
              <w:rPr>
                <w:rFonts w:asciiTheme="minorHAnsi" w:hAnsiTheme="minorHAnsi" w:eastAsiaTheme="minorEastAsia" w:cstheme="minorBidi"/>
                <w:noProof/>
                <w:lang w:val="en-US" w:eastAsia="ja-JP"/>
              </w:rPr>
              <w:tab/>
            </w:r>
            <w:r w:rsidRPr="1A15918F" w:rsidR="0050740C">
              <w:rPr>
                <w:rStyle w:val="Hyperlink"/>
                <w:b/>
                <w:bCs/>
                <w:i/>
                <w:iCs/>
                <w:noProof/>
              </w:rPr>
              <w:t>Workmanship</w:t>
            </w:r>
            <w:r w:rsidR="0050740C">
              <w:rPr>
                <w:noProof/>
                <w:webHidden/>
              </w:rPr>
              <w:tab/>
            </w:r>
            <w:r w:rsidR="0050740C">
              <w:rPr>
                <w:noProof/>
                <w:webHidden/>
              </w:rPr>
              <w:fldChar w:fldCharType="begin"/>
            </w:r>
            <w:r w:rsidR="0050740C">
              <w:rPr>
                <w:noProof/>
                <w:webHidden/>
              </w:rPr>
              <w:instrText xml:space="preserve"> PAGEREF _Toc43130246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FA1209" w14:paraId="67F2AAAB" w14:textId="40B9C57B">
          <w:pPr>
            <w:pStyle w:val="TOC3"/>
            <w:tabs>
              <w:tab w:val="left" w:pos="1320"/>
              <w:tab w:val="right" w:pos="9350"/>
            </w:tabs>
            <w:rPr>
              <w:rFonts w:asciiTheme="minorHAnsi" w:hAnsiTheme="minorHAnsi" w:eastAsiaTheme="minorEastAsia" w:cstheme="minorBidi"/>
              <w:noProof/>
              <w:lang w:val="en-US" w:eastAsia="ja-JP"/>
            </w:rPr>
          </w:pPr>
          <w:hyperlink w:history="1" w:anchor="_Toc43130247" r:id="rId41">
            <w:r w:rsidRPr="1A15918F" w:rsidR="0050740C">
              <w:rPr>
                <w:rStyle w:val="Hyperlink"/>
                <w:b/>
                <w:bCs/>
                <w:i/>
                <w:iCs/>
                <w:noProof/>
              </w:rPr>
              <w:t>3.3.7.</w:t>
            </w:r>
            <w:r w:rsidR="0050740C">
              <w:rPr>
                <w:rFonts w:asciiTheme="minorHAnsi" w:hAnsiTheme="minorHAnsi" w:eastAsiaTheme="minorEastAsia" w:cstheme="minorBidi"/>
                <w:noProof/>
                <w:lang w:val="en-US" w:eastAsia="ja-JP"/>
              </w:rPr>
              <w:tab/>
            </w:r>
            <w:r w:rsidRPr="1A15918F" w:rsidR="0050740C">
              <w:rPr>
                <w:rStyle w:val="Hyperlink"/>
                <w:b/>
                <w:bCs/>
                <w:i/>
                <w:iCs/>
                <w:noProof/>
              </w:rPr>
              <w:t>Testability</w:t>
            </w:r>
            <w:r w:rsidR="0050740C">
              <w:rPr>
                <w:noProof/>
                <w:webHidden/>
              </w:rPr>
              <w:tab/>
            </w:r>
            <w:r w:rsidR="0050740C">
              <w:rPr>
                <w:noProof/>
                <w:webHidden/>
              </w:rPr>
              <w:fldChar w:fldCharType="begin"/>
            </w:r>
            <w:r w:rsidR="0050740C">
              <w:rPr>
                <w:noProof/>
                <w:webHidden/>
              </w:rPr>
              <w:instrText xml:space="preserve"> PAGEREF _Toc43130247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FA1209" w14:paraId="638A4D31" w14:textId="13665932">
          <w:pPr>
            <w:pStyle w:val="TOC3"/>
            <w:tabs>
              <w:tab w:val="left" w:pos="1320"/>
              <w:tab w:val="right" w:pos="9350"/>
            </w:tabs>
            <w:rPr>
              <w:rFonts w:asciiTheme="minorHAnsi" w:hAnsiTheme="minorHAnsi" w:eastAsiaTheme="minorEastAsia" w:cstheme="minorBidi"/>
              <w:noProof/>
              <w:lang w:val="en-US" w:eastAsia="ja-JP"/>
            </w:rPr>
          </w:pPr>
          <w:hyperlink w:history="1" w:anchor="_Toc43130248" r:id="rId42">
            <w:r w:rsidRPr="1A15918F" w:rsidR="0050740C">
              <w:rPr>
                <w:rStyle w:val="Hyperlink"/>
                <w:b/>
                <w:bCs/>
                <w:i/>
                <w:iCs/>
                <w:noProof/>
              </w:rPr>
              <w:t>3.3.8.</w:t>
            </w:r>
            <w:r w:rsidR="0050740C">
              <w:rPr>
                <w:rFonts w:asciiTheme="minorHAnsi" w:hAnsiTheme="minorHAnsi" w:eastAsiaTheme="minorEastAsia" w:cstheme="minorBidi"/>
                <w:noProof/>
                <w:lang w:val="en-US" w:eastAsia="ja-JP"/>
              </w:rPr>
              <w:tab/>
            </w:r>
            <w:r w:rsidRPr="1A15918F" w:rsidR="0050740C">
              <w:rPr>
                <w:rStyle w:val="Hyperlink"/>
                <w:b/>
                <w:bCs/>
                <w:i/>
                <w:iCs/>
                <w:noProof/>
              </w:rPr>
              <w:t>Economic Feasibility</w:t>
            </w:r>
            <w:r w:rsidR="0050740C">
              <w:rPr>
                <w:noProof/>
                <w:webHidden/>
              </w:rPr>
              <w:tab/>
            </w:r>
            <w:r w:rsidR="0050740C">
              <w:rPr>
                <w:noProof/>
                <w:webHidden/>
              </w:rPr>
              <w:fldChar w:fldCharType="begin"/>
            </w:r>
            <w:r w:rsidR="0050740C">
              <w:rPr>
                <w:noProof/>
                <w:webHidden/>
              </w:rPr>
              <w:instrText xml:space="preserve"> PAGEREF _Toc43130248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FA1209" w14:paraId="4BC0404B" w14:textId="742A537F">
          <w:pPr>
            <w:pStyle w:val="TOC2"/>
            <w:tabs>
              <w:tab w:val="left" w:pos="880"/>
              <w:tab w:val="right" w:pos="9350"/>
            </w:tabs>
            <w:rPr>
              <w:rFonts w:asciiTheme="minorHAnsi" w:hAnsiTheme="minorHAnsi" w:eastAsiaTheme="minorEastAsia" w:cstheme="minorBidi"/>
              <w:noProof/>
              <w:lang w:val="en-US" w:eastAsia="ja-JP"/>
            </w:rPr>
          </w:pPr>
          <w:hyperlink w:history="1" w:anchor="_Toc43130249" r:id="rId43">
            <w:r w:rsidRPr="1A15918F" w:rsidR="0050740C">
              <w:rPr>
                <w:rStyle w:val="Hyperlink"/>
                <w:b/>
                <w:bCs/>
                <w:i/>
                <w:iCs/>
                <w:noProof/>
              </w:rPr>
              <w:t>3.4.</w:t>
            </w:r>
            <w:r w:rsidR="0050740C">
              <w:rPr>
                <w:rFonts w:asciiTheme="minorHAnsi" w:hAnsiTheme="minorHAnsi" w:eastAsiaTheme="minorEastAsia" w:cstheme="minorBidi"/>
                <w:noProof/>
                <w:lang w:val="en-US" w:eastAsia="ja-JP"/>
              </w:rPr>
              <w:tab/>
            </w:r>
            <w:r w:rsidRPr="1A15918F" w:rsidR="0050740C">
              <w:rPr>
                <w:rStyle w:val="Hyperlink"/>
                <w:b/>
                <w:bCs/>
                <w:i/>
                <w:iCs/>
                <w:noProof/>
              </w:rPr>
              <w:t>Documentation / Data</w:t>
            </w:r>
            <w:r w:rsidR="0050740C">
              <w:rPr>
                <w:noProof/>
                <w:webHidden/>
              </w:rPr>
              <w:tab/>
            </w:r>
            <w:r w:rsidR="0050740C">
              <w:rPr>
                <w:noProof/>
                <w:webHidden/>
              </w:rPr>
              <w:fldChar w:fldCharType="begin"/>
            </w:r>
            <w:r w:rsidR="0050740C">
              <w:rPr>
                <w:noProof/>
                <w:webHidden/>
              </w:rPr>
              <w:instrText xml:space="preserve"> PAGEREF _Toc43130249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FA1209" w14:paraId="296F61E0" w14:textId="74AF7E44">
          <w:pPr>
            <w:pStyle w:val="TOC2"/>
            <w:tabs>
              <w:tab w:val="left" w:pos="880"/>
              <w:tab w:val="right" w:pos="9350"/>
            </w:tabs>
            <w:rPr>
              <w:rFonts w:asciiTheme="minorHAnsi" w:hAnsiTheme="minorHAnsi" w:eastAsiaTheme="minorEastAsia" w:cstheme="minorBidi"/>
              <w:noProof/>
              <w:lang w:val="en-US" w:eastAsia="ja-JP"/>
            </w:rPr>
          </w:pPr>
          <w:hyperlink w:history="1" w:anchor="_Toc43130250" r:id="rId44">
            <w:r w:rsidRPr="1A15918F" w:rsidR="0050740C">
              <w:rPr>
                <w:rStyle w:val="Hyperlink"/>
                <w:b/>
                <w:bCs/>
                <w:i/>
                <w:iCs/>
                <w:noProof/>
              </w:rPr>
              <w:t>3.5.</w:t>
            </w:r>
            <w:r w:rsidR="0050740C">
              <w:rPr>
                <w:rFonts w:asciiTheme="minorHAnsi" w:hAnsiTheme="minorHAnsi" w:eastAsiaTheme="minorEastAsia" w:cstheme="minorBidi"/>
                <w:noProof/>
                <w:lang w:val="en-US" w:eastAsia="ja-JP"/>
              </w:rPr>
              <w:tab/>
            </w:r>
            <w:r w:rsidRPr="1A15918F" w:rsidR="0050740C">
              <w:rPr>
                <w:rStyle w:val="Hyperlink"/>
                <w:b/>
                <w:bCs/>
                <w:i/>
                <w:iCs/>
                <w:noProof/>
              </w:rPr>
              <w:t>Logistics</w:t>
            </w:r>
            <w:r w:rsidR="0050740C">
              <w:rPr>
                <w:noProof/>
                <w:webHidden/>
              </w:rPr>
              <w:tab/>
            </w:r>
            <w:r w:rsidR="0050740C">
              <w:rPr>
                <w:noProof/>
                <w:webHidden/>
              </w:rPr>
              <w:fldChar w:fldCharType="begin"/>
            </w:r>
            <w:r w:rsidR="0050740C">
              <w:rPr>
                <w:noProof/>
                <w:webHidden/>
              </w:rPr>
              <w:instrText xml:space="preserve"> PAGEREF _Toc43130250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FA1209" w14:paraId="310AA60B" w14:textId="074D7D9A">
          <w:pPr>
            <w:pStyle w:val="TOC3"/>
            <w:tabs>
              <w:tab w:val="left" w:pos="1320"/>
              <w:tab w:val="right" w:pos="9350"/>
            </w:tabs>
            <w:rPr>
              <w:rFonts w:asciiTheme="minorHAnsi" w:hAnsiTheme="minorHAnsi" w:eastAsiaTheme="minorEastAsia" w:cstheme="minorBidi"/>
              <w:noProof/>
              <w:lang w:val="en-US" w:eastAsia="ja-JP"/>
            </w:rPr>
          </w:pPr>
          <w:hyperlink w:history="1" w:anchor="_Toc43130251" r:id="rId45">
            <w:r w:rsidRPr="1A15918F" w:rsidR="0050740C">
              <w:rPr>
                <w:rStyle w:val="Hyperlink"/>
                <w:b/>
                <w:bCs/>
                <w:i/>
                <w:iCs/>
                <w:noProof/>
              </w:rPr>
              <w:t>3.5.1.</w:t>
            </w:r>
            <w:r w:rsidR="0050740C">
              <w:rPr>
                <w:rFonts w:asciiTheme="minorHAnsi" w:hAnsiTheme="minorHAnsi" w:eastAsiaTheme="minorEastAsia" w:cstheme="minorBidi"/>
                <w:noProof/>
                <w:lang w:val="en-US" w:eastAsia="ja-JP"/>
              </w:rPr>
              <w:tab/>
            </w:r>
            <w:r w:rsidRPr="1A15918F" w:rsidR="0050740C">
              <w:rPr>
                <w:rStyle w:val="Hyperlink"/>
                <w:b/>
                <w:bCs/>
                <w:i/>
                <w:iCs/>
                <w:noProof/>
              </w:rPr>
              <w:t>Maintenance Requirements</w:t>
            </w:r>
            <w:r w:rsidR="0050740C">
              <w:rPr>
                <w:noProof/>
                <w:webHidden/>
              </w:rPr>
              <w:tab/>
            </w:r>
            <w:r w:rsidR="0050740C">
              <w:rPr>
                <w:noProof/>
                <w:webHidden/>
              </w:rPr>
              <w:fldChar w:fldCharType="begin"/>
            </w:r>
            <w:r w:rsidR="0050740C">
              <w:rPr>
                <w:noProof/>
                <w:webHidden/>
              </w:rPr>
              <w:instrText xml:space="preserve"> PAGEREF _Toc43130251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FA1209" w14:paraId="0090BB68" w14:textId="7911FADE">
          <w:pPr>
            <w:pStyle w:val="TOC3"/>
            <w:tabs>
              <w:tab w:val="left" w:pos="1320"/>
              <w:tab w:val="right" w:pos="9350"/>
            </w:tabs>
            <w:rPr>
              <w:rFonts w:asciiTheme="minorHAnsi" w:hAnsiTheme="minorHAnsi" w:eastAsiaTheme="minorEastAsia" w:cstheme="minorBidi"/>
              <w:noProof/>
              <w:lang w:val="en-US" w:eastAsia="ja-JP"/>
            </w:rPr>
          </w:pPr>
          <w:hyperlink w:history="1" w:anchor="_Toc43130252" r:id="rId46">
            <w:r w:rsidRPr="1A15918F" w:rsidR="0050740C">
              <w:rPr>
                <w:rStyle w:val="Hyperlink"/>
                <w:b/>
                <w:bCs/>
                <w:i/>
                <w:iCs/>
                <w:noProof/>
              </w:rPr>
              <w:t>3.5.2.</w:t>
            </w:r>
            <w:r w:rsidR="0050740C">
              <w:rPr>
                <w:rFonts w:asciiTheme="minorHAnsi" w:hAnsiTheme="minorHAnsi" w:eastAsiaTheme="minorEastAsia" w:cstheme="minorBidi"/>
                <w:noProof/>
                <w:lang w:val="en-US" w:eastAsia="ja-JP"/>
              </w:rPr>
              <w:tab/>
            </w:r>
            <w:r w:rsidRPr="1A15918F" w:rsidR="0050740C">
              <w:rPr>
                <w:rStyle w:val="Hyperlink"/>
                <w:b/>
                <w:bCs/>
                <w:i/>
                <w:iCs/>
                <w:noProof/>
              </w:rPr>
              <w:t>Supply Support</w:t>
            </w:r>
            <w:r w:rsidR="0050740C">
              <w:rPr>
                <w:noProof/>
                <w:webHidden/>
              </w:rPr>
              <w:tab/>
            </w:r>
            <w:r w:rsidR="0050740C">
              <w:rPr>
                <w:noProof/>
                <w:webHidden/>
              </w:rPr>
              <w:fldChar w:fldCharType="begin"/>
            </w:r>
            <w:r w:rsidR="0050740C">
              <w:rPr>
                <w:noProof/>
                <w:webHidden/>
              </w:rPr>
              <w:instrText xml:space="preserve"> PAGEREF _Toc43130252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FA1209" w14:paraId="4B723C3A" w14:textId="0E35463D">
          <w:pPr>
            <w:pStyle w:val="TOC3"/>
            <w:tabs>
              <w:tab w:val="left" w:pos="1320"/>
              <w:tab w:val="right" w:pos="9350"/>
            </w:tabs>
            <w:rPr>
              <w:rFonts w:asciiTheme="minorHAnsi" w:hAnsiTheme="minorHAnsi" w:eastAsiaTheme="minorEastAsia" w:cstheme="minorBidi"/>
              <w:noProof/>
              <w:lang w:val="en-US" w:eastAsia="ja-JP"/>
            </w:rPr>
          </w:pPr>
          <w:hyperlink w:history="1" w:anchor="_Toc43130253" r:id="rId47">
            <w:r w:rsidRPr="1A15918F" w:rsidR="0050740C">
              <w:rPr>
                <w:rStyle w:val="Hyperlink"/>
                <w:b/>
                <w:bCs/>
                <w:i/>
                <w:iCs/>
                <w:noProof/>
              </w:rPr>
              <w:t>3.5.3.</w:t>
            </w:r>
            <w:r w:rsidR="0050740C">
              <w:rPr>
                <w:rFonts w:asciiTheme="minorHAnsi" w:hAnsiTheme="minorHAnsi" w:eastAsiaTheme="minorEastAsia" w:cstheme="minorBidi"/>
                <w:noProof/>
                <w:lang w:val="en-US" w:eastAsia="ja-JP"/>
              </w:rPr>
              <w:tab/>
            </w:r>
            <w:r w:rsidRPr="1A15918F" w:rsidR="0050740C">
              <w:rPr>
                <w:rStyle w:val="Hyperlink"/>
                <w:b/>
                <w:bCs/>
                <w:i/>
                <w:iCs/>
                <w:noProof/>
              </w:rPr>
              <w:t>Test and Support Equipment</w:t>
            </w:r>
            <w:r w:rsidR="0050740C">
              <w:rPr>
                <w:noProof/>
                <w:webHidden/>
              </w:rPr>
              <w:tab/>
            </w:r>
            <w:r w:rsidR="0050740C">
              <w:rPr>
                <w:noProof/>
                <w:webHidden/>
              </w:rPr>
              <w:fldChar w:fldCharType="begin"/>
            </w:r>
            <w:r w:rsidR="0050740C">
              <w:rPr>
                <w:noProof/>
                <w:webHidden/>
              </w:rPr>
              <w:instrText xml:space="preserve"> PAGEREF _Toc43130253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FA1209" w14:paraId="787D66CB" w14:textId="23CED704">
          <w:pPr>
            <w:pStyle w:val="TOC3"/>
            <w:tabs>
              <w:tab w:val="left" w:pos="1320"/>
              <w:tab w:val="right" w:pos="9350"/>
            </w:tabs>
            <w:rPr>
              <w:rFonts w:asciiTheme="minorHAnsi" w:hAnsiTheme="minorHAnsi" w:eastAsiaTheme="minorEastAsia" w:cstheme="minorBidi"/>
              <w:noProof/>
              <w:lang w:val="en-US" w:eastAsia="ja-JP"/>
            </w:rPr>
          </w:pPr>
          <w:hyperlink w:history="1" w:anchor="_Toc43130254" r:id="rId48">
            <w:r w:rsidRPr="1A15918F" w:rsidR="0050740C">
              <w:rPr>
                <w:rStyle w:val="Hyperlink"/>
                <w:b/>
                <w:bCs/>
                <w:i/>
                <w:iCs/>
                <w:noProof/>
              </w:rPr>
              <w:t>3.5.4.</w:t>
            </w:r>
            <w:r w:rsidR="0050740C">
              <w:rPr>
                <w:rFonts w:asciiTheme="minorHAnsi" w:hAnsiTheme="minorHAnsi" w:eastAsiaTheme="minorEastAsia" w:cstheme="minorBidi"/>
                <w:noProof/>
                <w:lang w:val="en-US" w:eastAsia="ja-JP"/>
              </w:rPr>
              <w:tab/>
            </w:r>
            <w:r w:rsidRPr="1A15918F" w:rsidR="0050740C">
              <w:rPr>
                <w:rStyle w:val="Hyperlink"/>
                <w:b/>
                <w:bCs/>
                <w:i/>
                <w:iCs/>
                <w:noProof/>
              </w:rPr>
              <w:t>Personnel and Training</w:t>
            </w:r>
            <w:r w:rsidR="0050740C">
              <w:rPr>
                <w:noProof/>
                <w:webHidden/>
              </w:rPr>
              <w:tab/>
            </w:r>
            <w:r w:rsidR="0050740C">
              <w:rPr>
                <w:noProof/>
                <w:webHidden/>
              </w:rPr>
              <w:fldChar w:fldCharType="begin"/>
            </w:r>
            <w:r w:rsidR="0050740C">
              <w:rPr>
                <w:noProof/>
                <w:webHidden/>
              </w:rPr>
              <w:instrText xml:space="preserve"> PAGEREF _Toc43130254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FA1209" w14:paraId="7DDD6A5C" w14:textId="0E57EBBC">
          <w:pPr>
            <w:pStyle w:val="TOC3"/>
            <w:tabs>
              <w:tab w:val="left" w:pos="1320"/>
              <w:tab w:val="right" w:pos="9350"/>
            </w:tabs>
            <w:rPr>
              <w:rFonts w:asciiTheme="minorHAnsi" w:hAnsiTheme="minorHAnsi" w:eastAsiaTheme="minorEastAsia" w:cstheme="minorBidi"/>
              <w:noProof/>
              <w:lang w:val="en-US" w:eastAsia="ja-JP"/>
            </w:rPr>
          </w:pPr>
          <w:hyperlink w:history="1" w:anchor="_Toc43130255" r:id="rId49">
            <w:r w:rsidRPr="1A15918F" w:rsidR="0050740C">
              <w:rPr>
                <w:rStyle w:val="Hyperlink"/>
                <w:b/>
                <w:bCs/>
                <w:i/>
                <w:iCs/>
                <w:noProof/>
              </w:rPr>
              <w:t>3.5.5.</w:t>
            </w:r>
            <w:r w:rsidR="0050740C">
              <w:rPr>
                <w:rFonts w:asciiTheme="minorHAnsi" w:hAnsiTheme="minorHAnsi" w:eastAsiaTheme="minorEastAsia" w:cstheme="minorBidi"/>
                <w:noProof/>
                <w:lang w:val="en-US" w:eastAsia="ja-JP"/>
              </w:rPr>
              <w:tab/>
            </w:r>
            <w:r w:rsidRPr="1A15918F" w:rsidR="0050740C">
              <w:rPr>
                <w:rStyle w:val="Hyperlink"/>
                <w:b/>
                <w:bCs/>
                <w:i/>
                <w:iCs/>
                <w:noProof/>
              </w:rPr>
              <w:t>Facilities and Equipment</w:t>
            </w:r>
            <w:r w:rsidR="0050740C">
              <w:rPr>
                <w:noProof/>
                <w:webHidden/>
              </w:rPr>
              <w:tab/>
            </w:r>
            <w:r w:rsidR="0050740C">
              <w:rPr>
                <w:noProof/>
                <w:webHidden/>
              </w:rPr>
              <w:fldChar w:fldCharType="begin"/>
            </w:r>
            <w:r w:rsidR="0050740C">
              <w:rPr>
                <w:noProof/>
                <w:webHidden/>
              </w:rPr>
              <w:instrText xml:space="preserve"> PAGEREF _Toc43130255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FA1209" w14:paraId="32464BED" w14:textId="3B92A18B">
          <w:pPr>
            <w:pStyle w:val="TOC3"/>
            <w:tabs>
              <w:tab w:val="left" w:pos="1320"/>
              <w:tab w:val="right" w:pos="9350"/>
            </w:tabs>
            <w:rPr>
              <w:rFonts w:asciiTheme="minorHAnsi" w:hAnsiTheme="minorHAnsi" w:eastAsiaTheme="minorEastAsia" w:cstheme="minorBidi"/>
              <w:noProof/>
              <w:lang w:val="en-US" w:eastAsia="ja-JP"/>
            </w:rPr>
          </w:pPr>
          <w:hyperlink w:history="1" w:anchor="_Toc43130256" r:id="rId50">
            <w:r w:rsidRPr="1A15918F" w:rsidR="0050740C">
              <w:rPr>
                <w:rStyle w:val="Hyperlink"/>
                <w:b/>
                <w:bCs/>
                <w:i/>
                <w:iCs/>
                <w:noProof/>
              </w:rPr>
              <w:t>3.5.6.</w:t>
            </w:r>
            <w:r w:rsidR="0050740C">
              <w:rPr>
                <w:rFonts w:asciiTheme="minorHAnsi" w:hAnsiTheme="minorHAnsi" w:eastAsiaTheme="minorEastAsia" w:cstheme="minorBidi"/>
                <w:noProof/>
                <w:lang w:val="en-US" w:eastAsia="ja-JP"/>
              </w:rPr>
              <w:tab/>
            </w:r>
            <w:r w:rsidRPr="1A15918F" w:rsidR="0050740C">
              <w:rPr>
                <w:rStyle w:val="Hyperlink"/>
                <w:b/>
                <w:bCs/>
                <w:i/>
                <w:iCs/>
                <w:noProof/>
              </w:rPr>
              <w:t>Packaging, Handling, Storage and Transportation</w:t>
            </w:r>
            <w:r w:rsidR="0050740C">
              <w:rPr>
                <w:noProof/>
                <w:webHidden/>
              </w:rPr>
              <w:tab/>
            </w:r>
            <w:r w:rsidR="0050740C">
              <w:rPr>
                <w:noProof/>
                <w:webHidden/>
              </w:rPr>
              <w:fldChar w:fldCharType="begin"/>
            </w:r>
            <w:r w:rsidR="0050740C">
              <w:rPr>
                <w:noProof/>
                <w:webHidden/>
              </w:rPr>
              <w:instrText xml:space="preserve"> PAGEREF _Toc43130256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FA1209" w14:paraId="4DDB8A5B" w14:textId="668E33DF">
          <w:pPr>
            <w:pStyle w:val="TOC3"/>
            <w:tabs>
              <w:tab w:val="left" w:pos="1320"/>
              <w:tab w:val="right" w:pos="9350"/>
            </w:tabs>
            <w:rPr>
              <w:rFonts w:asciiTheme="minorHAnsi" w:hAnsiTheme="minorHAnsi" w:eastAsiaTheme="minorEastAsia" w:cstheme="minorBidi"/>
              <w:noProof/>
              <w:lang w:val="en-US" w:eastAsia="ja-JP"/>
            </w:rPr>
          </w:pPr>
          <w:hyperlink w:history="1" w:anchor="_Toc43130257" r:id="rId51">
            <w:r w:rsidRPr="1A15918F" w:rsidR="0050740C">
              <w:rPr>
                <w:rStyle w:val="Hyperlink"/>
                <w:b/>
                <w:bCs/>
                <w:i/>
                <w:iCs/>
                <w:noProof/>
              </w:rPr>
              <w:t>3.5.7.</w:t>
            </w:r>
            <w:r w:rsidR="0050740C">
              <w:rPr>
                <w:rFonts w:asciiTheme="minorHAnsi" w:hAnsiTheme="minorHAnsi" w:eastAsiaTheme="minorEastAsia" w:cstheme="minorBidi"/>
                <w:noProof/>
                <w:lang w:val="en-US" w:eastAsia="ja-JP"/>
              </w:rPr>
              <w:tab/>
            </w:r>
            <w:r w:rsidRPr="1A15918F" w:rsidR="0050740C">
              <w:rPr>
                <w:rStyle w:val="Hyperlink"/>
                <w:b/>
                <w:bCs/>
                <w:i/>
                <w:iCs/>
                <w:noProof/>
              </w:rPr>
              <w:t>Computer Resources</w:t>
            </w:r>
            <w:r w:rsidR="0050740C">
              <w:rPr>
                <w:noProof/>
                <w:webHidden/>
              </w:rPr>
              <w:tab/>
            </w:r>
            <w:r w:rsidR="0050740C">
              <w:rPr>
                <w:noProof/>
                <w:webHidden/>
              </w:rPr>
              <w:fldChar w:fldCharType="begin"/>
            </w:r>
            <w:r w:rsidR="0050740C">
              <w:rPr>
                <w:noProof/>
                <w:webHidden/>
              </w:rPr>
              <w:instrText xml:space="preserve"> PAGEREF _Toc43130257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FA1209" w14:paraId="7A5794EE" w14:textId="35177FA6">
          <w:pPr>
            <w:pStyle w:val="TOC3"/>
            <w:tabs>
              <w:tab w:val="left" w:pos="1320"/>
              <w:tab w:val="right" w:pos="9350"/>
            </w:tabs>
            <w:rPr>
              <w:rFonts w:asciiTheme="minorHAnsi" w:hAnsiTheme="minorHAnsi" w:eastAsiaTheme="minorEastAsia" w:cstheme="minorBidi"/>
              <w:noProof/>
              <w:lang w:val="en-US" w:eastAsia="ja-JP"/>
            </w:rPr>
          </w:pPr>
          <w:hyperlink w:history="1" w:anchor="_Toc43130258" r:id="rId52">
            <w:r w:rsidRPr="1A15918F" w:rsidR="0050740C">
              <w:rPr>
                <w:rStyle w:val="Hyperlink"/>
                <w:b/>
                <w:bCs/>
                <w:i/>
                <w:iCs/>
                <w:noProof/>
              </w:rPr>
              <w:t>3.5.8.</w:t>
            </w:r>
            <w:r w:rsidR="0050740C">
              <w:rPr>
                <w:rFonts w:asciiTheme="minorHAnsi" w:hAnsiTheme="minorHAnsi" w:eastAsiaTheme="minorEastAsia" w:cstheme="minorBidi"/>
                <w:noProof/>
                <w:lang w:val="en-US" w:eastAsia="ja-JP"/>
              </w:rPr>
              <w:tab/>
            </w:r>
            <w:r w:rsidRPr="1A15918F" w:rsidR="0050740C">
              <w:rPr>
                <w:rStyle w:val="Hyperlink"/>
                <w:b/>
                <w:bCs/>
                <w:i/>
                <w:iCs/>
                <w:noProof/>
              </w:rPr>
              <w:t>Technical Data</w:t>
            </w:r>
            <w:r w:rsidR="0050740C">
              <w:rPr>
                <w:noProof/>
                <w:webHidden/>
              </w:rPr>
              <w:tab/>
            </w:r>
            <w:r w:rsidR="0050740C">
              <w:rPr>
                <w:noProof/>
                <w:webHidden/>
              </w:rPr>
              <w:fldChar w:fldCharType="begin"/>
            </w:r>
            <w:r w:rsidR="0050740C">
              <w:rPr>
                <w:noProof/>
                <w:webHidden/>
              </w:rPr>
              <w:instrText xml:space="preserve"> PAGEREF _Toc43130258 \h </w:instrText>
            </w:r>
            <w:r w:rsidR="0050740C">
              <w:rPr>
                <w:noProof/>
                <w:webHidden/>
              </w:rPr>
            </w:r>
            <w:r w:rsidR="0050740C">
              <w:rPr>
                <w:noProof/>
                <w:webHidden/>
              </w:rPr>
              <w:fldChar w:fldCharType="separate"/>
            </w:r>
            <w:r w:rsidR="0050740C">
              <w:rPr>
                <w:noProof/>
                <w:webHidden/>
              </w:rPr>
              <w:t>21</w:t>
            </w:r>
            <w:r w:rsidR="0050740C">
              <w:rPr>
                <w:noProof/>
                <w:webHidden/>
              </w:rPr>
              <w:fldChar w:fldCharType="end"/>
            </w:r>
          </w:hyperlink>
        </w:p>
        <w:p w:rsidR="0050740C" w:rsidP="1A15918F" w:rsidRDefault="00FA1209" w14:paraId="0CF9606E" w14:textId="02A6007A">
          <w:pPr>
            <w:pStyle w:val="TOC3"/>
            <w:tabs>
              <w:tab w:val="left" w:pos="1320"/>
              <w:tab w:val="right" w:pos="9350"/>
            </w:tabs>
            <w:rPr>
              <w:rFonts w:asciiTheme="minorHAnsi" w:hAnsiTheme="minorHAnsi" w:eastAsiaTheme="minorEastAsia" w:cstheme="minorBidi"/>
              <w:noProof/>
              <w:lang w:val="en-US" w:eastAsia="ja-JP"/>
            </w:rPr>
          </w:pPr>
          <w:hyperlink w:history="1" w:anchor="_Toc43130259" r:id="rId53">
            <w:r w:rsidRPr="1A15918F" w:rsidR="0050740C">
              <w:rPr>
                <w:rStyle w:val="Hyperlink"/>
                <w:b/>
                <w:bCs/>
                <w:i/>
                <w:iCs/>
                <w:noProof/>
              </w:rPr>
              <w:t>3.5.9.</w:t>
            </w:r>
            <w:r w:rsidR="0050740C">
              <w:rPr>
                <w:rFonts w:asciiTheme="minorHAnsi" w:hAnsiTheme="minorHAnsi" w:eastAsiaTheme="minorEastAsia" w:cstheme="minorBidi"/>
                <w:noProof/>
                <w:lang w:val="en-US" w:eastAsia="ja-JP"/>
              </w:rPr>
              <w:tab/>
            </w:r>
            <w:r w:rsidRPr="1A15918F" w:rsidR="0050740C">
              <w:rPr>
                <w:rStyle w:val="Hyperlink"/>
                <w:b/>
                <w:bCs/>
                <w:i/>
                <w:iCs/>
                <w:noProof/>
              </w:rPr>
              <w:t>Customer Service</w:t>
            </w:r>
            <w:r w:rsidR="0050740C">
              <w:rPr>
                <w:noProof/>
                <w:webHidden/>
              </w:rPr>
              <w:tab/>
            </w:r>
            <w:r w:rsidR="0050740C">
              <w:rPr>
                <w:noProof/>
                <w:webHidden/>
              </w:rPr>
              <w:fldChar w:fldCharType="begin"/>
            </w:r>
            <w:r w:rsidR="0050740C">
              <w:rPr>
                <w:noProof/>
                <w:webHidden/>
              </w:rPr>
              <w:instrText xml:space="preserve"> PAGEREF _Toc43130259 \h </w:instrText>
            </w:r>
            <w:r w:rsidR="0050740C">
              <w:rPr>
                <w:noProof/>
                <w:webHidden/>
              </w:rPr>
            </w:r>
            <w:r w:rsidR="0050740C">
              <w:rPr>
                <w:noProof/>
                <w:webHidden/>
              </w:rPr>
              <w:fldChar w:fldCharType="separate"/>
            </w:r>
            <w:r w:rsidR="0050740C">
              <w:rPr>
                <w:noProof/>
                <w:webHidden/>
              </w:rPr>
              <w:t>21</w:t>
            </w:r>
            <w:r w:rsidR="0050740C">
              <w:rPr>
                <w:noProof/>
                <w:webHidden/>
              </w:rPr>
              <w:fldChar w:fldCharType="end"/>
            </w:r>
          </w:hyperlink>
        </w:p>
        <w:p w:rsidR="0050740C" w:rsidP="1A15918F" w:rsidRDefault="00FA1209" w14:paraId="55F51A13" w14:textId="579DF4AB">
          <w:pPr>
            <w:pStyle w:val="TOC2"/>
            <w:tabs>
              <w:tab w:val="left" w:pos="880"/>
              <w:tab w:val="right" w:pos="9350"/>
            </w:tabs>
            <w:rPr>
              <w:rFonts w:asciiTheme="minorHAnsi" w:hAnsiTheme="minorHAnsi" w:eastAsiaTheme="minorEastAsia" w:cstheme="minorBidi"/>
              <w:noProof/>
              <w:lang w:val="en-US" w:eastAsia="ja-JP"/>
            </w:rPr>
          </w:pPr>
          <w:hyperlink w:history="1" w:anchor="_Toc43130260" r:id="rId54">
            <w:r w:rsidRPr="1A15918F" w:rsidR="0050740C">
              <w:rPr>
                <w:rStyle w:val="Hyperlink"/>
                <w:b/>
                <w:bCs/>
                <w:i/>
                <w:iCs/>
                <w:noProof/>
              </w:rPr>
              <w:t>3.6.</w:t>
            </w:r>
            <w:r w:rsidR="0050740C">
              <w:rPr>
                <w:rFonts w:asciiTheme="minorHAnsi" w:hAnsiTheme="minorHAnsi" w:eastAsiaTheme="minorEastAsia" w:cstheme="minorBidi"/>
                <w:noProof/>
                <w:lang w:val="en-US" w:eastAsia="ja-JP"/>
              </w:rPr>
              <w:tab/>
            </w:r>
            <w:r w:rsidRPr="1A15918F" w:rsidR="0050740C">
              <w:rPr>
                <w:rStyle w:val="Hyperlink"/>
                <w:b/>
                <w:bCs/>
                <w:i/>
                <w:iCs/>
                <w:noProof/>
              </w:rPr>
              <w:t>Producibility</w:t>
            </w:r>
            <w:r w:rsidR="0050740C">
              <w:rPr>
                <w:noProof/>
                <w:webHidden/>
              </w:rPr>
              <w:tab/>
            </w:r>
            <w:r w:rsidR="0050740C">
              <w:rPr>
                <w:noProof/>
                <w:webHidden/>
              </w:rPr>
              <w:fldChar w:fldCharType="begin"/>
            </w:r>
            <w:r w:rsidR="0050740C">
              <w:rPr>
                <w:noProof/>
                <w:webHidden/>
              </w:rPr>
              <w:instrText xml:space="preserve"> PAGEREF _Toc43130260 \h </w:instrText>
            </w:r>
            <w:r w:rsidR="0050740C">
              <w:rPr>
                <w:noProof/>
                <w:webHidden/>
              </w:rPr>
            </w:r>
            <w:r w:rsidR="0050740C">
              <w:rPr>
                <w:noProof/>
                <w:webHidden/>
              </w:rPr>
              <w:fldChar w:fldCharType="separate"/>
            </w:r>
            <w:r w:rsidR="0050740C">
              <w:rPr>
                <w:noProof/>
                <w:webHidden/>
              </w:rPr>
              <w:t>21</w:t>
            </w:r>
            <w:r w:rsidR="0050740C">
              <w:rPr>
                <w:noProof/>
                <w:webHidden/>
              </w:rPr>
              <w:fldChar w:fldCharType="end"/>
            </w:r>
          </w:hyperlink>
        </w:p>
        <w:p w:rsidR="0050740C" w:rsidP="1A15918F" w:rsidRDefault="00FA1209" w14:paraId="36F63AFF" w14:textId="6B1699A5">
          <w:pPr>
            <w:pStyle w:val="TOC2"/>
            <w:tabs>
              <w:tab w:val="left" w:pos="880"/>
              <w:tab w:val="right" w:pos="9350"/>
            </w:tabs>
            <w:rPr>
              <w:rFonts w:asciiTheme="minorHAnsi" w:hAnsiTheme="minorHAnsi" w:eastAsiaTheme="minorEastAsia" w:cstheme="minorBidi"/>
              <w:noProof/>
              <w:lang w:val="en-US" w:eastAsia="ja-JP"/>
            </w:rPr>
          </w:pPr>
          <w:hyperlink w:history="1" w:anchor="_Toc43130261" r:id="rId55">
            <w:r w:rsidRPr="1A15918F" w:rsidR="0050740C">
              <w:rPr>
                <w:rStyle w:val="Hyperlink"/>
                <w:b/>
                <w:bCs/>
                <w:i/>
                <w:iCs/>
                <w:noProof/>
              </w:rPr>
              <w:t>3.7.</w:t>
            </w:r>
            <w:r w:rsidR="0050740C">
              <w:rPr>
                <w:rFonts w:asciiTheme="minorHAnsi" w:hAnsiTheme="minorHAnsi" w:eastAsiaTheme="minorEastAsia" w:cstheme="minorBidi"/>
                <w:noProof/>
                <w:lang w:val="en-US" w:eastAsia="ja-JP"/>
              </w:rPr>
              <w:tab/>
            </w:r>
            <w:r w:rsidRPr="1A15918F" w:rsidR="0050740C">
              <w:rPr>
                <w:rStyle w:val="Hyperlink"/>
                <w:b/>
                <w:bCs/>
                <w:i/>
                <w:iCs/>
                <w:noProof/>
              </w:rPr>
              <w:t>Disposability</w:t>
            </w:r>
            <w:r w:rsidR="0050740C">
              <w:rPr>
                <w:noProof/>
                <w:webHidden/>
              </w:rPr>
              <w:tab/>
            </w:r>
            <w:r w:rsidR="0050740C">
              <w:rPr>
                <w:noProof/>
                <w:webHidden/>
              </w:rPr>
              <w:fldChar w:fldCharType="begin"/>
            </w:r>
            <w:r w:rsidR="0050740C">
              <w:rPr>
                <w:noProof/>
                <w:webHidden/>
              </w:rPr>
              <w:instrText xml:space="preserve"> PAGEREF _Toc43130261 \h </w:instrText>
            </w:r>
            <w:r w:rsidR="0050740C">
              <w:rPr>
                <w:noProof/>
                <w:webHidden/>
              </w:rPr>
            </w:r>
            <w:r w:rsidR="0050740C">
              <w:rPr>
                <w:noProof/>
                <w:webHidden/>
              </w:rPr>
              <w:fldChar w:fldCharType="separate"/>
            </w:r>
            <w:r w:rsidR="0050740C">
              <w:rPr>
                <w:noProof/>
                <w:webHidden/>
              </w:rPr>
              <w:t>21</w:t>
            </w:r>
            <w:r w:rsidR="0050740C">
              <w:rPr>
                <w:noProof/>
                <w:webHidden/>
              </w:rPr>
              <w:fldChar w:fldCharType="end"/>
            </w:r>
          </w:hyperlink>
        </w:p>
        <w:p w:rsidR="0050740C" w:rsidP="1A15918F" w:rsidRDefault="00FA1209" w14:paraId="1F42184A" w14:textId="2D89A37D">
          <w:pPr>
            <w:pStyle w:val="TOC2"/>
            <w:tabs>
              <w:tab w:val="left" w:pos="880"/>
              <w:tab w:val="right" w:pos="9350"/>
            </w:tabs>
            <w:rPr>
              <w:rFonts w:asciiTheme="minorHAnsi" w:hAnsiTheme="minorHAnsi" w:eastAsiaTheme="minorEastAsia" w:cstheme="minorBidi"/>
              <w:noProof/>
              <w:lang w:val="en-US" w:eastAsia="ja-JP"/>
            </w:rPr>
          </w:pPr>
          <w:hyperlink w:history="1" w:anchor="_Toc43130262" r:id="rId56">
            <w:r w:rsidRPr="1A15918F" w:rsidR="0050740C">
              <w:rPr>
                <w:rStyle w:val="Hyperlink"/>
                <w:b/>
                <w:bCs/>
                <w:i/>
                <w:iCs/>
                <w:noProof/>
              </w:rPr>
              <w:t>3.8.</w:t>
            </w:r>
            <w:r w:rsidR="0050740C">
              <w:rPr>
                <w:rFonts w:asciiTheme="minorHAnsi" w:hAnsiTheme="minorHAnsi" w:eastAsiaTheme="minorEastAsia" w:cstheme="minorBidi"/>
                <w:noProof/>
                <w:lang w:val="en-US" w:eastAsia="ja-JP"/>
              </w:rPr>
              <w:tab/>
            </w:r>
            <w:r w:rsidRPr="1A15918F" w:rsidR="0050740C">
              <w:rPr>
                <w:rStyle w:val="Hyperlink"/>
                <w:b/>
                <w:bCs/>
                <w:i/>
                <w:iCs/>
                <w:noProof/>
              </w:rPr>
              <w:t>Affordability</w:t>
            </w:r>
            <w:r w:rsidR="0050740C">
              <w:rPr>
                <w:noProof/>
                <w:webHidden/>
              </w:rPr>
              <w:tab/>
            </w:r>
            <w:r w:rsidR="0050740C">
              <w:rPr>
                <w:noProof/>
                <w:webHidden/>
              </w:rPr>
              <w:fldChar w:fldCharType="begin"/>
            </w:r>
            <w:r w:rsidR="0050740C">
              <w:rPr>
                <w:noProof/>
                <w:webHidden/>
              </w:rPr>
              <w:instrText xml:space="preserve"> PAGEREF _Toc43130262 \h </w:instrText>
            </w:r>
            <w:r w:rsidR="0050740C">
              <w:rPr>
                <w:noProof/>
                <w:webHidden/>
              </w:rPr>
            </w:r>
            <w:r w:rsidR="0050740C">
              <w:rPr>
                <w:noProof/>
                <w:webHidden/>
              </w:rPr>
              <w:fldChar w:fldCharType="separate"/>
            </w:r>
            <w:r w:rsidR="0050740C">
              <w:rPr>
                <w:noProof/>
                <w:webHidden/>
              </w:rPr>
              <w:t>22</w:t>
            </w:r>
            <w:r w:rsidR="0050740C">
              <w:rPr>
                <w:noProof/>
                <w:webHidden/>
              </w:rPr>
              <w:fldChar w:fldCharType="end"/>
            </w:r>
          </w:hyperlink>
        </w:p>
        <w:p w:rsidR="0050740C" w:rsidP="1A15918F" w:rsidRDefault="00FA1209" w14:paraId="45AA8595" w14:textId="3175AE0D">
          <w:pPr>
            <w:pStyle w:val="TOC1"/>
            <w:tabs>
              <w:tab w:val="left" w:pos="440"/>
              <w:tab w:val="right" w:pos="9350"/>
            </w:tabs>
            <w:rPr>
              <w:rFonts w:asciiTheme="minorHAnsi" w:hAnsiTheme="minorHAnsi" w:eastAsiaTheme="minorEastAsia" w:cstheme="minorBidi"/>
              <w:noProof/>
              <w:lang w:val="en-US" w:eastAsia="ja-JP"/>
            </w:rPr>
          </w:pPr>
          <w:hyperlink w:history="1" w:anchor="_Toc43130263" r:id="rId57">
            <w:r w:rsidRPr="1A15918F" w:rsidR="0050740C">
              <w:rPr>
                <w:rStyle w:val="Hyperlink"/>
                <w:b/>
                <w:bCs/>
                <w:i/>
                <w:iCs/>
                <w:noProof/>
              </w:rPr>
              <w:t>4.</w:t>
            </w:r>
            <w:r w:rsidR="0050740C">
              <w:rPr>
                <w:rFonts w:asciiTheme="minorHAnsi" w:hAnsiTheme="minorHAnsi" w:eastAsiaTheme="minorEastAsia" w:cstheme="minorBidi"/>
                <w:noProof/>
                <w:lang w:val="en-US" w:eastAsia="ja-JP"/>
              </w:rPr>
              <w:tab/>
            </w:r>
            <w:r w:rsidRPr="1A15918F" w:rsidR="0050740C">
              <w:rPr>
                <w:rStyle w:val="Hyperlink"/>
                <w:b/>
                <w:bCs/>
                <w:i/>
                <w:iCs/>
                <w:noProof/>
              </w:rPr>
              <w:t>Test and Evaluation</w:t>
            </w:r>
            <w:r w:rsidR="0050740C">
              <w:rPr>
                <w:noProof/>
                <w:webHidden/>
              </w:rPr>
              <w:tab/>
            </w:r>
            <w:r w:rsidR="0050740C">
              <w:rPr>
                <w:noProof/>
                <w:webHidden/>
              </w:rPr>
              <w:fldChar w:fldCharType="begin"/>
            </w:r>
            <w:r w:rsidR="0050740C">
              <w:rPr>
                <w:noProof/>
                <w:webHidden/>
              </w:rPr>
              <w:instrText xml:space="preserve"> PAGEREF _Toc43130263 \h </w:instrText>
            </w:r>
            <w:r w:rsidR="0050740C">
              <w:rPr>
                <w:noProof/>
                <w:webHidden/>
              </w:rPr>
            </w:r>
            <w:r w:rsidR="0050740C">
              <w:rPr>
                <w:noProof/>
                <w:webHidden/>
              </w:rPr>
              <w:fldChar w:fldCharType="separate"/>
            </w:r>
            <w:r w:rsidR="0050740C">
              <w:rPr>
                <w:noProof/>
                <w:webHidden/>
              </w:rPr>
              <w:t>22</w:t>
            </w:r>
            <w:r w:rsidR="0050740C">
              <w:rPr>
                <w:noProof/>
                <w:webHidden/>
              </w:rPr>
              <w:fldChar w:fldCharType="end"/>
            </w:r>
          </w:hyperlink>
        </w:p>
        <w:p w:rsidR="0050740C" w:rsidP="1A15918F" w:rsidRDefault="00FA1209" w14:paraId="39D36F89" w14:textId="60393062">
          <w:pPr>
            <w:pStyle w:val="TOC1"/>
            <w:tabs>
              <w:tab w:val="left" w:pos="440"/>
              <w:tab w:val="right" w:pos="9350"/>
            </w:tabs>
            <w:rPr>
              <w:rFonts w:asciiTheme="minorHAnsi" w:hAnsiTheme="minorHAnsi" w:eastAsiaTheme="minorEastAsia" w:cstheme="minorBidi"/>
              <w:noProof/>
              <w:lang w:val="en-US" w:eastAsia="ja-JP"/>
            </w:rPr>
          </w:pPr>
          <w:hyperlink w:history="1" w:anchor="_Toc43130264" r:id="rId58">
            <w:r w:rsidRPr="1A15918F" w:rsidR="0050740C">
              <w:rPr>
                <w:rStyle w:val="Hyperlink"/>
                <w:b/>
                <w:bCs/>
                <w:i/>
                <w:iCs/>
                <w:noProof/>
              </w:rPr>
              <w:t>5.</w:t>
            </w:r>
            <w:r w:rsidR="0050740C">
              <w:rPr>
                <w:rFonts w:asciiTheme="minorHAnsi" w:hAnsiTheme="minorHAnsi" w:eastAsiaTheme="minorEastAsia" w:cstheme="minorBidi"/>
                <w:noProof/>
                <w:lang w:val="en-US" w:eastAsia="ja-JP"/>
              </w:rPr>
              <w:tab/>
            </w:r>
            <w:r w:rsidRPr="1A15918F" w:rsidR="0050740C">
              <w:rPr>
                <w:rStyle w:val="Hyperlink"/>
                <w:b/>
                <w:bCs/>
                <w:i/>
                <w:iCs/>
                <w:noProof/>
              </w:rPr>
              <w:t>Quality Assurance Provisions</w:t>
            </w:r>
            <w:r w:rsidR="0050740C">
              <w:rPr>
                <w:noProof/>
                <w:webHidden/>
              </w:rPr>
              <w:tab/>
            </w:r>
            <w:r w:rsidR="0050740C">
              <w:rPr>
                <w:noProof/>
                <w:webHidden/>
              </w:rPr>
              <w:fldChar w:fldCharType="begin"/>
            </w:r>
            <w:r w:rsidR="0050740C">
              <w:rPr>
                <w:noProof/>
                <w:webHidden/>
              </w:rPr>
              <w:instrText xml:space="preserve"> PAGEREF _Toc43130264 \h </w:instrText>
            </w:r>
            <w:r w:rsidR="0050740C">
              <w:rPr>
                <w:noProof/>
                <w:webHidden/>
              </w:rPr>
            </w:r>
            <w:r w:rsidR="0050740C">
              <w:rPr>
                <w:noProof/>
                <w:webHidden/>
              </w:rPr>
              <w:fldChar w:fldCharType="separate"/>
            </w:r>
            <w:r w:rsidR="0050740C">
              <w:rPr>
                <w:noProof/>
                <w:webHidden/>
              </w:rPr>
              <w:t>22</w:t>
            </w:r>
            <w:r w:rsidR="0050740C">
              <w:rPr>
                <w:noProof/>
                <w:webHidden/>
              </w:rPr>
              <w:fldChar w:fldCharType="end"/>
            </w:r>
          </w:hyperlink>
        </w:p>
        <w:p w:rsidR="0050740C" w:rsidP="1A15918F" w:rsidRDefault="00FA1209" w14:paraId="7F6A9C67" w14:textId="29C4C96B">
          <w:pPr>
            <w:pStyle w:val="TOC1"/>
            <w:tabs>
              <w:tab w:val="left" w:pos="440"/>
              <w:tab w:val="right" w:pos="9350"/>
            </w:tabs>
            <w:rPr>
              <w:rFonts w:asciiTheme="minorHAnsi" w:hAnsiTheme="minorHAnsi" w:eastAsiaTheme="minorEastAsia" w:cstheme="minorBidi"/>
              <w:noProof/>
              <w:lang w:val="en-US" w:eastAsia="ja-JP"/>
            </w:rPr>
          </w:pPr>
          <w:hyperlink w:history="1" w:anchor="_Toc43130265" r:id="rId59">
            <w:r w:rsidRPr="1A15918F" w:rsidR="0050740C">
              <w:rPr>
                <w:rStyle w:val="Hyperlink"/>
                <w:b/>
                <w:bCs/>
                <w:i/>
                <w:iCs/>
                <w:noProof/>
              </w:rPr>
              <w:t>6.</w:t>
            </w:r>
            <w:r w:rsidR="0050740C">
              <w:rPr>
                <w:rFonts w:asciiTheme="minorHAnsi" w:hAnsiTheme="minorHAnsi" w:eastAsiaTheme="minorEastAsia" w:cstheme="minorBidi"/>
                <w:noProof/>
                <w:lang w:val="en-US" w:eastAsia="ja-JP"/>
              </w:rPr>
              <w:tab/>
            </w:r>
            <w:r w:rsidRPr="1A15918F" w:rsidR="0050740C">
              <w:rPr>
                <w:rStyle w:val="Hyperlink"/>
                <w:b/>
                <w:bCs/>
                <w:i/>
                <w:iCs/>
                <w:noProof/>
              </w:rPr>
              <w:t>Distribution and Customer Service</w:t>
            </w:r>
            <w:r w:rsidR="0050740C">
              <w:rPr>
                <w:noProof/>
                <w:webHidden/>
              </w:rPr>
              <w:tab/>
            </w:r>
            <w:r w:rsidR="0050740C">
              <w:rPr>
                <w:noProof/>
                <w:webHidden/>
              </w:rPr>
              <w:fldChar w:fldCharType="begin"/>
            </w:r>
            <w:r w:rsidR="0050740C">
              <w:rPr>
                <w:noProof/>
                <w:webHidden/>
              </w:rPr>
              <w:instrText xml:space="preserve"> PAGEREF _Toc43130265 \h </w:instrText>
            </w:r>
            <w:r w:rsidR="0050740C">
              <w:rPr>
                <w:noProof/>
                <w:webHidden/>
              </w:rPr>
            </w:r>
            <w:r w:rsidR="0050740C">
              <w:rPr>
                <w:noProof/>
                <w:webHidden/>
              </w:rPr>
              <w:fldChar w:fldCharType="separate"/>
            </w:r>
            <w:r w:rsidR="0050740C">
              <w:rPr>
                <w:noProof/>
                <w:webHidden/>
              </w:rPr>
              <w:t>23</w:t>
            </w:r>
            <w:r w:rsidR="0050740C">
              <w:rPr>
                <w:noProof/>
                <w:webHidden/>
              </w:rPr>
              <w:fldChar w:fldCharType="end"/>
            </w:r>
          </w:hyperlink>
        </w:p>
        <w:p w:rsidR="0050740C" w:rsidP="1A15918F" w:rsidRDefault="00FA1209" w14:paraId="37FF201E" w14:textId="73DE1C72">
          <w:pPr>
            <w:pStyle w:val="TOC1"/>
            <w:tabs>
              <w:tab w:val="left" w:pos="440"/>
              <w:tab w:val="right" w:pos="9350"/>
            </w:tabs>
            <w:rPr>
              <w:rFonts w:asciiTheme="minorHAnsi" w:hAnsiTheme="minorHAnsi" w:eastAsiaTheme="minorEastAsia" w:cstheme="minorBidi"/>
              <w:noProof/>
              <w:lang w:val="en-US" w:eastAsia="ja-JP"/>
            </w:rPr>
          </w:pPr>
          <w:hyperlink w:history="1" w:anchor="_Toc43130266" r:id="rId60">
            <w:r w:rsidRPr="1A15918F" w:rsidR="0050740C">
              <w:rPr>
                <w:rStyle w:val="Hyperlink"/>
                <w:b/>
                <w:bCs/>
                <w:i/>
                <w:iCs/>
                <w:noProof/>
              </w:rPr>
              <w:t>7.</w:t>
            </w:r>
            <w:r w:rsidR="0050740C">
              <w:rPr>
                <w:rFonts w:asciiTheme="minorHAnsi" w:hAnsiTheme="minorHAnsi" w:eastAsiaTheme="minorEastAsia" w:cstheme="minorBidi"/>
                <w:noProof/>
                <w:lang w:val="en-US" w:eastAsia="ja-JP"/>
              </w:rPr>
              <w:tab/>
            </w:r>
            <w:r w:rsidRPr="1A15918F" w:rsidR="0050740C">
              <w:rPr>
                <w:rStyle w:val="Hyperlink"/>
                <w:b/>
                <w:bCs/>
                <w:i/>
                <w:iCs/>
                <w:noProof/>
              </w:rPr>
              <w:t>Acronyms</w:t>
            </w:r>
            <w:r w:rsidR="0050740C">
              <w:rPr>
                <w:noProof/>
                <w:webHidden/>
              </w:rPr>
              <w:tab/>
            </w:r>
            <w:r w:rsidR="0050740C">
              <w:rPr>
                <w:noProof/>
                <w:webHidden/>
              </w:rPr>
              <w:fldChar w:fldCharType="begin"/>
            </w:r>
            <w:r w:rsidR="0050740C">
              <w:rPr>
                <w:noProof/>
                <w:webHidden/>
              </w:rPr>
              <w:instrText xml:space="preserve"> PAGEREF _Toc43130266 \h </w:instrText>
            </w:r>
            <w:r w:rsidR="0050740C">
              <w:rPr>
                <w:noProof/>
                <w:webHidden/>
              </w:rPr>
            </w:r>
            <w:r w:rsidR="0050740C">
              <w:rPr>
                <w:noProof/>
                <w:webHidden/>
              </w:rPr>
              <w:fldChar w:fldCharType="separate"/>
            </w:r>
            <w:r w:rsidR="0050740C">
              <w:rPr>
                <w:noProof/>
                <w:webHidden/>
              </w:rPr>
              <w:t>23</w:t>
            </w:r>
            <w:r w:rsidR="0050740C">
              <w:rPr>
                <w:noProof/>
                <w:webHidden/>
              </w:rPr>
              <w:fldChar w:fldCharType="end"/>
            </w:r>
          </w:hyperlink>
        </w:p>
        <w:p w:rsidR="0050740C" w:rsidP="1A15918F" w:rsidRDefault="00FA1209" w14:paraId="517FECC0" w14:textId="2EAD9838">
          <w:pPr>
            <w:pStyle w:val="TOC1"/>
            <w:tabs>
              <w:tab w:val="left" w:pos="440"/>
              <w:tab w:val="right" w:pos="9350"/>
            </w:tabs>
            <w:rPr>
              <w:rFonts w:asciiTheme="minorHAnsi" w:hAnsiTheme="minorHAnsi" w:eastAsiaTheme="minorEastAsia" w:cstheme="minorBidi"/>
              <w:noProof/>
              <w:lang w:val="en-US" w:eastAsia="ja-JP"/>
            </w:rPr>
          </w:pPr>
          <w:hyperlink w:history="1" w:anchor="_Toc43130267" r:id="rId61">
            <w:r w:rsidRPr="1A15918F" w:rsidR="0050740C">
              <w:rPr>
                <w:rStyle w:val="Hyperlink"/>
                <w:b/>
                <w:bCs/>
                <w:i/>
                <w:iCs/>
                <w:noProof/>
              </w:rPr>
              <w:t>8.</w:t>
            </w:r>
            <w:r w:rsidR="0050740C">
              <w:rPr>
                <w:rFonts w:asciiTheme="minorHAnsi" w:hAnsiTheme="minorHAnsi" w:eastAsiaTheme="minorEastAsia" w:cstheme="minorBidi"/>
                <w:noProof/>
                <w:lang w:val="en-US" w:eastAsia="ja-JP"/>
              </w:rPr>
              <w:tab/>
            </w:r>
            <w:r w:rsidRPr="1A15918F" w:rsidR="0050740C">
              <w:rPr>
                <w:rStyle w:val="Hyperlink"/>
                <w:b/>
                <w:bCs/>
                <w:i/>
                <w:iCs/>
                <w:noProof/>
              </w:rPr>
              <w:t>References</w:t>
            </w:r>
            <w:r w:rsidR="0050740C">
              <w:rPr>
                <w:noProof/>
                <w:webHidden/>
              </w:rPr>
              <w:tab/>
            </w:r>
            <w:r w:rsidR="0050740C">
              <w:rPr>
                <w:noProof/>
                <w:webHidden/>
              </w:rPr>
              <w:fldChar w:fldCharType="begin"/>
            </w:r>
            <w:r w:rsidR="0050740C">
              <w:rPr>
                <w:noProof/>
                <w:webHidden/>
              </w:rPr>
              <w:instrText xml:space="preserve"> PAGEREF _Toc43130267 \h </w:instrText>
            </w:r>
            <w:r w:rsidR="0050740C">
              <w:rPr>
                <w:noProof/>
                <w:webHidden/>
              </w:rPr>
            </w:r>
            <w:r w:rsidR="0050740C">
              <w:rPr>
                <w:noProof/>
                <w:webHidden/>
              </w:rPr>
              <w:fldChar w:fldCharType="separate"/>
            </w:r>
            <w:r w:rsidR="0050740C">
              <w:rPr>
                <w:noProof/>
                <w:webHidden/>
              </w:rPr>
              <w:t>24</w:t>
            </w:r>
            <w:r w:rsidR="0050740C">
              <w:rPr>
                <w:noProof/>
                <w:webHidden/>
              </w:rPr>
              <w:fldChar w:fldCharType="end"/>
            </w:r>
          </w:hyperlink>
        </w:p>
        <w:p w:rsidR="0050740C" w:rsidP="1A15918F" w:rsidRDefault="00FA1209" w14:paraId="33AA5106" w14:textId="658C180A">
          <w:pPr>
            <w:pStyle w:val="TOC1"/>
            <w:tabs>
              <w:tab w:val="right" w:pos="9350"/>
            </w:tabs>
            <w:rPr>
              <w:rFonts w:asciiTheme="minorHAnsi" w:hAnsiTheme="minorHAnsi" w:eastAsiaTheme="minorEastAsia" w:cstheme="minorBidi"/>
              <w:noProof/>
              <w:lang w:val="en-US" w:eastAsia="ja-JP"/>
            </w:rPr>
          </w:pPr>
          <w:hyperlink w:history="1" w:anchor="_Toc43130268" r:id="rId62">
            <w:r w:rsidRPr="1A15918F" w:rsidR="0050740C">
              <w:rPr>
                <w:rStyle w:val="Hyperlink"/>
                <w:b/>
                <w:bCs/>
                <w:i/>
                <w:iCs/>
                <w:noProof/>
              </w:rPr>
              <w:t>Appendix 1 - Existing System Descriptions</w:t>
            </w:r>
            <w:r w:rsidR="0050740C">
              <w:rPr>
                <w:noProof/>
                <w:webHidden/>
              </w:rPr>
              <w:tab/>
            </w:r>
            <w:r w:rsidR="0050740C">
              <w:rPr>
                <w:noProof/>
                <w:webHidden/>
              </w:rPr>
              <w:fldChar w:fldCharType="begin"/>
            </w:r>
            <w:r w:rsidR="0050740C">
              <w:rPr>
                <w:noProof/>
                <w:webHidden/>
              </w:rPr>
              <w:instrText xml:space="preserve"> PAGEREF _Toc43130268 \h </w:instrText>
            </w:r>
            <w:r w:rsidR="0050740C">
              <w:rPr>
                <w:noProof/>
                <w:webHidden/>
              </w:rPr>
            </w:r>
            <w:r w:rsidR="0050740C">
              <w:rPr>
                <w:noProof/>
                <w:webHidden/>
              </w:rPr>
              <w:fldChar w:fldCharType="separate"/>
            </w:r>
            <w:r w:rsidR="0050740C">
              <w:rPr>
                <w:noProof/>
                <w:webHidden/>
              </w:rPr>
              <w:t>25</w:t>
            </w:r>
            <w:r w:rsidR="0050740C">
              <w:rPr>
                <w:noProof/>
                <w:webHidden/>
              </w:rPr>
              <w:fldChar w:fldCharType="end"/>
            </w:r>
          </w:hyperlink>
        </w:p>
        <w:p w:rsidRPr="00763F4B" w:rsidR="009847E3" w:rsidP="00763F4B" w:rsidRDefault="00D967DA" w14:paraId="5490FC99" w14:textId="3408639C">
          <w:pPr>
            <w:tabs>
              <w:tab w:val="right" w:pos="9360"/>
            </w:tabs>
            <w:spacing w:before="60" w:line="240" w:lineRule="auto"/>
            <w:ind w:left="360"/>
            <w:rPr>
              <w:color w:val="000000"/>
              <w:sz w:val="20"/>
              <w:szCs w:val="20"/>
            </w:rPr>
          </w:pPr>
          <w:r w:rsidRPr="1A15918F">
            <w:rPr>
              <w:sz w:val="20"/>
              <w:szCs w:val="20"/>
            </w:rPr>
            <w:fldChar w:fldCharType="end"/>
          </w:r>
        </w:p>
      </w:sdtContent>
    </w:sdt>
    <w:p w:rsidR="1A15918F" w:rsidRDefault="1A15918F" w14:paraId="54CBC86A" w14:textId="50E57A0E">
      <w:r>
        <w:br w:type="page"/>
      </w:r>
    </w:p>
    <w:p w:rsidR="009847E3" w:rsidRDefault="009847E3" w14:paraId="59374961" w14:textId="77777777">
      <w:pPr>
        <w:rPr>
          <w:b/>
          <w:i/>
        </w:rPr>
      </w:pPr>
    </w:p>
    <w:p w:rsidR="009847E3" w:rsidP="005234A9" w:rsidRDefault="00D967DA" w14:paraId="045F226E" w14:textId="77777777">
      <w:pPr>
        <w:pStyle w:val="Heading1"/>
        <w:numPr>
          <w:ilvl w:val="0"/>
          <w:numId w:val="2"/>
        </w:numPr>
        <w:ind w:left="270" w:hanging="270"/>
        <w:rPr>
          <w:b/>
          <w:i/>
          <w:sz w:val="22"/>
          <w:szCs w:val="22"/>
        </w:rPr>
      </w:pPr>
      <w:bookmarkStart w:name="_Toc43130217" w:id="0"/>
      <w:r>
        <w:rPr>
          <w:b/>
          <w:i/>
          <w:sz w:val="22"/>
          <w:szCs w:val="22"/>
        </w:rPr>
        <w:t>Scope</w:t>
      </w:r>
      <w:bookmarkEnd w:id="0"/>
    </w:p>
    <w:p w:rsidRPr="00D967DA" w:rsidR="009847E3" w:rsidP="00D967DA" w:rsidRDefault="00D967DA" w14:paraId="50B87A86" w14:textId="6E3D85A5">
      <w:pPr>
        <w:spacing w:before="240" w:after="240"/>
        <w:ind w:left="1080"/>
        <w:jc w:val="both"/>
        <w:rPr>
          <w:color w:val="FF0000"/>
        </w:rPr>
      </w:pPr>
      <w:r w:rsidRPr="00D967DA">
        <w:rPr>
          <w:b/>
          <w:noProof/>
          <w:color w:val="FF0000"/>
          <w:sz w:val="48"/>
          <w:szCs w:val="48"/>
          <w:lang w:val="en-US"/>
        </w:rPr>
        <w:drawing>
          <wp:anchor distT="0" distB="0" distL="114300" distR="114300" simplePos="0" relativeHeight="251658240" behindDoc="0" locked="0" layoutInCell="1" allowOverlap="1" wp14:anchorId="126FDD3B" wp14:editId="6447A6A6">
            <wp:simplePos x="0" y="0"/>
            <wp:positionH relativeFrom="column">
              <wp:posOffset>171450</wp:posOffset>
            </wp:positionH>
            <wp:positionV relativeFrom="paragraph">
              <wp:posOffset>315595</wp:posOffset>
            </wp:positionV>
            <wp:extent cx="400050" cy="400050"/>
            <wp:effectExtent l="0" t="0" r="0" b="0"/>
            <wp:wrapSquare wrapText="bothSides"/>
            <wp:docPr id="9" name="Graphic 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rning.svg"/>
                    <pic:cNvPicPr/>
                  </pic:nvPicPr>
                  <pic:blipFill>
                    <a:blip r:embed="rId63" cstate="print">
                      <a:extLst>
                        <a:ext uri="{28A0092B-C50C-407E-A947-70E740481C1C}">
                          <a14:useLocalDpi xmlns:a14="http://schemas.microsoft.com/office/drawing/2010/main" val="0"/>
                        </a:ext>
                        <a:ext uri="{96DAC541-7B7A-43D3-8B79-37D633B846F1}">
                          <asvg:svgBlip xmlns:asvg="http://schemas.microsoft.com/office/drawing/2016/SVG/main" xmlns:a14="http://schemas.microsoft.com/office/drawing/2010/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64"/>
                        </a:ext>
                      </a:extLst>
                    </a:blip>
                    <a:stretch>
                      <a:fillRect/>
                    </a:stretch>
                  </pic:blipFill>
                  <pic:spPr>
                    <a:xfrm>
                      <a:off x="0" y="0"/>
                      <a:ext cx="400050" cy="400050"/>
                    </a:xfrm>
                    <a:prstGeom prst="rect">
                      <a:avLst/>
                    </a:prstGeom>
                  </pic:spPr>
                </pic:pic>
              </a:graphicData>
            </a:graphic>
          </wp:anchor>
        </w:drawing>
      </w:r>
      <w:r w:rsidRPr="00D967DA">
        <w:rPr>
          <w:color w:val="FF0000"/>
        </w:rPr>
        <w:t xml:space="preserve">This preliminary system specification has been created as an addendum to the primary UAV System Specification document </w:t>
      </w:r>
      <w:r w:rsidR="005234A9">
        <w:rPr>
          <w:color w:val="FF0000"/>
        </w:rPr>
        <w:t xml:space="preserve">and is to be used </w:t>
      </w:r>
      <w:r w:rsidRPr="00D967DA">
        <w:rPr>
          <w:color w:val="FF0000"/>
        </w:rPr>
        <w:t xml:space="preserve">for educational purposes. </w:t>
      </w:r>
      <w:r w:rsidR="005234A9">
        <w:rPr>
          <w:color w:val="FF0000"/>
        </w:rPr>
        <w:t>I</w:t>
      </w:r>
      <w:r w:rsidRPr="00D967DA">
        <w:rPr>
          <w:color w:val="FF0000"/>
        </w:rPr>
        <w:t>t does not capture the full system specifications, nor does it include system requirements outside of this system unless a modification has been identified to those systems for this system to be fully integrated.</w:t>
      </w:r>
    </w:p>
    <w:p w:rsidR="009847E3" w:rsidRDefault="00D967DA" w14:paraId="50415918" w14:textId="6ED336DC">
      <w:pPr>
        <w:spacing w:before="240" w:after="240"/>
        <w:ind w:left="270"/>
        <w:jc w:val="both"/>
      </w:pPr>
      <w:r>
        <w:t xml:space="preserve">The scope of this document is to establish the </w:t>
      </w:r>
      <w:r w:rsidR="00862CC9">
        <w:t>sub-</w:t>
      </w:r>
      <w:r>
        <w:t xml:space="preserve">system level requirements from a performance, design, development and system level test perspective to integrate </w:t>
      </w:r>
      <w:r w:rsidR="00862CC9">
        <w:t xml:space="preserve">upgraded navigation </w:t>
      </w:r>
      <w:r>
        <w:t xml:space="preserve">technology into existing </w:t>
      </w:r>
      <w:r w:rsidR="00640B4F">
        <w:t>A</w:t>
      </w:r>
      <w:r>
        <w:t xml:space="preserve">UAVs, to </w:t>
      </w:r>
      <w:r w:rsidR="00640B4F">
        <w:t xml:space="preserve">make use of the latest technology to allow </w:t>
      </w:r>
      <w:r w:rsidR="00B374EB">
        <w:t xml:space="preserve">for continuous navigation information even in an electronic warfare (EW) jamming environment.  Today’s </w:t>
      </w:r>
      <w:r w:rsidR="0046446D">
        <w:t xml:space="preserve">encounters with agents of foreign governments </w:t>
      </w:r>
      <w:r w:rsidR="00D70CE1">
        <w:t xml:space="preserve">may include such operations </w:t>
      </w:r>
      <w:r w:rsidR="00DA7044">
        <w:t>to</w:t>
      </w:r>
      <w:r w:rsidR="00D70CE1">
        <w:t xml:space="preserve"> confuse, destroy or otherwise compromise the mission of </w:t>
      </w:r>
      <w:r w:rsidR="00DA7044">
        <w:t>identification of illegal activity at the border.</w:t>
      </w:r>
    </w:p>
    <w:p w:rsidR="009847E3" w:rsidRDefault="00D967DA" w14:paraId="7603D591" w14:textId="383203AA">
      <w:pPr>
        <w:spacing w:before="240" w:after="240"/>
        <w:ind w:left="270"/>
        <w:jc w:val="both"/>
      </w:pPr>
      <w:r>
        <w:t xml:space="preserve">Specifically, the project is to provide an add-on </w:t>
      </w:r>
      <w:r w:rsidR="00DF63AD">
        <w:t>upgraded Navigation Unit</w:t>
      </w:r>
      <w:r>
        <w:t xml:space="preserve"> (the system) that is to </w:t>
      </w:r>
      <w:r w:rsidR="00DF63AD">
        <w:t>provide position, altitude and attitude data to the existing flight computer sub-system.</w:t>
      </w:r>
    </w:p>
    <w:p w:rsidR="009847E3" w:rsidRDefault="00D967DA" w14:paraId="0C251271" w14:textId="6DE38386">
      <w:pPr>
        <w:ind w:left="270"/>
        <w:jc w:val="both"/>
      </w:pPr>
      <w:r>
        <w:t xml:space="preserve">During the flight, </w:t>
      </w:r>
      <w:r w:rsidR="00DF63AD">
        <w:t xml:space="preserve">the navigation sub-system provides a continuous stream of data to the flight computer to allow autonomous decision algorithms to properly calculate the AUAV position relative to programmed boundaries.  This data is also fed to the mission control computers to allow AUAV command and control operators to see what is happening with the AUAV and to make real time </w:t>
      </w:r>
      <w:r w:rsidR="001A6B3C">
        <w:t>mission decisions.</w:t>
      </w:r>
    </w:p>
    <w:p w:rsidR="009847E3" w:rsidRDefault="00D967DA" w14:paraId="2FC64F2F" w14:textId="77777777">
      <w:pPr>
        <w:pStyle w:val="Heading1"/>
        <w:numPr>
          <w:ilvl w:val="0"/>
          <w:numId w:val="2"/>
        </w:numPr>
        <w:pBdr>
          <w:top w:val="nil"/>
          <w:left w:val="nil"/>
          <w:bottom w:val="nil"/>
          <w:right w:val="nil"/>
          <w:between w:val="nil"/>
        </w:pBdr>
        <w:ind w:left="270" w:hanging="270"/>
        <w:rPr>
          <w:b/>
          <w:i/>
          <w:sz w:val="22"/>
          <w:szCs w:val="22"/>
        </w:rPr>
      </w:pPr>
      <w:bookmarkStart w:name="_Toc43130218" w:id="1"/>
      <w:r>
        <w:rPr>
          <w:b/>
          <w:i/>
          <w:sz w:val="22"/>
          <w:szCs w:val="22"/>
        </w:rPr>
        <w:t>Applicable Documents</w:t>
      </w:r>
      <w:bookmarkEnd w:id="1"/>
    </w:p>
    <w:p w:rsidR="009847E3" w:rsidRDefault="009847E3" w14:paraId="65D87F56" w14:textId="77777777">
      <w:pPr>
        <w:pBdr>
          <w:top w:val="nil"/>
          <w:left w:val="nil"/>
          <w:bottom w:val="nil"/>
          <w:right w:val="nil"/>
          <w:between w:val="nil"/>
        </w:pBdr>
        <w:ind w:left="270"/>
      </w:pPr>
    </w:p>
    <w:p w:rsidR="00FD2136" w:rsidP="00FD2136" w:rsidRDefault="00FD2136" w14:paraId="496DC85F" w14:textId="77777777">
      <w:pPr>
        <w:pBdr>
          <w:top w:val="nil"/>
          <w:left w:val="nil"/>
          <w:bottom w:val="nil"/>
          <w:right w:val="nil"/>
          <w:between w:val="nil"/>
        </w:pBdr>
        <w:ind w:left="270"/>
      </w:pPr>
      <w:bookmarkStart w:name="_Toc43130219" w:id="2"/>
      <w:r>
        <w:t>The processes and standard operating procedures referenced within this specifications document:</w:t>
      </w:r>
    </w:p>
    <w:p w:rsidR="00FD2136" w:rsidP="00FD2136" w:rsidRDefault="00FD2136" w14:paraId="13ACCB77" w14:textId="77777777">
      <w:pPr>
        <w:pBdr>
          <w:top w:val="nil"/>
          <w:left w:val="nil"/>
          <w:bottom w:val="nil"/>
          <w:right w:val="nil"/>
          <w:between w:val="nil"/>
        </w:pBdr>
        <w:ind w:left="270"/>
      </w:pPr>
    </w:p>
    <w:p w:rsidR="00FD2136" w:rsidP="00FD2136" w:rsidRDefault="00FD2136" w14:paraId="67065DBC" w14:textId="77777777">
      <w:pPr>
        <w:pStyle w:val="ListParagraph"/>
        <w:numPr>
          <w:ilvl w:val="1"/>
          <w:numId w:val="2"/>
        </w:numPr>
        <w:pBdr>
          <w:top w:val="nil"/>
          <w:left w:val="nil"/>
          <w:bottom w:val="nil"/>
          <w:right w:val="nil"/>
          <w:between w:val="nil"/>
        </w:pBdr>
      </w:pPr>
      <w:r>
        <w:t xml:space="preserve">Military Standards </w:t>
      </w:r>
    </w:p>
    <w:p w:rsidR="00FD2136" w:rsidP="00FD2136" w:rsidRDefault="00FD2136" w14:paraId="7A46D667" w14:textId="77777777">
      <w:pPr>
        <w:pBdr>
          <w:top w:val="nil"/>
          <w:left w:val="nil"/>
          <w:bottom w:val="nil"/>
          <w:right w:val="nil"/>
          <w:between w:val="nil"/>
        </w:pBdr>
        <w:ind w:left="1080"/>
      </w:pPr>
    </w:p>
    <w:p w:rsidR="00FD2136" w:rsidP="00FD2136" w:rsidRDefault="00FD2136" w14:paraId="0A9C16D8" w14:textId="77777777">
      <w:pPr>
        <w:pBdr>
          <w:top w:val="nil"/>
          <w:left w:val="nil"/>
          <w:bottom w:val="nil"/>
          <w:right w:val="nil"/>
          <w:between w:val="nil"/>
        </w:pBdr>
        <w:ind w:left="990" w:firstLine="450"/>
      </w:pPr>
      <w:r>
        <w:t>MIL-STD-499 for SYSTEM ENGINEERING MANAGEMENT (17 JUL 1969).</w:t>
      </w:r>
    </w:p>
    <w:p w:rsidR="00FD2136" w:rsidP="00FD2136" w:rsidRDefault="00FD2136" w14:paraId="212525D3" w14:textId="77777777">
      <w:pPr>
        <w:pBdr>
          <w:top w:val="nil"/>
          <w:left w:val="nil"/>
          <w:bottom w:val="nil"/>
          <w:right w:val="nil"/>
          <w:between w:val="nil"/>
        </w:pBdr>
        <w:ind w:left="990" w:firstLine="450"/>
      </w:pPr>
    </w:p>
    <w:p w:rsidR="00FD2136" w:rsidP="00FD2136" w:rsidRDefault="00FD2136" w14:paraId="2928E2D3" w14:textId="77777777">
      <w:pPr>
        <w:pStyle w:val="ListParagraph"/>
        <w:numPr>
          <w:ilvl w:val="1"/>
          <w:numId w:val="2"/>
        </w:numPr>
        <w:pBdr>
          <w:top w:val="nil"/>
          <w:left w:val="nil"/>
          <w:bottom w:val="nil"/>
          <w:right w:val="nil"/>
          <w:between w:val="nil"/>
        </w:pBdr>
      </w:pPr>
      <w:r>
        <w:t>Federal Aviation Administration (FAA) Standards</w:t>
      </w:r>
    </w:p>
    <w:p w:rsidR="00FD2136" w:rsidP="00FD2136" w:rsidRDefault="00FD2136" w14:paraId="209283F5" w14:textId="77777777">
      <w:pPr>
        <w:pBdr>
          <w:top w:val="nil"/>
          <w:left w:val="nil"/>
          <w:bottom w:val="nil"/>
          <w:right w:val="nil"/>
          <w:between w:val="nil"/>
        </w:pBdr>
        <w:ind w:left="1080"/>
      </w:pPr>
    </w:p>
    <w:p w:rsidR="00FD2136" w:rsidP="00FD2136" w:rsidRDefault="00FD2136" w14:paraId="2FDD1689" w14:textId="77777777">
      <w:pPr>
        <w:pBdr>
          <w:top w:val="nil"/>
          <w:left w:val="nil"/>
          <w:bottom w:val="nil"/>
          <w:right w:val="nil"/>
          <w:between w:val="nil"/>
        </w:pBdr>
        <w:ind w:left="1080" w:firstLine="360"/>
      </w:pPr>
      <w:r>
        <w:t>FAA part 107 Unmanned Aircraft Systems (UAS)</w:t>
      </w:r>
    </w:p>
    <w:p w:rsidR="00FD2136" w:rsidP="00FD2136" w:rsidRDefault="00FD2136" w14:paraId="4FB65904" w14:textId="77777777">
      <w:pPr>
        <w:pBdr>
          <w:top w:val="nil"/>
          <w:left w:val="nil"/>
          <w:bottom w:val="nil"/>
          <w:right w:val="nil"/>
          <w:between w:val="nil"/>
        </w:pBdr>
        <w:ind w:left="990" w:firstLine="450"/>
      </w:pPr>
    </w:p>
    <w:p w:rsidR="009847E3" w:rsidRDefault="00D967DA" w14:paraId="4B66AB4E" w14:textId="77777777">
      <w:pPr>
        <w:pStyle w:val="Heading1"/>
        <w:numPr>
          <w:ilvl w:val="0"/>
          <w:numId w:val="2"/>
        </w:numPr>
        <w:pBdr>
          <w:top w:val="nil"/>
          <w:left w:val="nil"/>
          <w:bottom w:val="nil"/>
          <w:right w:val="nil"/>
          <w:between w:val="nil"/>
        </w:pBdr>
        <w:ind w:left="270" w:hanging="270"/>
        <w:rPr>
          <w:b/>
          <w:i/>
          <w:sz w:val="22"/>
          <w:szCs w:val="22"/>
        </w:rPr>
      </w:pPr>
      <w:r>
        <w:rPr>
          <w:b/>
          <w:i/>
          <w:sz w:val="22"/>
          <w:szCs w:val="22"/>
        </w:rPr>
        <w:lastRenderedPageBreak/>
        <w:t>System Requirements</w:t>
      </w:r>
      <w:bookmarkEnd w:id="2"/>
    </w:p>
    <w:p w:rsidR="009847E3" w:rsidRDefault="009847E3" w14:paraId="3CC6B4B7" w14:textId="77777777"/>
    <w:p w:rsidR="009847E3" w:rsidP="00D967DA" w:rsidRDefault="00D967DA" w14:paraId="2E0FA11B" w14:textId="77777777">
      <w:pPr>
        <w:ind w:left="360"/>
      </w:pPr>
      <w:r>
        <w:t>This section covers all functional, nonfunctional, human-centered, and applicable system life-cycle requirements.</w:t>
      </w:r>
    </w:p>
    <w:p w:rsidRPr="00D967DA" w:rsidR="009847E3" w:rsidP="00D967DA" w:rsidRDefault="00D967DA" w14:paraId="1D771644" w14:textId="25A1E29E">
      <w:pPr>
        <w:pStyle w:val="Heading2"/>
        <w:numPr>
          <w:ilvl w:val="1"/>
          <w:numId w:val="2"/>
        </w:numPr>
        <w:ind w:left="720" w:hanging="90"/>
        <w:rPr>
          <w:b/>
          <w:sz w:val="22"/>
          <w:szCs w:val="22"/>
        </w:rPr>
      </w:pPr>
      <w:bookmarkStart w:name="_Toc43130220" w:id="3"/>
      <w:r>
        <w:rPr>
          <w:b/>
          <w:i/>
          <w:sz w:val="22"/>
          <w:szCs w:val="22"/>
        </w:rPr>
        <w:t>System Definition</w:t>
      </w:r>
      <w:bookmarkEnd w:id="3"/>
    </w:p>
    <w:p w:rsidR="009847E3" w:rsidRDefault="00D967DA" w14:paraId="7C9DDF41" w14:textId="12871038">
      <w:pPr>
        <w:ind w:left="720"/>
        <w:jc w:val="both"/>
      </w:pPr>
      <w:r>
        <w:t xml:space="preserve">The system is mainly made of hardware and software components with logistics and maintenance support. The fully operational system </w:t>
      </w:r>
      <w:r w:rsidR="003F213F">
        <w:t>can</w:t>
      </w:r>
      <w:r w:rsidR="001A6B3C">
        <w:t xml:space="preserve"> stream data about the AUAV position even in an EW environment</w:t>
      </w:r>
      <w:r w:rsidR="00C02A88">
        <w:t xml:space="preserve">.  This system takes advantage of the latest GPS receiver technology and </w:t>
      </w:r>
      <w:r w:rsidR="009A6ECE">
        <w:t xml:space="preserve">spatial measurement systems to provide the AUAV with </w:t>
      </w:r>
      <w:r w:rsidR="00CC1566">
        <w:t xml:space="preserve">a </w:t>
      </w:r>
      <w:r w:rsidR="009A6ECE">
        <w:t xml:space="preserve">robust information </w:t>
      </w:r>
      <w:r w:rsidR="00CC1566">
        <w:t>stream to allow for confident mission decisions.</w:t>
      </w:r>
    </w:p>
    <w:p w:rsidR="009847E3" w:rsidRDefault="009847E3" w14:paraId="4F8AB56D" w14:textId="77777777">
      <w:pPr>
        <w:ind w:left="1440"/>
        <w:jc w:val="both"/>
      </w:pPr>
    </w:p>
    <w:p w:rsidR="009847E3" w:rsidP="00D967DA" w:rsidRDefault="00D967DA" w14:paraId="31433E76" w14:textId="581F8967">
      <w:pPr>
        <w:pStyle w:val="Heading3"/>
        <w:numPr>
          <w:ilvl w:val="2"/>
          <w:numId w:val="2"/>
        </w:numPr>
        <w:ind w:left="1440" w:hanging="180"/>
        <w:rPr>
          <w:b/>
          <w:i/>
          <w:color w:val="000000"/>
          <w:sz w:val="22"/>
          <w:szCs w:val="22"/>
        </w:rPr>
      </w:pPr>
      <w:bookmarkStart w:name="_Toc43130221" w:id="4"/>
      <w:r>
        <w:rPr>
          <w:b/>
          <w:i/>
          <w:color w:val="000000"/>
          <w:sz w:val="22"/>
          <w:szCs w:val="22"/>
        </w:rPr>
        <w:t>General Description</w:t>
      </w:r>
      <w:bookmarkEnd w:id="4"/>
    </w:p>
    <w:p w:rsidRPr="00D967DA" w:rsidR="00D967DA" w:rsidP="00D967DA" w:rsidRDefault="00D967DA" w14:paraId="4CE71992" w14:textId="77777777"/>
    <w:p w:rsidR="009847E3" w:rsidP="00C042AB" w:rsidRDefault="001A6B3C" w14:paraId="129C4072" w14:textId="6508E725">
      <w:pPr>
        <w:ind w:left="720"/>
      </w:pPr>
      <w:r>
        <w:t>The Navigation unit of the AUAV provides real time data to the flight computer to allow autonomous decisions about movement of the aircraft.  This data allows the AUAV system to maneuver out of harm’s way (autonomously or manually directed) and to maintain visibility of the target with onboard optical systems.</w:t>
      </w:r>
    </w:p>
    <w:p w:rsidR="00701E73" w:rsidP="00172AC1" w:rsidRDefault="00701E73" w14:paraId="3153D6E7" w14:textId="78682126"/>
    <w:p w:rsidRPr="00172AC1" w:rsidR="00701E73" w:rsidP="00C042AB" w:rsidRDefault="00701E73" w14:paraId="4DCCA8B6" w14:textId="58C64F81">
      <w:pPr>
        <w:ind w:left="720"/>
      </w:pPr>
      <w:r>
        <w:t>Th</w:t>
      </w:r>
      <w:r w:rsidR="00DB7E8A">
        <w:t xml:space="preserve">e software </w:t>
      </w:r>
      <w:r w:rsidR="007C198A">
        <w:t xml:space="preserve">consists of custom source code to detect GPS and IMS commands from the flight computer data stream </w:t>
      </w:r>
      <w:r w:rsidR="00413994">
        <w:t xml:space="preserve">for routing to the GPS and IMS respectively.  </w:t>
      </w:r>
      <w:r w:rsidR="00CF1CAF">
        <w:t xml:space="preserve">This code is contained within the command routing processor (1.2.2).  </w:t>
      </w:r>
      <w:r w:rsidR="00413994">
        <w:t xml:space="preserve">There is also custom source code contained in the data conditioning processor </w:t>
      </w:r>
      <w:r w:rsidR="007F3356">
        <w:t xml:space="preserve">(1.2.1) </w:t>
      </w:r>
      <w:r w:rsidR="00413994">
        <w:t>to encrypt</w:t>
      </w:r>
      <w:r w:rsidR="002F0DDD">
        <w:t xml:space="preserve">, buffer and packetize the data received from the IMU and GPS.  </w:t>
      </w:r>
    </w:p>
    <w:p w:rsidR="009847E3" w:rsidP="00D967DA" w:rsidRDefault="00D967DA" w14:paraId="0F611016" w14:textId="77777777">
      <w:pPr>
        <w:pStyle w:val="Heading3"/>
        <w:numPr>
          <w:ilvl w:val="2"/>
          <w:numId w:val="2"/>
        </w:numPr>
        <w:ind w:left="1440" w:hanging="180"/>
        <w:rPr>
          <w:b/>
          <w:i/>
          <w:color w:val="000000"/>
          <w:sz w:val="22"/>
          <w:szCs w:val="22"/>
        </w:rPr>
      </w:pPr>
      <w:bookmarkStart w:name="_Toc43130222" w:id="5"/>
      <w:r>
        <w:rPr>
          <w:b/>
          <w:i/>
          <w:color w:val="000000"/>
          <w:sz w:val="22"/>
          <w:szCs w:val="22"/>
        </w:rPr>
        <w:t>Operational Requirements</w:t>
      </w:r>
      <w:bookmarkEnd w:id="5"/>
    </w:p>
    <w:p w:rsidR="009847E3" w:rsidRDefault="009847E3" w14:paraId="19B2D816" w14:textId="77777777"/>
    <w:p w:rsidR="009847E3" w:rsidRDefault="00D967DA" w14:paraId="7D189164" w14:textId="61E5C429">
      <w:r>
        <w:tab/>
      </w:r>
      <w:r>
        <w:t>(Need, Mission, Use Profile, Distribution, Life Cycle)</w:t>
      </w:r>
    </w:p>
    <w:p w:rsidR="00565EA2" w:rsidP="00545389" w:rsidRDefault="00374EAD" w14:paraId="51F6351D" w14:textId="5D58AAF6">
      <w:pPr>
        <w:ind w:firstLine="720"/>
      </w:pPr>
      <w:r>
        <w:t xml:space="preserve">The navigation sub-system </w:t>
      </w:r>
      <w:r w:rsidR="004B6185">
        <w:t>is required for several stakeholder requirements</w:t>
      </w:r>
      <w:r w:rsidR="00565EA2">
        <w:t>:</w:t>
      </w:r>
    </w:p>
    <w:p w:rsidR="00545389" w:rsidP="00545389" w:rsidRDefault="00545389" w14:paraId="42C912C9" w14:textId="77777777">
      <w:pPr>
        <w:ind w:left="720"/>
      </w:pPr>
    </w:p>
    <w:p w:rsidR="00C86572" w:rsidP="00545389" w:rsidRDefault="00116347" w14:paraId="46A3434B" w14:textId="2873F740">
      <w:pPr>
        <w:ind w:left="720"/>
      </w:pPr>
      <w:r>
        <w:t xml:space="preserve">S.R. 04 – The actions taken by the AUAV while operating autonomously </w:t>
      </w:r>
      <w:r w:rsidR="00565EA2">
        <w:t>shall be performed in a safe manner as to prevent injury or death.</w:t>
      </w:r>
    </w:p>
    <w:p w:rsidR="001226E6" w:rsidP="001226E6" w:rsidRDefault="001226E6" w14:paraId="63280670" w14:textId="1367DF18">
      <w:pPr>
        <w:ind w:left="720"/>
      </w:pPr>
      <w:r w:rsidRPr="00B81924">
        <w:t>S.R. 0</w:t>
      </w:r>
      <w:r>
        <w:t>5</w:t>
      </w:r>
      <w:r w:rsidRPr="00B81924">
        <w:t xml:space="preserve"> </w:t>
      </w:r>
      <w:r>
        <w:t xml:space="preserve">- </w:t>
      </w:r>
      <w:r w:rsidRPr="00B81924">
        <w:t xml:space="preserve">The </w:t>
      </w:r>
      <w:r>
        <w:t xml:space="preserve">AUAV </w:t>
      </w:r>
      <w:r w:rsidRPr="00B81924">
        <w:t>shall provide continuous situational awareness of the environment and its surroundings.</w:t>
      </w:r>
    </w:p>
    <w:p w:rsidR="00BB793F" w:rsidP="001226E6" w:rsidRDefault="00BB793F" w14:paraId="12E667B4" w14:textId="00289386">
      <w:pPr>
        <w:ind w:left="720"/>
      </w:pPr>
      <w:r w:rsidRPr="00B81924">
        <w:t>S.R. 1</w:t>
      </w:r>
      <w:r>
        <w:t>5</w:t>
      </w:r>
      <w:r w:rsidRPr="00B81924">
        <w:t xml:space="preserve"> </w:t>
      </w:r>
      <w:r>
        <w:t>- The AUAV shall not lose its position or report a false position in the presence of EW countermeasures.</w:t>
      </w:r>
    </w:p>
    <w:p w:rsidR="00B542AE" w:rsidP="00B542AE" w:rsidRDefault="00B542AE" w14:paraId="5179D28A" w14:textId="77777777">
      <w:pPr>
        <w:ind w:left="720"/>
      </w:pPr>
      <w:r>
        <w:t>S.R. 17 - The AUAV shall provide target standoff distance to protect the AUAV and provide noise abatement and concealment.</w:t>
      </w:r>
    </w:p>
    <w:p w:rsidR="00C042AB" w:rsidP="00B542AE" w:rsidRDefault="00C042AB" w14:paraId="2D311ED6" w14:textId="77777777">
      <w:pPr>
        <w:ind w:left="720"/>
      </w:pPr>
    </w:p>
    <w:p w:rsidRPr="0054102C" w:rsidR="0054102C" w:rsidP="0054102C" w:rsidRDefault="0090457D" w14:paraId="27486D9A" w14:textId="40AB0819">
      <w:pPr>
        <w:ind w:left="720"/>
        <w:rPr>
          <w:b/>
          <w:bCs/>
          <w:i/>
          <w:iCs/>
          <w:color w:val="000000"/>
        </w:rPr>
      </w:pPr>
      <w:r>
        <w:t>Stakeholder r</w:t>
      </w:r>
      <w:r w:rsidR="0054571C">
        <w:t>equirements 04,05</w:t>
      </w:r>
      <w:r w:rsidR="00625732">
        <w:t xml:space="preserve"> and 15 are directly impacted by the navigation sub-system while </w:t>
      </w:r>
      <w:r w:rsidR="00AD2E4C">
        <w:t xml:space="preserve">requirement 17 is indirectly coupled because the navigation sub-system input is </w:t>
      </w:r>
      <w:r w:rsidR="006C6222">
        <w:t>needed for the flight computer to make effective decisions about the AUAV position.</w:t>
      </w:r>
      <w:r w:rsidR="00A44800">
        <w:t xml:space="preserve">  The navigation sub-system </w:t>
      </w:r>
      <w:r w:rsidR="00CF6A03">
        <w:t xml:space="preserve">contains a sensor suite that is necessary for AUAV flight operations (manual or autonomous).  These sensors provide necessary feedback </w:t>
      </w:r>
      <w:r>
        <w:t xml:space="preserve">to both the flight computer sub-system and the mission control center operator about that attitude, altitude and position of the AUAV system.  </w:t>
      </w:r>
      <w:r w:rsidR="00C71968">
        <w:t xml:space="preserve">The navigation sub-system is part of the larger AUAV </w:t>
      </w:r>
      <w:r w:rsidR="002043C0">
        <w:t>system,</w:t>
      </w:r>
      <w:r w:rsidR="00C71968">
        <w:t xml:space="preserve"> and </w:t>
      </w:r>
      <w:r w:rsidR="002043C0">
        <w:t xml:space="preserve">all </w:t>
      </w:r>
      <w:r w:rsidR="00230A2F">
        <w:t>these pieces work together to successfully accomplish the mission needs.</w:t>
      </w:r>
      <w:bookmarkStart w:name="_Toc43130223" w:id="6"/>
    </w:p>
    <w:p w:rsidR="009847E3" w:rsidP="33EC872F" w:rsidRDefault="00D967DA" w14:paraId="7B3A8B6D" w14:textId="36B70BB2">
      <w:pPr>
        <w:pStyle w:val="Heading3"/>
        <w:numPr>
          <w:ilvl w:val="2"/>
          <w:numId w:val="2"/>
        </w:numPr>
        <w:ind w:left="1440" w:hanging="180"/>
        <w:rPr>
          <w:b/>
          <w:bCs/>
          <w:i/>
          <w:iCs/>
          <w:color w:val="000000"/>
          <w:sz w:val="22"/>
          <w:szCs w:val="22"/>
        </w:rPr>
      </w:pPr>
      <w:r w:rsidRPr="33EC872F">
        <w:rPr>
          <w:b/>
          <w:bCs/>
          <w:i/>
          <w:iCs/>
          <w:color w:val="000000" w:themeColor="text1"/>
          <w:sz w:val="22"/>
          <w:szCs w:val="22"/>
        </w:rPr>
        <w:t>Maintenance Concept</w:t>
      </w:r>
      <w:bookmarkEnd w:id="6"/>
    </w:p>
    <w:p w:rsidR="009847E3" w:rsidP="33EC872F" w:rsidRDefault="780FFE15" w14:paraId="5D788C9B" w14:textId="28D7FB97">
      <w:pPr>
        <w:ind w:left="720"/>
      </w:pPr>
      <w:r>
        <w:t xml:space="preserve">The navigation subsystem shall support the function of updating firmware via transmission link with its mission control center.  </w:t>
      </w:r>
      <w:r w:rsidR="2ED8EF15">
        <w:t>The supplier will train onsite maintenance technicians to perform any required maintenance and upgrade functions.</w:t>
      </w:r>
    </w:p>
    <w:p w:rsidR="009847E3" w:rsidP="33EC872F" w:rsidRDefault="009847E3" w14:paraId="4526EEF6" w14:textId="4D23024D">
      <w:pPr>
        <w:ind w:left="720"/>
      </w:pPr>
    </w:p>
    <w:p w:rsidR="009847E3" w:rsidP="33EC872F" w:rsidRDefault="02173061" w14:paraId="3C7DF6B1" w14:textId="01217347">
      <w:pPr>
        <w:ind w:left="720"/>
      </w:pPr>
      <w:r>
        <w:t>The supplier has a 24/7 customer support center available with trained engineers ready to assist in troubleshooting any issues that the customer may encounter.</w:t>
      </w:r>
      <w:r w:rsidR="00256C81">
        <w:t xml:space="preserve">  This option is available up to 120 hours of time </w:t>
      </w:r>
      <w:r w:rsidR="009E2733">
        <w:t>covered under contract.  Additional time shall be billable to the U.S. Department of Defense.</w:t>
      </w:r>
    </w:p>
    <w:p w:rsidR="33EC872F" w:rsidP="33EC872F" w:rsidRDefault="33EC872F" w14:paraId="7736EB4E" w14:textId="1ED747B3">
      <w:pPr>
        <w:ind w:left="720"/>
      </w:pPr>
    </w:p>
    <w:p w:rsidR="00687EB4" w:rsidP="0054102C" w:rsidRDefault="009E2733" w14:paraId="10A83293" w14:textId="231D9AB3">
      <w:pPr>
        <w:ind w:left="720"/>
      </w:pPr>
      <w:r>
        <w:t>If</w:t>
      </w:r>
      <w:r w:rsidR="31B61938">
        <w:t xml:space="preserve"> the system </w:t>
      </w:r>
      <w:r>
        <w:t>cannot</w:t>
      </w:r>
      <w:r w:rsidR="31B61938">
        <w:t xml:space="preserve"> be repaired on-site, the supplier maintains a full repair capability down to component level at their corporate headquarters.  </w:t>
      </w:r>
      <w:r w:rsidR="2C794397">
        <w:t>Hardware can be returned to that facility if necessary.</w:t>
      </w:r>
      <w:r w:rsidR="00A37EEA">
        <w:t xml:space="preserve">  This service is without cost during the stated warranty period.  After that time, the </w:t>
      </w:r>
      <w:r w:rsidR="00722150">
        <w:t>return evaluation and repair shall be billable to the U.S. Department of Defense.</w:t>
      </w:r>
    </w:p>
    <w:p w:rsidR="009847E3" w:rsidP="33EC872F" w:rsidRDefault="00D967DA" w14:paraId="2E6F45E5" w14:textId="77777777">
      <w:pPr>
        <w:pStyle w:val="Heading3"/>
        <w:numPr>
          <w:ilvl w:val="2"/>
          <w:numId w:val="2"/>
        </w:numPr>
        <w:ind w:left="1440" w:hanging="180"/>
        <w:rPr>
          <w:b/>
          <w:bCs/>
          <w:i/>
          <w:iCs/>
          <w:color w:val="000000"/>
          <w:sz w:val="22"/>
          <w:szCs w:val="22"/>
        </w:rPr>
      </w:pPr>
      <w:bookmarkStart w:name="_Toc43130224" w:id="7"/>
      <w:r w:rsidRPr="33EC872F">
        <w:rPr>
          <w:b/>
          <w:bCs/>
          <w:i/>
          <w:iCs/>
          <w:color w:val="000000" w:themeColor="text1"/>
          <w:sz w:val="22"/>
          <w:szCs w:val="22"/>
        </w:rPr>
        <w:t>Functional Analysis and System Definition</w:t>
      </w:r>
      <w:bookmarkEnd w:id="7"/>
    </w:p>
    <w:p w:rsidR="009847E3" w:rsidRDefault="009847E3" w14:paraId="7DD91C08" w14:textId="77777777">
      <w:pPr>
        <w:ind w:left="2160"/>
      </w:pPr>
    </w:p>
    <w:p w:rsidR="009847E3" w:rsidP="00D967DA" w:rsidRDefault="00D967DA" w14:paraId="0D1567CE" w14:textId="01DBA011">
      <w:pPr>
        <w:ind w:left="720"/>
      </w:pPr>
      <w:r>
        <w:t>Discussion</w:t>
      </w:r>
    </w:p>
    <w:p w:rsidR="00252E22" w:rsidP="00D967DA" w:rsidRDefault="00252E22" w14:paraId="61985DED" w14:textId="77777777">
      <w:pPr>
        <w:ind w:left="720"/>
      </w:pPr>
    </w:p>
    <w:p w:rsidR="003D2924" w:rsidP="003D2924" w:rsidRDefault="003D2924" w14:paraId="4294671F" w14:textId="77777777">
      <w:pPr>
        <w:ind w:left="720"/>
        <w:jc w:val="both"/>
      </w:pPr>
      <w:r>
        <w:t>When the AUAV is programmed for a target area and launched, the navigation sub-system provides real time data to the flight computer about the position, altitude and attitude of the AUAV.  This information is used by autonomous onboard systems to calculate position relative to programmed GPS “fences” in order to determine the appropriate flight control action necessary.  This data is also processed by the mission control center computer systems to provide the AUAV operator with display indications that enable the operator to make manual flight control changes as necessary.</w:t>
      </w:r>
    </w:p>
    <w:p w:rsidR="003D2924" w:rsidP="00554F14" w:rsidRDefault="003D2924" w14:paraId="32B88D86" w14:textId="77777777">
      <w:pPr>
        <w:ind w:left="720"/>
        <w:jc w:val="both"/>
      </w:pPr>
    </w:p>
    <w:p w:rsidR="00554F14" w:rsidP="00554F14" w:rsidRDefault="00554F14" w14:paraId="41714BA4" w14:textId="1DD98006">
      <w:pPr>
        <w:ind w:left="720"/>
        <w:jc w:val="both"/>
      </w:pPr>
      <w:r>
        <w:lastRenderedPageBreak/>
        <w:t xml:space="preserve">The navigation sub-system is divided into several </w:t>
      </w:r>
      <w:r w:rsidR="00441EDE">
        <w:t>distinct functions</w:t>
      </w:r>
      <w:r>
        <w:t xml:space="preserve">. These functions are depicted in </w:t>
      </w:r>
      <w:r w:rsidR="00252E22">
        <w:t>the figure below</w:t>
      </w:r>
      <w:r>
        <w:t>:</w:t>
      </w:r>
    </w:p>
    <w:p w:rsidR="00554F14" w:rsidP="00554F14" w:rsidRDefault="00554F14" w14:paraId="326FA886" w14:textId="77777777">
      <w:pPr>
        <w:ind w:left="720"/>
        <w:jc w:val="both"/>
      </w:pPr>
      <w:r>
        <w:t>1.1 Power Distribution</w:t>
      </w:r>
    </w:p>
    <w:p w:rsidR="00554F14" w:rsidP="00554F14" w:rsidRDefault="00554F14" w14:paraId="00A0DD46" w14:textId="77777777">
      <w:pPr>
        <w:ind w:left="720"/>
        <w:jc w:val="both"/>
      </w:pPr>
      <w:r>
        <w:t>1.2 Processor</w:t>
      </w:r>
    </w:p>
    <w:p w:rsidR="00554F14" w:rsidP="00554F14" w:rsidRDefault="00554F14" w14:paraId="36556992" w14:textId="77777777">
      <w:pPr>
        <w:ind w:left="720"/>
        <w:jc w:val="both"/>
      </w:pPr>
      <w:r>
        <w:t>1.2.1 Data Conditioning Processor</w:t>
      </w:r>
    </w:p>
    <w:p w:rsidR="00554F14" w:rsidP="00554F14" w:rsidRDefault="00554F14" w14:paraId="05BFE727" w14:textId="77777777">
      <w:pPr>
        <w:ind w:left="720"/>
        <w:jc w:val="both"/>
      </w:pPr>
      <w:r>
        <w:t>1.2.2 Command Routing Processor</w:t>
      </w:r>
    </w:p>
    <w:p w:rsidR="00554F14" w:rsidP="00554F14" w:rsidRDefault="00554F14" w14:paraId="2E136B55" w14:textId="77777777">
      <w:pPr>
        <w:ind w:left="720"/>
        <w:jc w:val="both"/>
      </w:pPr>
      <w:r>
        <w:t>1.3 Inertial Measuring Unit</w:t>
      </w:r>
    </w:p>
    <w:p w:rsidR="00554F14" w:rsidP="00554F14" w:rsidRDefault="00554F14" w14:paraId="3A095D24" w14:textId="77777777">
      <w:pPr>
        <w:ind w:left="720"/>
        <w:jc w:val="both"/>
      </w:pPr>
      <w:r>
        <w:t>1.4 GPS</w:t>
      </w:r>
    </w:p>
    <w:p w:rsidR="00554F14" w:rsidP="00554F14" w:rsidRDefault="00554F14" w14:paraId="14470FF0" w14:textId="77777777">
      <w:pPr>
        <w:ind w:left="720"/>
        <w:jc w:val="both"/>
      </w:pPr>
      <w:r>
        <w:t>1.4.1 Receiver</w:t>
      </w:r>
    </w:p>
    <w:p w:rsidR="00554F14" w:rsidP="00554F14" w:rsidRDefault="00554F14" w14:paraId="053B2635" w14:textId="08D63CCE">
      <w:pPr>
        <w:ind w:left="720"/>
        <w:jc w:val="both"/>
      </w:pPr>
      <w:r>
        <w:t>1.4.2 CRPA Antenna</w:t>
      </w:r>
    </w:p>
    <w:p w:rsidR="00520C14" w:rsidP="00554F14" w:rsidRDefault="00520C14" w14:paraId="1DE7625C" w14:textId="77777777">
      <w:pPr>
        <w:ind w:left="720"/>
        <w:jc w:val="both"/>
      </w:pPr>
    </w:p>
    <w:p w:rsidR="00554F14" w:rsidP="00554F14" w:rsidRDefault="00554F14" w14:paraId="7CA37F2A" w14:textId="77777777">
      <w:r>
        <w:rPr>
          <w:noProof/>
          <w:lang w:val="en-US"/>
        </w:rPr>
        <w:drawing>
          <wp:inline distT="0" distB="0" distL="0" distR="0" wp14:anchorId="6B3001F9" wp14:editId="7D8070E2">
            <wp:extent cx="5943600" cy="4648202"/>
            <wp:effectExtent l="0" t="0" r="0" b="0"/>
            <wp:docPr id="143634757" name="Picture 7" descr="C:\Users\scott.varney\AppData\Local\Microsoft\Windows\INetCache\Content.MSO\1E3DE3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65">
                      <a:extLst>
                        <a:ext uri="{28A0092B-C50C-407E-A947-70E740481C1C}">
                          <a14:useLocalDpi xmlns:a14="http://schemas.microsoft.com/office/drawing/2010/main" val="0"/>
                        </a:ext>
                      </a:extLst>
                    </a:blip>
                    <a:stretch>
                      <a:fillRect/>
                    </a:stretch>
                  </pic:blipFill>
                  <pic:spPr>
                    <a:xfrm>
                      <a:off x="0" y="0"/>
                      <a:ext cx="5943600" cy="4648202"/>
                    </a:xfrm>
                    <a:prstGeom prst="rect">
                      <a:avLst/>
                    </a:prstGeom>
                  </pic:spPr>
                </pic:pic>
              </a:graphicData>
            </a:graphic>
          </wp:inline>
        </w:drawing>
      </w:r>
    </w:p>
    <w:p w:rsidR="00554F14" w:rsidP="00554F14" w:rsidRDefault="00554F14" w14:paraId="27525822" w14:textId="77777777">
      <w:pPr>
        <w:pStyle w:val="Caption"/>
        <w:jc w:val="center"/>
        <w:rPr>
          <w:rFonts w:ascii="Times New Roman" w:hAnsi="Times New Roman" w:cs="Times New Roman"/>
          <w:color w:val="auto"/>
        </w:rPr>
      </w:pPr>
      <w:r w:rsidRPr="00172AC1">
        <w:rPr>
          <w:rFonts w:ascii="Times New Roman" w:hAnsi="Times New Roman" w:cs="Times New Roman"/>
          <w:color w:val="auto"/>
        </w:rPr>
        <w:t xml:space="preserve">Figure </w:t>
      </w:r>
      <w:r w:rsidRPr="00172AC1">
        <w:rPr>
          <w:rFonts w:ascii="Times New Roman" w:hAnsi="Times New Roman" w:cs="Times New Roman"/>
          <w:color w:val="auto"/>
        </w:rPr>
        <w:fldChar w:fldCharType="begin"/>
      </w:r>
      <w:r w:rsidRPr="00172AC1">
        <w:rPr>
          <w:rFonts w:ascii="Times New Roman" w:hAnsi="Times New Roman" w:cs="Times New Roman"/>
          <w:color w:val="auto"/>
        </w:rPr>
        <w:instrText xml:space="preserve"> SEQ Figure \* ARABIC </w:instrText>
      </w:r>
      <w:r w:rsidRPr="00172AC1">
        <w:rPr>
          <w:rFonts w:ascii="Times New Roman" w:hAnsi="Times New Roman" w:cs="Times New Roman"/>
          <w:color w:val="auto"/>
        </w:rPr>
        <w:fldChar w:fldCharType="separate"/>
      </w:r>
      <w:r w:rsidRPr="00172AC1">
        <w:rPr>
          <w:rFonts w:ascii="Times New Roman" w:hAnsi="Times New Roman" w:cs="Times New Roman"/>
          <w:color w:val="auto"/>
        </w:rPr>
        <w:t>1</w:t>
      </w:r>
      <w:r w:rsidRPr="00172AC1">
        <w:rPr>
          <w:rFonts w:ascii="Times New Roman" w:hAnsi="Times New Roman" w:cs="Times New Roman"/>
          <w:color w:val="auto"/>
        </w:rPr>
        <w:fldChar w:fldCharType="end"/>
      </w:r>
      <w:r w:rsidRPr="00172AC1">
        <w:rPr>
          <w:rFonts w:ascii="Times New Roman" w:hAnsi="Times New Roman" w:cs="Times New Roman"/>
          <w:color w:val="auto"/>
        </w:rPr>
        <w:t xml:space="preserve"> System Functional Block Diagram</w:t>
      </w:r>
    </w:p>
    <w:p w:rsidR="00554F14" w:rsidP="00554F14" w:rsidRDefault="00554F14" w14:paraId="1D0BDD28" w14:textId="77777777">
      <w:pPr>
        <w:ind w:left="720"/>
      </w:pPr>
      <w:r>
        <w:t xml:space="preserve">The hardware consists of a GPS antenna (1.4.2) which receives the GPS radio frequency (RF) signal and then transfers the signal to the GPS receiver (1.4.1).  The GPS receiver (1.4.1) converts the RF signal into GPS data.  This data is then transferred </w:t>
      </w:r>
      <w:r>
        <w:lastRenderedPageBreak/>
        <w:t xml:space="preserve">over to the data conditioning processor (1.2.1) which prepares the data for transfer to the flight computer sub-system.  The Inertial measurement unit (IMU) (1.3) senses the attitude of the AUAV and transfers data to the data conditioning processor (1.2.1) which prepares the data for transfer to the flight computer sub-system.  Commanding for the IMU (1.3) and the GPS (1.4) are received from the flight computer and are then detected, processed and split by the command routing processor (1.2.2) and prepared for transfer to the IMU (1.3) and GPS receiver (1.4.1) respectively.  This sub-system also contains power distribution functions (1.1) that prepares and converts the voltages necessary for each of the sub-system components.  These pieces make up the navigation sub-system for the AUAV system.  </w:t>
      </w:r>
    </w:p>
    <w:p w:rsidR="00EC51E0" w:rsidP="00D967DA" w:rsidRDefault="00EC51E0" w14:paraId="66B67E00" w14:textId="77777777">
      <w:pPr>
        <w:ind w:left="720"/>
        <w:jc w:val="both"/>
      </w:pPr>
    </w:p>
    <w:p w:rsidR="009847E3" w:rsidP="00D967DA" w:rsidRDefault="00062838" w14:paraId="59FDA1D6" w14:textId="60AE99E2">
      <w:pPr>
        <w:ind w:left="720"/>
      </w:pPr>
      <w:r>
        <w:t>R</w:t>
      </w:r>
      <w:r w:rsidR="00D967DA">
        <w:t>equirements</w:t>
      </w:r>
    </w:p>
    <w:p w:rsidR="009847E3" w:rsidP="00D967DA" w:rsidRDefault="009847E3" w14:paraId="72368341" w14:textId="77777777">
      <w:pPr>
        <w:ind w:left="1800"/>
      </w:pPr>
    </w:p>
    <w:p w:rsidR="009847E3" w:rsidP="00D967DA" w:rsidRDefault="00D967DA" w14:paraId="57E5F66F" w14:textId="1F93D11F">
      <w:pPr>
        <w:numPr>
          <w:ilvl w:val="3"/>
          <w:numId w:val="2"/>
        </w:numPr>
        <w:ind w:left="2070"/>
      </w:pPr>
      <w:r>
        <w:t xml:space="preserve">The system shall </w:t>
      </w:r>
      <w:r w:rsidR="00875FCC">
        <w:t xml:space="preserve">be capable of sensing the </w:t>
      </w:r>
      <w:r w:rsidR="00463F53">
        <w:t>A</w:t>
      </w:r>
      <w:r w:rsidR="00875FCC">
        <w:t>UAVs heading</w:t>
      </w:r>
      <w:r>
        <w:t>.</w:t>
      </w:r>
    </w:p>
    <w:p w:rsidR="00875FCC" w:rsidP="00D967DA" w:rsidRDefault="00875FCC" w14:paraId="395E1D04" w14:textId="04CA5926">
      <w:pPr>
        <w:numPr>
          <w:ilvl w:val="3"/>
          <w:numId w:val="2"/>
        </w:numPr>
        <w:ind w:left="2070"/>
      </w:pPr>
      <w:r>
        <w:t xml:space="preserve">The system shall be capable of sensing the </w:t>
      </w:r>
      <w:r w:rsidR="00463F53">
        <w:t>A</w:t>
      </w:r>
      <w:r>
        <w:t>UAVs elevation.</w:t>
      </w:r>
    </w:p>
    <w:p w:rsidR="009847E3" w:rsidP="00D967DA" w:rsidRDefault="00875FCC" w14:paraId="76BA4E2F" w14:textId="09E48086">
      <w:pPr>
        <w:numPr>
          <w:ilvl w:val="3"/>
          <w:numId w:val="2"/>
        </w:numPr>
        <w:ind w:left="2070"/>
      </w:pPr>
      <w:r>
        <w:t xml:space="preserve">The system shall be capable of sensing the </w:t>
      </w:r>
      <w:r w:rsidR="00463F53">
        <w:t>A</w:t>
      </w:r>
      <w:r>
        <w:t>UAVs position relative to the ground.</w:t>
      </w:r>
    </w:p>
    <w:p w:rsidR="009847E3" w:rsidP="33EC872F" w:rsidRDefault="1028D8D6" w14:paraId="2DA19DCA" w14:textId="321F2744">
      <w:pPr>
        <w:numPr>
          <w:ilvl w:val="3"/>
          <w:numId w:val="2"/>
        </w:numPr>
        <w:ind w:left="2070"/>
      </w:pPr>
      <w:r>
        <w:t>The system shall regulate the incoming power voltage to prevent power surges.</w:t>
      </w:r>
    </w:p>
    <w:p w:rsidR="001042B9" w:rsidP="00D967DA" w:rsidRDefault="001042B9" w14:paraId="7D337022" w14:textId="43BC1C28">
      <w:pPr>
        <w:numPr>
          <w:ilvl w:val="3"/>
          <w:numId w:val="2"/>
        </w:numPr>
        <w:ind w:left="2070"/>
      </w:pPr>
      <w:r>
        <w:t>The system shall transform the incoming power voltage to suit components.</w:t>
      </w:r>
    </w:p>
    <w:p w:rsidR="7C1B54B7" w:rsidP="34603D4F" w:rsidRDefault="7C1B54B7" w14:paraId="3A470528" w14:textId="0CD7122B">
      <w:pPr>
        <w:numPr>
          <w:ilvl w:val="3"/>
          <w:numId w:val="2"/>
        </w:numPr>
        <w:ind w:left="2070"/>
      </w:pPr>
      <w:r>
        <w:t>The system shall provide resistance to jamming from an EW environment</w:t>
      </w:r>
    </w:p>
    <w:p w:rsidR="009847E3" w:rsidP="33EC872F" w:rsidRDefault="00D967DA" w14:paraId="2ABE57CC" w14:textId="77777777">
      <w:pPr>
        <w:pStyle w:val="Heading3"/>
        <w:numPr>
          <w:ilvl w:val="2"/>
          <w:numId w:val="2"/>
        </w:numPr>
        <w:ind w:left="1440" w:hanging="180"/>
        <w:rPr>
          <w:b/>
          <w:bCs/>
          <w:i/>
          <w:iCs/>
          <w:color w:val="000000"/>
          <w:sz w:val="22"/>
          <w:szCs w:val="22"/>
        </w:rPr>
      </w:pPr>
      <w:bookmarkStart w:name="_Toc43130225" w:id="8"/>
      <w:r w:rsidRPr="33EC872F">
        <w:rPr>
          <w:b/>
          <w:bCs/>
          <w:i/>
          <w:iCs/>
          <w:color w:val="000000" w:themeColor="text1"/>
          <w:sz w:val="22"/>
          <w:szCs w:val="22"/>
        </w:rPr>
        <w:t>Allocation of Requirements</w:t>
      </w:r>
      <w:bookmarkEnd w:id="8"/>
    </w:p>
    <w:p w:rsidR="009847E3" w:rsidRDefault="009847E3" w14:paraId="633AF03E" w14:textId="77777777">
      <w:pPr>
        <w:ind w:left="2160"/>
      </w:pPr>
    </w:p>
    <w:p w:rsidR="0025793B" w:rsidP="001042B9" w:rsidRDefault="2FA9E5CB" w14:paraId="22DB036A" w14:textId="16DE79E5">
      <w:pPr>
        <w:numPr>
          <w:ilvl w:val="3"/>
          <w:numId w:val="2"/>
        </w:numPr>
        <w:ind w:left="2070"/>
      </w:pPr>
      <w:r>
        <w:t>Power</w:t>
      </w:r>
    </w:p>
    <w:p w:rsidR="0025793B" w:rsidP="33EC872F" w:rsidRDefault="0025793B" w14:paraId="19D068A0" w14:textId="38CF2FC9">
      <w:pPr>
        <w:numPr>
          <w:ilvl w:val="4"/>
          <w:numId w:val="2"/>
        </w:numPr>
      </w:pPr>
      <w:r>
        <w:t xml:space="preserve">The system shall consume a maximum of </w:t>
      </w:r>
      <w:ins w:author="Nathan Kudlaty" w:date="2020-06-29T19:47:00Z" w:id="9">
        <w:r w:rsidR="004C0E66">
          <w:t>2</w:t>
        </w:r>
      </w:ins>
      <w:r w:rsidR="0924A93A">
        <w:t>5</w:t>
      </w:r>
      <w:r>
        <w:t xml:space="preserve"> </w:t>
      </w:r>
      <w:r w:rsidR="3D461F52">
        <w:t>Amperes</w:t>
      </w:r>
    </w:p>
    <w:p w:rsidR="5CEE825B" w:rsidP="33EC872F" w:rsidRDefault="5CEE825B" w14:paraId="72BE01A1" w14:textId="748C9996">
      <w:pPr>
        <w:numPr>
          <w:ilvl w:val="4"/>
          <w:numId w:val="2"/>
        </w:numPr>
      </w:pPr>
      <w:r>
        <w:t xml:space="preserve">The system shall operate with a </w:t>
      </w:r>
      <w:ins w:author="Nathan Kudlaty" w:date="2020-06-30T19:40:00Z" w:id="10">
        <w:r w:rsidR="00FA1209">
          <w:t xml:space="preserve">12 </w:t>
        </w:r>
      </w:ins>
      <w:del w:author="Nathan Kudlaty" w:date="2020-06-30T19:40:00Z" w:id="11">
        <w:r w:rsidDel="00FA1209" w:rsidR="21EA9CEC">
          <w:delText xml:space="preserve">28 </w:delText>
        </w:r>
      </w:del>
      <w:r w:rsidR="21EA9CEC">
        <w:t>VDC</w:t>
      </w:r>
      <w:r w:rsidR="3B447C72">
        <w:t xml:space="preserve"> input</w:t>
      </w:r>
    </w:p>
    <w:p w:rsidR="0B824327" w:rsidP="34603D4F" w:rsidRDefault="0B824327" w14:paraId="17B5A8FD" w14:textId="5D955274">
      <w:pPr>
        <w:numPr>
          <w:ilvl w:val="4"/>
          <w:numId w:val="2"/>
        </w:numPr>
      </w:pPr>
      <w:r>
        <w:t xml:space="preserve">The system shall provide internal filtering and conditioning for the </w:t>
      </w:r>
      <w:r w:rsidR="005A723E">
        <w:t>sub-</w:t>
      </w:r>
      <w:r>
        <w:t>system components.</w:t>
      </w:r>
    </w:p>
    <w:p w:rsidR="2FD7EE5B" w:rsidP="34603D4F" w:rsidRDefault="2FD7EE5B" w14:paraId="44972AEE" w14:textId="21B9EC89">
      <w:pPr>
        <w:numPr>
          <w:ilvl w:val="3"/>
          <w:numId w:val="2"/>
        </w:numPr>
      </w:pPr>
      <w:r>
        <w:t>Signal Environment</w:t>
      </w:r>
    </w:p>
    <w:p w:rsidR="2FD7EE5B" w:rsidP="33EC872F" w:rsidRDefault="2FD7EE5B" w14:paraId="5BE97FF2" w14:textId="5417E6AC">
      <w:pPr>
        <w:numPr>
          <w:ilvl w:val="4"/>
          <w:numId w:val="2"/>
        </w:numPr>
      </w:pPr>
      <w:r>
        <w:t>The system shall operate properly in a jamming environment.</w:t>
      </w:r>
    </w:p>
    <w:p w:rsidR="34D2117E" w:rsidP="34603D4F" w:rsidRDefault="34D2117E" w14:paraId="7DD10B32" w14:textId="7DA52086">
      <w:pPr>
        <w:numPr>
          <w:ilvl w:val="3"/>
          <w:numId w:val="2"/>
        </w:numPr>
      </w:pPr>
      <w:r>
        <w:t>Composition</w:t>
      </w:r>
      <w:bookmarkStart w:name="_GoBack" w:id="12"/>
      <w:bookmarkEnd w:id="12"/>
    </w:p>
    <w:p w:rsidR="34D2117E" w:rsidP="34603D4F" w:rsidRDefault="34D2117E" w14:paraId="72DBB2E6" w14:textId="33F92688">
      <w:pPr>
        <w:numPr>
          <w:ilvl w:val="4"/>
          <w:numId w:val="2"/>
        </w:numPr>
      </w:pPr>
      <w:r>
        <w:t xml:space="preserve">The system shall include a GPS receiver </w:t>
      </w:r>
      <w:r w:rsidR="5449CF27">
        <w:t>unit</w:t>
      </w:r>
    </w:p>
    <w:p w:rsidR="5D6316CA" w:rsidP="34603D4F" w:rsidRDefault="5D6316CA" w14:paraId="32F342D6" w14:textId="5CB64B68">
      <w:pPr>
        <w:numPr>
          <w:ilvl w:val="4"/>
          <w:numId w:val="2"/>
        </w:numPr>
      </w:pPr>
      <w:r>
        <w:t>The system shall include a GPS antenna</w:t>
      </w:r>
      <w:r w:rsidR="00A73BAF">
        <w:t xml:space="preserve"> type CRPA.</w:t>
      </w:r>
    </w:p>
    <w:p w:rsidR="34D2117E" w:rsidP="34603D4F" w:rsidRDefault="34D2117E" w14:paraId="1CE605FE" w14:textId="5AF1E707">
      <w:pPr>
        <w:numPr>
          <w:ilvl w:val="4"/>
          <w:numId w:val="2"/>
        </w:numPr>
      </w:pPr>
      <w:r>
        <w:t>The system shall include an inertial measurement unit (IMU)</w:t>
      </w:r>
    </w:p>
    <w:p w:rsidR="34D2117E" w:rsidP="34603D4F" w:rsidRDefault="34D2117E" w14:paraId="5F7C528D" w14:textId="6DFBADEC">
      <w:pPr>
        <w:numPr>
          <w:ilvl w:val="4"/>
          <w:numId w:val="2"/>
        </w:numPr>
      </w:pPr>
      <w:r>
        <w:t>The system shall include a processing unit.</w:t>
      </w:r>
    </w:p>
    <w:p w:rsidR="34D2117E" w:rsidP="34603D4F" w:rsidRDefault="34D2117E" w14:paraId="673D3A5B" w14:textId="70E1C91B">
      <w:pPr>
        <w:numPr>
          <w:ilvl w:val="4"/>
          <w:numId w:val="2"/>
        </w:numPr>
      </w:pPr>
      <w:r>
        <w:lastRenderedPageBreak/>
        <w:t>The system shall include a power conditioning and distribution unit.</w:t>
      </w:r>
    </w:p>
    <w:p w:rsidR="009847E3" w:rsidP="33EC872F" w:rsidRDefault="00D967DA" w14:paraId="6F4E0AF2" w14:textId="77777777">
      <w:pPr>
        <w:pStyle w:val="Heading3"/>
        <w:numPr>
          <w:ilvl w:val="2"/>
          <w:numId w:val="2"/>
        </w:numPr>
        <w:ind w:left="1440" w:hanging="180"/>
        <w:rPr>
          <w:b/>
          <w:bCs/>
          <w:i/>
          <w:iCs/>
          <w:color w:val="000000"/>
          <w:sz w:val="22"/>
          <w:szCs w:val="22"/>
        </w:rPr>
      </w:pPr>
      <w:bookmarkStart w:name="_Toc43130226" w:id="13"/>
      <w:r w:rsidRPr="33EC872F">
        <w:rPr>
          <w:b/>
          <w:bCs/>
          <w:i/>
          <w:iCs/>
          <w:color w:val="000000" w:themeColor="text1"/>
          <w:sz w:val="22"/>
          <w:szCs w:val="22"/>
        </w:rPr>
        <w:t>Functional Interfaces and Criteria</w:t>
      </w:r>
      <w:bookmarkEnd w:id="13"/>
    </w:p>
    <w:p w:rsidR="009847E3" w:rsidRDefault="009847E3" w14:paraId="2006E751" w14:textId="77777777"/>
    <w:p w:rsidR="009847E3" w:rsidP="00687EB4" w:rsidRDefault="00D967DA" w14:paraId="43E4DC93" w14:textId="67DD6603">
      <w:pPr>
        <w:ind w:left="720"/>
      </w:pPr>
      <w:r>
        <w:t>Discussion</w:t>
      </w:r>
    </w:p>
    <w:p w:rsidR="009847E3" w:rsidP="00687EB4" w:rsidRDefault="009847E3" w14:paraId="3DEEDE8D" w14:textId="673C33F9">
      <w:pPr>
        <w:ind w:left="720"/>
      </w:pPr>
    </w:p>
    <w:p w:rsidR="005F78D7" w:rsidP="00687EB4" w:rsidRDefault="00826FB4" w14:paraId="0BA2BE30" w14:textId="4D53645A">
      <w:pPr>
        <w:ind w:left="720"/>
      </w:pPr>
      <w:r>
        <w:t>The navigation sub-system interfaces directly with the flight computer sub-system.  Commanding is received from the flight computer</w:t>
      </w:r>
      <w:r w:rsidR="00810B99">
        <w:t xml:space="preserve"> subsystem for the IMS and GPS pieces of the navigation sub-system.  The GPS and IMS </w:t>
      </w:r>
      <w:r w:rsidR="00AA68ED">
        <w:t xml:space="preserve">data is packaged within the navigation sub-system and then transferred back to the flight computer sub-system.  </w:t>
      </w:r>
      <w:r w:rsidR="002A55BA">
        <w:t xml:space="preserve">The navigation sub-system sensors provide </w:t>
      </w:r>
      <w:del w:author="Matos, Luis (US)" w:date="2020-06-29T12:25:00Z" w:id="14">
        <w:r w:rsidDel="002A55BA">
          <w:delText>altitude,</w:delText>
        </w:r>
      </w:del>
      <w:r w:rsidR="002A55BA">
        <w:t xml:space="preserve">attitude and position data to </w:t>
      </w:r>
      <w:r w:rsidR="008141B9">
        <w:t>fulfil</w:t>
      </w:r>
      <w:r w:rsidR="007723BF">
        <w:t xml:space="preserve"> the operational requirements listed in section 3.1.2.</w:t>
      </w:r>
      <w:r w:rsidR="008141B9">
        <w:t xml:space="preserve">  The navigation sub-system does not </w:t>
      </w:r>
      <w:r w:rsidR="00EB26FA">
        <w:t>make autonomous decisions, but its data is required for the flight computer to make these decisions properly.  This data is also</w:t>
      </w:r>
      <w:r w:rsidR="00BC3EF9">
        <w:t xml:space="preserve"> provided to the mission control center for the AUAV operator to make manual control decisions as well.  The navigation sub-system data is critical to proper AUAV operations.</w:t>
      </w:r>
    </w:p>
    <w:p w:rsidR="009847E3" w:rsidRDefault="009847E3" w14:paraId="68022EBA" w14:textId="77777777">
      <w:pPr>
        <w:ind w:left="1440"/>
      </w:pPr>
    </w:p>
    <w:p w:rsidR="009847E3" w:rsidP="007B4812" w:rsidRDefault="00D967DA" w14:paraId="36C783B7" w14:textId="77777777">
      <w:r>
        <w:t>Requirements</w:t>
      </w:r>
    </w:p>
    <w:p w:rsidR="009847E3" w:rsidRDefault="009847E3" w14:paraId="1F14DDC5" w14:textId="77777777"/>
    <w:p w:rsidR="009847E3" w:rsidP="00687EB4" w:rsidRDefault="00D967DA" w14:paraId="7E8CA3AE" w14:textId="1BE4C559">
      <w:pPr>
        <w:numPr>
          <w:ilvl w:val="3"/>
          <w:numId w:val="2"/>
        </w:numPr>
        <w:ind w:left="2070"/>
      </w:pPr>
      <w:r>
        <w:t>T</w:t>
      </w:r>
      <w:r w:rsidR="7B8C141E">
        <w:t>he system shall interface with and provide data to the flight computer sub-system</w:t>
      </w:r>
      <w:r>
        <w:t>.</w:t>
      </w:r>
    </w:p>
    <w:p w:rsidR="696CE382" w:rsidP="1A15918F" w:rsidRDefault="696CE382" w14:paraId="32CBFD69" w14:textId="5C08A6AA">
      <w:pPr>
        <w:numPr>
          <w:ilvl w:val="3"/>
          <w:numId w:val="2"/>
        </w:numPr>
        <w:ind w:left="2070"/>
      </w:pPr>
      <w:r>
        <w:t>The system shall interface with and accept commands from the flight computer sub-system.</w:t>
      </w:r>
    </w:p>
    <w:p w:rsidR="696CE382" w:rsidP="1A15918F" w:rsidRDefault="696CE382" w14:paraId="0452C8B1" w14:textId="37BBD318">
      <w:pPr>
        <w:numPr>
          <w:ilvl w:val="3"/>
          <w:numId w:val="2"/>
        </w:numPr>
        <w:ind w:left="2070"/>
      </w:pPr>
      <w:r>
        <w:t>The system shall receive Global Positioning System (GPS) Data.</w:t>
      </w:r>
    </w:p>
    <w:p w:rsidR="333B6ECC" w:rsidP="1A15918F" w:rsidRDefault="333B6ECC" w14:paraId="6CB0499F" w14:textId="37A7C7E3">
      <w:pPr>
        <w:numPr>
          <w:ilvl w:val="3"/>
          <w:numId w:val="2"/>
        </w:numPr>
        <w:ind w:left="2070"/>
      </w:pPr>
      <w:r>
        <w:t>The system shall provide altitude data to the flight computer sub-system</w:t>
      </w:r>
    </w:p>
    <w:p w:rsidR="333B6ECC" w:rsidP="1A15918F" w:rsidRDefault="333B6ECC" w14:paraId="7E220B81" w14:textId="6967FB59">
      <w:pPr>
        <w:numPr>
          <w:ilvl w:val="3"/>
          <w:numId w:val="2"/>
        </w:numPr>
        <w:ind w:left="2070"/>
      </w:pPr>
      <w:r>
        <w:t>The system shall provide speed data to the flight computer sub-system</w:t>
      </w:r>
    </w:p>
    <w:p w:rsidR="333B6ECC" w:rsidP="1A15918F" w:rsidRDefault="333B6ECC" w14:paraId="19C5C5E7" w14:textId="39D613B0">
      <w:pPr>
        <w:numPr>
          <w:ilvl w:val="3"/>
          <w:numId w:val="2"/>
        </w:numPr>
        <w:ind w:left="2070"/>
      </w:pPr>
      <w:r>
        <w:t>The system shall provide attitude data (roll, pitch and yaw) to the flight computer sub-system</w:t>
      </w:r>
    </w:p>
    <w:p w:rsidR="333B6ECC" w:rsidP="1A15918F" w:rsidRDefault="333B6ECC" w14:paraId="48D8CCFE" w14:textId="0E3E7298">
      <w:pPr>
        <w:numPr>
          <w:ilvl w:val="3"/>
          <w:numId w:val="2"/>
        </w:numPr>
        <w:ind w:left="2070"/>
      </w:pPr>
      <w:r>
        <w:t>The system shall allow firmware updates from the flight computer sub-system.</w:t>
      </w:r>
    </w:p>
    <w:p w:rsidR="405C6E54" w:rsidP="3C32F9CF" w:rsidRDefault="405C6E54" w14:paraId="0E1D743C" w14:textId="7ABF9BE4">
      <w:pPr>
        <w:numPr>
          <w:ilvl w:val="2"/>
          <w:numId w:val="2"/>
        </w:numPr>
        <w:rPr>
          <w:b/>
          <w:bCs/>
        </w:rPr>
      </w:pPr>
      <w:r w:rsidRPr="3C32F9CF">
        <w:rPr>
          <w:b/>
          <w:bCs/>
          <w:i/>
          <w:iCs/>
          <w:color w:val="000000" w:themeColor="text1"/>
        </w:rPr>
        <w:t>Environmental Conditions</w:t>
      </w:r>
    </w:p>
    <w:p w:rsidR="405C6E54" w:rsidP="3C32F9CF" w:rsidRDefault="405C6E54" w14:paraId="68840B49" w14:textId="01ED2344">
      <w:pPr>
        <w:numPr>
          <w:ilvl w:val="3"/>
          <w:numId w:val="2"/>
        </w:numPr>
      </w:pPr>
      <w:r>
        <w:t>Not applicable—reserved for future use</w:t>
      </w:r>
    </w:p>
    <w:p w:rsidRPr="005234A9" w:rsidR="009847E3" w:rsidP="005234A9" w:rsidRDefault="00D967DA" w14:paraId="2A156CB8" w14:textId="56AF5A76">
      <w:pPr>
        <w:pStyle w:val="Heading2"/>
        <w:numPr>
          <w:ilvl w:val="1"/>
          <w:numId w:val="2"/>
        </w:numPr>
        <w:ind w:left="720" w:hanging="90"/>
        <w:rPr>
          <w:b/>
          <w:i/>
          <w:sz w:val="22"/>
          <w:szCs w:val="22"/>
        </w:rPr>
      </w:pPr>
      <w:bookmarkStart w:name="_Toc43130227" w:id="15"/>
      <w:r>
        <w:rPr>
          <w:b/>
          <w:i/>
          <w:sz w:val="22"/>
          <w:szCs w:val="22"/>
        </w:rPr>
        <w:t>System Characteristics</w:t>
      </w:r>
      <w:bookmarkEnd w:id="15"/>
    </w:p>
    <w:p w:rsidR="009847E3" w:rsidP="005234A9" w:rsidRDefault="00D967DA" w14:paraId="12F8A6E4" w14:textId="77777777">
      <w:pPr>
        <w:pStyle w:val="Heading3"/>
        <w:numPr>
          <w:ilvl w:val="2"/>
          <w:numId w:val="2"/>
        </w:numPr>
        <w:ind w:left="1440" w:hanging="180"/>
        <w:rPr>
          <w:b/>
          <w:i/>
          <w:color w:val="000000"/>
          <w:sz w:val="22"/>
          <w:szCs w:val="22"/>
        </w:rPr>
      </w:pPr>
      <w:bookmarkStart w:name="_Toc43130228" w:id="16"/>
      <w:r>
        <w:rPr>
          <w:b/>
          <w:i/>
          <w:color w:val="000000"/>
          <w:sz w:val="22"/>
          <w:szCs w:val="22"/>
        </w:rPr>
        <w:t>Performance Characteristics</w:t>
      </w:r>
      <w:bookmarkEnd w:id="16"/>
    </w:p>
    <w:p w:rsidR="009847E3" w:rsidRDefault="009847E3" w14:paraId="68272D5A" w14:textId="77777777">
      <w:pPr>
        <w:ind w:left="2160"/>
      </w:pPr>
    </w:p>
    <w:p w:rsidR="009847E3" w:rsidP="005234A9" w:rsidRDefault="00D967DA" w14:paraId="54046BF6" w14:textId="77777777">
      <w:pPr>
        <w:numPr>
          <w:ilvl w:val="3"/>
          <w:numId w:val="2"/>
        </w:numPr>
        <w:ind w:left="2070"/>
      </w:pPr>
      <w:r>
        <w:t>The system shall have a data transfer rate of a maximum of 150 Mbits/sec.</w:t>
      </w:r>
    </w:p>
    <w:p w:rsidR="009847E3" w:rsidP="005234A9" w:rsidRDefault="00D967DA" w14:paraId="48AEA38B" w14:textId="77777777">
      <w:pPr>
        <w:numPr>
          <w:ilvl w:val="3"/>
          <w:numId w:val="2"/>
        </w:numPr>
        <w:ind w:left="2070"/>
      </w:pPr>
      <w:r>
        <w:lastRenderedPageBreak/>
        <w:t>The system shall operate at full performance for all temperatures ranging from -40.0 degrees Fahrenheit [-40 degrees Celsius] and +120.0 degrees Fahrenheit [+48.9 degrees Celsius], inclusively.</w:t>
      </w:r>
    </w:p>
    <w:p w:rsidR="009847E3" w:rsidP="005234A9" w:rsidRDefault="00D967DA" w14:paraId="6EC4E9E7" w14:textId="77777777">
      <w:pPr>
        <w:numPr>
          <w:ilvl w:val="3"/>
          <w:numId w:val="2"/>
        </w:numPr>
        <w:ind w:left="2070"/>
      </w:pPr>
      <w:r>
        <w:t>The system shall operate at full performance for all atmospheric pressures ranging from -9.0 pounds per square inch absolute [-62.1 kilopascals absolute] and 0.0 pounds per square inch absolute [0.0 kilopascals absolute], inclusively.</w:t>
      </w:r>
    </w:p>
    <w:p w:rsidR="009847E3" w:rsidP="005234A9" w:rsidRDefault="00D967DA" w14:paraId="134E3E07" w14:textId="3A1EFF86">
      <w:pPr>
        <w:numPr>
          <w:ilvl w:val="3"/>
          <w:numId w:val="2"/>
        </w:numPr>
        <w:ind w:left="2070"/>
      </w:pPr>
      <w:r>
        <w:t xml:space="preserve">The system shall be able to </w:t>
      </w:r>
      <w:r w:rsidR="374052FF">
        <w:t xml:space="preserve">measure </w:t>
      </w:r>
      <w:r>
        <w:t>the UAV flight speed from 0.0 miles per hour [0.0 kilometers per hour] to 158.45 miles per hour [255.00 kilometers per hour], inclusively, within a tolerance of +/- 5 miles per hour [8 kilometers per hour].</w:t>
      </w:r>
    </w:p>
    <w:p w:rsidR="009847E3" w:rsidP="005234A9" w:rsidRDefault="00D967DA" w14:paraId="3BAE56CE" w14:textId="77ECBC6A">
      <w:pPr>
        <w:numPr>
          <w:ilvl w:val="3"/>
          <w:numId w:val="2"/>
        </w:numPr>
        <w:ind w:left="2070"/>
      </w:pPr>
      <w:r>
        <w:t xml:space="preserve">The system shall be able to </w:t>
      </w:r>
      <w:r w:rsidR="05D9CA15">
        <w:t xml:space="preserve">measure </w:t>
      </w:r>
      <w:r>
        <w:t>the UAV flight altitudes from ground level to a maximum of 25,000 feet above mean sea level [7.62 kilometers], inclusively, with a tolerance of +/- 3.0 feet [0.914 meters].</w:t>
      </w:r>
    </w:p>
    <w:p w:rsidR="009847E3" w:rsidP="005234A9" w:rsidRDefault="00D967DA" w14:paraId="2A44E285" w14:textId="43726E40">
      <w:pPr>
        <w:numPr>
          <w:ilvl w:val="3"/>
          <w:numId w:val="2"/>
        </w:numPr>
        <w:ind w:left="2070"/>
      </w:pPr>
      <w:r>
        <w:t xml:space="preserve">The system shall be able to </w:t>
      </w:r>
      <w:r w:rsidR="0DDC9A93">
        <w:t xml:space="preserve">measure </w:t>
      </w:r>
      <w:r>
        <w:t xml:space="preserve">the UAV flight spatial position (latitude and longitude) with a tolerance of </w:t>
      </w:r>
      <w:del w:author="Nathan Kudlaty" w:date="2020-06-30T13:49:00Z" w:id="17">
        <w:r w:rsidDel="009E6CBF">
          <w:delText>+/- 3.0 feet</w:delText>
        </w:r>
      </w:del>
      <w:ins w:author="Nathan Kudlaty" w:date="2020-06-30T13:49:00Z" w:id="18">
        <w:r w:rsidR="009E6CBF">
          <w:t>1/25</w:t>
        </w:r>
        <w:r w:rsidRPr="009E6CBF" w:rsidR="009E6CBF">
          <w:rPr>
            <w:vertAlign w:val="superscript"/>
            <w:rPrChange w:author="Nathan Kudlaty" w:date="2020-06-30T13:49:00Z" w:id="19">
              <w:rPr/>
            </w:rPrChange>
          </w:rPr>
          <w:t>th</w:t>
        </w:r>
        <w:r w:rsidR="009E6CBF">
          <w:t xml:space="preserve"> of a second</w:t>
        </w:r>
      </w:ins>
      <w:r>
        <w:t xml:space="preserve"> [</w:t>
      </w:r>
      <w:del w:author="Nathan Kudlaty" w:date="2020-06-30T13:49:00Z" w:id="20">
        <w:r w:rsidDel="009E6CBF">
          <w:delText>0.914 meters</w:delText>
        </w:r>
      </w:del>
      <w:ins w:author="Nathan Kudlaty" w:date="2020-06-30T13:49:00Z" w:id="21">
        <w:r w:rsidR="009E6CBF">
          <w:t>3.6 feet</w:t>
        </w:r>
      </w:ins>
      <w:r>
        <w:t>].</w:t>
      </w:r>
    </w:p>
    <w:p w:rsidR="009847E3" w:rsidP="005234A9" w:rsidRDefault="00D967DA" w14:paraId="2FB2DF4F" w14:textId="6E491D94">
      <w:pPr>
        <w:numPr>
          <w:ilvl w:val="3"/>
          <w:numId w:val="2"/>
        </w:numPr>
        <w:ind w:left="2070"/>
      </w:pPr>
      <w:r>
        <w:t xml:space="preserve">The system shall </w:t>
      </w:r>
      <w:r w:rsidR="5A05497C">
        <w:t xml:space="preserve">operate with </w:t>
      </w:r>
      <w:r>
        <w:t xml:space="preserve">the UAV experiencing g-forces </w:t>
      </w:r>
      <w:r w:rsidR="111AF9E9">
        <w:t xml:space="preserve">0 and </w:t>
      </w:r>
      <w:r>
        <w:t>0.5 in the negative direction.</w:t>
      </w:r>
    </w:p>
    <w:p w:rsidR="00387794" w:rsidP="1A15918F" w:rsidRDefault="00D967DA" w14:paraId="364B8F33" w14:textId="3D006A7A">
      <w:pPr>
        <w:numPr>
          <w:ilvl w:val="3"/>
          <w:numId w:val="2"/>
        </w:numPr>
        <w:ind w:left="2070"/>
      </w:pPr>
      <w:r>
        <w:t xml:space="preserve">The system shall </w:t>
      </w:r>
      <w:r w:rsidR="4410BDCD">
        <w:t xml:space="preserve">operate with </w:t>
      </w:r>
      <w:r>
        <w:t xml:space="preserve">the UAV experiencing a bank angle </w:t>
      </w:r>
      <w:r w:rsidR="140E0B17">
        <w:t>between 0 and</w:t>
      </w:r>
      <w:r>
        <w:t xml:space="preserve"> 40 degrees.</w:t>
      </w:r>
    </w:p>
    <w:p w:rsidR="009847E3" w:rsidP="005234A9" w:rsidRDefault="00D967DA" w14:paraId="4B979518" w14:textId="77777777">
      <w:pPr>
        <w:pStyle w:val="Heading3"/>
        <w:numPr>
          <w:ilvl w:val="2"/>
          <w:numId w:val="2"/>
        </w:numPr>
        <w:ind w:left="1440" w:hanging="180"/>
        <w:rPr>
          <w:b/>
          <w:i/>
          <w:color w:val="000000"/>
          <w:sz w:val="22"/>
          <w:szCs w:val="22"/>
        </w:rPr>
      </w:pPr>
      <w:bookmarkStart w:name="_Toc43130229" w:id="22"/>
      <w:r>
        <w:rPr>
          <w:b/>
          <w:i/>
          <w:color w:val="000000"/>
          <w:sz w:val="22"/>
          <w:szCs w:val="22"/>
        </w:rPr>
        <w:t>Physical Characteristics</w:t>
      </w:r>
      <w:bookmarkEnd w:id="22"/>
    </w:p>
    <w:p w:rsidR="009847E3" w:rsidRDefault="009847E3" w14:paraId="113F8C4B" w14:textId="77777777">
      <w:pPr>
        <w:ind w:left="2160"/>
      </w:pPr>
    </w:p>
    <w:p w:rsidR="009847E3" w:rsidP="3F671872" w:rsidRDefault="00D967DA" w14:paraId="6808B4A6" w14:textId="33683C7E">
      <w:pPr>
        <w:numPr>
          <w:ilvl w:val="3"/>
          <w:numId w:val="2"/>
        </w:numPr>
        <w:ind w:left="2070"/>
      </w:pPr>
      <w:r>
        <w:t xml:space="preserve">The system shall be contained within </w:t>
      </w:r>
      <w:r w:rsidR="004206A1">
        <w:t>a</w:t>
      </w:r>
      <w:r w:rsidR="009D400F">
        <w:t>n</w:t>
      </w:r>
      <w:r w:rsidR="004206A1">
        <w:t xml:space="preserve"> </w:t>
      </w:r>
      <w:r w:rsidR="581118A2">
        <w:t>17 ft</w:t>
      </w:r>
      <w:r w:rsidRPr="3C32F9CF" w:rsidR="581118A2">
        <w:rPr>
          <w:vertAlign w:val="superscript"/>
        </w:rPr>
        <w:t>3</w:t>
      </w:r>
      <w:r w:rsidR="004206A1">
        <w:t xml:space="preserve"> [ </w:t>
      </w:r>
      <w:r w:rsidR="59F4A462">
        <w:t>0.481 m</w:t>
      </w:r>
      <w:r w:rsidRPr="3C32F9CF" w:rsidR="59F4A462">
        <w:rPr>
          <w:vertAlign w:val="superscript"/>
        </w:rPr>
        <w:t>3</w:t>
      </w:r>
      <w:r w:rsidR="004206A1">
        <w:t>] space</w:t>
      </w:r>
      <w:r>
        <w:t xml:space="preserve"> </w:t>
      </w:r>
      <w:r w:rsidR="0029174E">
        <w:t>inside</w:t>
      </w:r>
      <w:r>
        <w:t xml:space="preserve"> the UAV.</w:t>
      </w:r>
    </w:p>
    <w:p w:rsidR="009847E3" w:rsidP="005234A9" w:rsidRDefault="00D967DA" w14:paraId="31073A78" w14:textId="4B770EB2">
      <w:pPr>
        <w:numPr>
          <w:ilvl w:val="3"/>
          <w:numId w:val="2"/>
        </w:numPr>
        <w:ind w:left="2070"/>
      </w:pPr>
      <w:r>
        <w:t xml:space="preserve">The system weight shall not exceed </w:t>
      </w:r>
      <w:ins w:author="Nathan Kudlaty" w:date="2020-06-30T13:49:00Z" w:id="23">
        <w:r w:rsidR="004A3D07">
          <w:t>100</w:t>
        </w:r>
      </w:ins>
      <w:del w:author="Nathan Kudlaty" w:date="2020-06-30T13:49:00Z" w:id="24">
        <w:r w:rsidDel="004A3D07" w:rsidR="5D5DE167">
          <w:delText>45</w:delText>
        </w:r>
      </w:del>
      <w:r>
        <w:t xml:space="preserve"> pounds [</w:t>
      </w:r>
      <w:r w:rsidR="685964FE">
        <w:t>20.41</w:t>
      </w:r>
      <w:r>
        <w:t xml:space="preserve"> kilograms]. </w:t>
      </w:r>
    </w:p>
    <w:p w:rsidR="009847E3" w:rsidP="00763F4B" w:rsidRDefault="00D967DA" w14:paraId="203FE399" w14:textId="33683277">
      <w:pPr>
        <w:numPr>
          <w:ilvl w:val="3"/>
          <w:numId w:val="2"/>
        </w:numPr>
        <w:ind w:left="2070"/>
      </w:pPr>
      <w:r>
        <w:t xml:space="preserve">The system shall be self-contained </w:t>
      </w:r>
      <w:r w:rsidR="0076768E">
        <w:t>regarding</w:t>
      </w:r>
      <w:r>
        <w:t xml:space="preserve"> component packaging. </w:t>
      </w:r>
    </w:p>
    <w:p w:rsidR="009847E3" w:rsidP="005234A9" w:rsidRDefault="00D967DA" w14:paraId="4E0B270B" w14:textId="1F48AC77">
      <w:pPr>
        <w:pStyle w:val="Heading3"/>
        <w:numPr>
          <w:ilvl w:val="2"/>
          <w:numId w:val="2"/>
        </w:numPr>
        <w:ind w:left="1530" w:hanging="180"/>
        <w:rPr>
          <w:b/>
          <w:i/>
          <w:color w:val="000000"/>
          <w:sz w:val="22"/>
          <w:szCs w:val="22"/>
        </w:rPr>
      </w:pPr>
      <w:bookmarkStart w:name="_Toc43130230" w:id="25"/>
      <w:r>
        <w:rPr>
          <w:b/>
          <w:i/>
          <w:color w:val="000000"/>
          <w:sz w:val="22"/>
          <w:szCs w:val="22"/>
        </w:rPr>
        <w:t>Effectiveness Requirements</w:t>
      </w:r>
      <w:bookmarkEnd w:id="25"/>
    </w:p>
    <w:p w:rsidR="009847E3" w:rsidRDefault="009847E3" w14:paraId="1CE5AF42" w14:textId="77777777">
      <w:pPr>
        <w:ind w:left="2160"/>
      </w:pPr>
    </w:p>
    <w:p w:rsidR="00EC51E0" w:rsidP="00EC51E0" w:rsidRDefault="00D967DA" w14:paraId="5BD19DB6" w14:textId="7A6C1023">
      <w:pPr>
        <w:numPr>
          <w:ilvl w:val="3"/>
          <w:numId w:val="2"/>
        </w:numPr>
        <w:ind w:left="2070"/>
      </w:pPr>
      <w:r>
        <w:t xml:space="preserve">The system shall maintain an Operational Availability of at least 98%. </w:t>
      </w:r>
    </w:p>
    <w:p w:rsidR="00EC51E0" w:rsidP="00EC51E0" w:rsidRDefault="00EC51E0" w14:paraId="1EB40481" w14:textId="77777777">
      <w:pPr>
        <w:ind w:left="2070"/>
      </w:pPr>
    </w:p>
    <w:p w:rsidR="009847E3" w:rsidP="002C316D" w:rsidRDefault="00D967DA" w14:paraId="6D193DBE" w14:textId="096D4DCC">
      <w:pPr>
        <w:pStyle w:val="Heading3"/>
        <w:numPr>
          <w:ilvl w:val="2"/>
          <w:numId w:val="2"/>
        </w:numPr>
        <w:ind w:left="1440" w:hanging="180"/>
        <w:rPr>
          <w:b/>
          <w:i/>
          <w:color w:val="000000"/>
          <w:sz w:val="22"/>
          <w:szCs w:val="22"/>
        </w:rPr>
      </w:pPr>
      <w:bookmarkStart w:name="_Toc43130231" w:id="26"/>
      <w:r>
        <w:rPr>
          <w:b/>
          <w:i/>
          <w:color w:val="000000"/>
          <w:sz w:val="22"/>
          <w:szCs w:val="22"/>
        </w:rPr>
        <w:t>Reliability</w:t>
      </w:r>
      <w:bookmarkEnd w:id="26"/>
    </w:p>
    <w:p w:rsidR="009847E3" w:rsidRDefault="009847E3" w14:paraId="7C62842D" w14:textId="69CED19F"/>
    <w:p w:rsidR="009847E3" w:rsidP="002C316D" w:rsidRDefault="00D967DA" w14:paraId="400AA013" w14:textId="333F47C3">
      <w:pPr>
        <w:numPr>
          <w:ilvl w:val="3"/>
          <w:numId w:val="2"/>
        </w:numPr>
        <w:ind w:left="2070"/>
        <w:rPr/>
      </w:pPr>
      <w:r w:rsidR="1AEC59E1">
        <w:rPr/>
        <w:t xml:space="preserve">The system shall have an Instantaneous </w:t>
      </w:r>
      <w:r w:rsidR="1AEC59E1">
        <w:rPr/>
        <w:t>Reliability</w:t>
      </w:r>
      <w:r w:rsidR="1AEC59E1">
        <w:rPr/>
        <w:t xml:space="preserve"> of at least</w:t>
      </w:r>
      <w:r w:rsidRPr="1AEC59E1" w:rsidR="1AEC59E1">
        <w:rPr>
          <w:color w:val="00B050"/>
        </w:rPr>
        <w:t xml:space="preserve"> 99%</w:t>
      </w:r>
      <w:r w:rsidR="1AEC59E1">
        <w:rPr/>
        <w:t>.</w:t>
      </w:r>
    </w:p>
    <w:p w:rsidR="009847E3" w:rsidP="002C316D" w:rsidRDefault="00D967DA" w14:paraId="72ABC913" w14:textId="77777777">
      <w:pPr>
        <w:numPr>
          <w:ilvl w:val="3"/>
          <w:numId w:val="2"/>
        </w:numPr>
        <w:ind w:left="2070"/>
      </w:pPr>
      <w:r>
        <w:t xml:space="preserve">The system shall have a Mean Time Between Failure (MTBF) of at least 10 years. </w:t>
      </w:r>
    </w:p>
    <w:p w:rsidR="009847E3" w:rsidP="00387794" w:rsidRDefault="00D967DA" w14:paraId="1999EE3C" w14:textId="7EF0816F">
      <w:pPr>
        <w:numPr>
          <w:ilvl w:val="3"/>
          <w:numId w:val="2"/>
        </w:numPr>
        <w:ind w:left="2070"/>
      </w:pPr>
      <w:r>
        <w:t>The mean</w:t>
      </w:r>
      <w:r w:rsidR="00D8676C">
        <w:t xml:space="preserve"> </w:t>
      </w:r>
      <w:r>
        <w:t xml:space="preserve">time to repair (MTTR) shall </w:t>
      </w:r>
      <w:r w:rsidR="002C316D">
        <w:t xml:space="preserve">be a maximum of </w:t>
      </w:r>
      <w:r>
        <w:t xml:space="preserve">8 hours. </w:t>
      </w:r>
    </w:p>
    <w:p w:rsidR="009847E3" w:rsidP="002C316D" w:rsidRDefault="00D967DA" w14:paraId="41553F06" w14:textId="77777777">
      <w:pPr>
        <w:pStyle w:val="Heading3"/>
        <w:numPr>
          <w:ilvl w:val="2"/>
          <w:numId w:val="2"/>
        </w:numPr>
        <w:ind w:left="1440" w:hanging="180"/>
        <w:rPr>
          <w:b/>
          <w:i/>
          <w:color w:val="000000"/>
          <w:sz w:val="22"/>
          <w:szCs w:val="22"/>
        </w:rPr>
      </w:pPr>
      <w:bookmarkStart w:name="_Toc43130232" w:id="27"/>
      <w:r>
        <w:rPr>
          <w:b/>
          <w:i/>
          <w:color w:val="000000"/>
          <w:sz w:val="22"/>
          <w:szCs w:val="22"/>
        </w:rPr>
        <w:lastRenderedPageBreak/>
        <w:t>Maintainability</w:t>
      </w:r>
      <w:bookmarkEnd w:id="27"/>
    </w:p>
    <w:p w:rsidR="009847E3" w:rsidRDefault="009847E3" w14:paraId="7E5FB11A" w14:textId="77777777">
      <w:pPr>
        <w:ind w:left="2160"/>
      </w:pPr>
    </w:p>
    <w:p w:rsidR="009847E3" w:rsidP="002C316D" w:rsidRDefault="00D967DA" w14:paraId="381A302D" w14:textId="44AFEEEA">
      <w:pPr>
        <w:numPr>
          <w:ilvl w:val="3"/>
          <w:numId w:val="2"/>
        </w:numPr>
        <w:ind w:left="2070"/>
      </w:pPr>
      <w:r>
        <w:t xml:space="preserve">The system shall not result in down time of more than </w:t>
      </w:r>
      <w:r w:rsidR="00C72C07">
        <w:t>16</w:t>
      </w:r>
      <w:r>
        <w:t xml:space="preserve"> hours due to regular system maintenance.</w:t>
      </w:r>
    </w:p>
    <w:p w:rsidR="009847E3" w:rsidP="002C316D" w:rsidRDefault="00D967DA" w14:paraId="5FB70064" w14:textId="0D8E2889">
      <w:pPr>
        <w:numPr>
          <w:ilvl w:val="3"/>
          <w:numId w:val="2"/>
        </w:numPr>
        <w:ind w:left="2070"/>
      </w:pPr>
      <w:r>
        <w:t xml:space="preserve">The system shall require complete system inspection after every </w:t>
      </w:r>
      <w:del w:author="Varney, Scott (US) @ ISR - SSS - SSTC" w:date="2020-06-29T16:08:00Z" w:id="28">
        <w:r w:rsidDel="00C72C07">
          <w:delText>2</w:delText>
        </w:r>
      </w:del>
      <w:ins w:author="Varney, Scott (US) @ ISR - SSS - SSTC" w:date="2020-06-29T16:08:00Z" w:id="29">
        <w:r w:rsidR="7D8070E2">
          <w:t>10</w:t>
        </w:r>
      </w:ins>
      <w:r w:rsidR="00C72C07">
        <w:t xml:space="preserve">00 </w:t>
      </w:r>
      <w:r>
        <w:t>hours of flight time.</w:t>
      </w:r>
    </w:p>
    <w:p w:rsidR="009847E3" w:rsidP="002C316D" w:rsidRDefault="00D967DA" w14:paraId="0A96F890" w14:textId="50F6DBE4">
      <w:pPr>
        <w:numPr>
          <w:ilvl w:val="3"/>
          <w:numId w:val="2"/>
        </w:numPr>
        <w:ind w:left="2070"/>
      </w:pPr>
      <w:r>
        <w:t>The system shall have the ability to self</w:t>
      </w:r>
      <w:r w:rsidR="0076768E">
        <w:t>-</w:t>
      </w:r>
      <w:r>
        <w:t xml:space="preserve">check and perform software updates </w:t>
      </w:r>
      <w:r w:rsidR="00705AEF">
        <w:t xml:space="preserve">within 4 </w:t>
      </w:r>
      <w:r>
        <w:t>hour</w:t>
      </w:r>
      <w:r w:rsidR="00705AEF">
        <w:t>s</w:t>
      </w:r>
      <w:r>
        <w:t xml:space="preserve"> prior to operation time.</w:t>
      </w:r>
    </w:p>
    <w:p w:rsidR="009847E3" w:rsidP="002C316D" w:rsidRDefault="00D967DA" w14:paraId="5CCA65EE" w14:textId="77777777">
      <w:pPr>
        <w:numPr>
          <w:ilvl w:val="3"/>
          <w:numId w:val="2"/>
        </w:numPr>
        <w:ind w:left="2070"/>
      </w:pPr>
      <w:r>
        <w:t xml:space="preserve">The system shall allow for quick updating of software by maintenance personnel with an intermediate skill level. </w:t>
      </w:r>
    </w:p>
    <w:p w:rsidR="009847E3" w:rsidP="002C316D" w:rsidRDefault="00D967DA" w14:paraId="5BB54F73" w14:textId="77777777">
      <w:pPr>
        <w:numPr>
          <w:ilvl w:val="3"/>
          <w:numId w:val="2"/>
        </w:numPr>
        <w:ind w:left="2070"/>
      </w:pPr>
      <w:r>
        <w:t xml:space="preserve">The system shall have a built-in-test (BIT) protocol incorporated into the controller to allow for easier maintenance. </w:t>
      </w:r>
    </w:p>
    <w:p w:rsidR="009847E3" w:rsidP="002C316D" w:rsidRDefault="00D967DA" w14:paraId="55B5CF82" w14:textId="77777777">
      <w:pPr>
        <w:numPr>
          <w:ilvl w:val="3"/>
          <w:numId w:val="2"/>
        </w:numPr>
        <w:ind w:left="2070"/>
      </w:pPr>
      <w:r>
        <w:t>The system BIT function shall store BIT error files onto onboard memory.</w:t>
      </w:r>
    </w:p>
    <w:p w:rsidR="009847E3" w:rsidP="002C316D" w:rsidRDefault="00D967DA" w14:paraId="3AE69B2C" w14:textId="77777777">
      <w:pPr>
        <w:numPr>
          <w:ilvl w:val="3"/>
          <w:numId w:val="2"/>
        </w:numPr>
        <w:ind w:left="2070"/>
      </w:pPr>
      <w:r>
        <w:t xml:space="preserve">The system shall transmit BIT error files to the mission control center within 30 seconds of receipt of error. </w:t>
      </w:r>
    </w:p>
    <w:p w:rsidR="009847E3" w:rsidP="002C316D" w:rsidRDefault="00D967DA" w14:paraId="3BDBC4DF" w14:textId="77777777">
      <w:pPr>
        <w:numPr>
          <w:ilvl w:val="3"/>
          <w:numId w:val="2"/>
        </w:numPr>
        <w:ind w:left="2070"/>
      </w:pPr>
      <w:r>
        <w:t>The company shall maintain the capability of repairing individual modules. That is if a module fails, it should be replaced with a spare at the customer site and the failed module transported to the factory where it can be repaired by personnel with high skill levels.</w:t>
      </w:r>
    </w:p>
    <w:p w:rsidR="009847E3" w:rsidP="002C316D" w:rsidRDefault="00D967DA" w14:paraId="791C6956" w14:textId="77777777">
      <w:pPr>
        <w:numPr>
          <w:ilvl w:val="3"/>
          <w:numId w:val="2"/>
        </w:numPr>
        <w:ind w:left="2070"/>
      </w:pPr>
      <w:r>
        <w:t xml:space="preserve">All documentation for the maintenance schedules and procedures shall be provided for the system as part of the contractual deliverables. </w:t>
      </w:r>
    </w:p>
    <w:p w:rsidR="009847E3" w:rsidP="00DE3A09" w:rsidRDefault="00D967DA" w14:paraId="1B21EDC2" w14:textId="026B52F5">
      <w:pPr>
        <w:numPr>
          <w:ilvl w:val="3"/>
          <w:numId w:val="2"/>
        </w:numPr>
        <w:ind w:left="2070"/>
      </w:pPr>
      <w:r>
        <w:t>The system should be maintained with existing tools and equipment.</w:t>
      </w:r>
    </w:p>
    <w:p w:rsidR="00252374" w:rsidP="1A15918F" w:rsidRDefault="00D6023F" w14:paraId="300E32FD" w14:textId="15F589E6">
      <w:pPr>
        <w:numPr>
          <w:ilvl w:val="3"/>
          <w:numId w:val="2"/>
        </w:numPr>
        <w:ind w:left="2070"/>
      </w:pPr>
      <w:r>
        <w:t>Supplier shall provide all specialty tools required for routine maintenance.</w:t>
      </w:r>
    </w:p>
    <w:p w:rsidR="009847E3" w:rsidP="002C316D" w:rsidRDefault="00D967DA" w14:paraId="7FAAF32E" w14:textId="77777777">
      <w:pPr>
        <w:pStyle w:val="Heading3"/>
        <w:numPr>
          <w:ilvl w:val="2"/>
          <w:numId w:val="2"/>
        </w:numPr>
        <w:ind w:left="1440" w:hanging="180"/>
        <w:rPr>
          <w:b/>
          <w:i/>
          <w:color w:val="000000"/>
          <w:sz w:val="22"/>
          <w:szCs w:val="22"/>
        </w:rPr>
      </w:pPr>
      <w:bookmarkStart w:name="_Toc43130233" w:id="30"/>
      <w:r>
        <w:rPr>
          <w:b/>
          <w:i/>
          <w:color w:val="000000"/>
          <w:sz w:val="22"/>
          <w:szCs w:val="22"/>
        </w:rPr>
        <w:t>Usability (Human Factors)</w:t>
      </w:r>
      <w:bookmarkEnd w:id="30"/>
    </w:p>
    <w:p w:rsidR="009847E3" w:rsidRDefault="009847E3" w14:paraId="5C402565" w14:textId="77777777">
      <w:pPr>
        <w:ind w:left="2160"/>
      </w:pPr>
    </w:p>
    <w:p w:rsidRPr="00763F4B" w:rsidR="009847E3" w:rsidP="00763F4B" w:rsidRDefault="00D967DA" w14:paraId="004ACD1E" w14:textId="66554DFC">
      <w:pPr>
        <w:numPr>
          <w:ilvl w:val="3"/>
          <w:numId w:val="2"/>
        </w:numPr>
        <w:ind w:left="2070"/>
      </w:pPr>
      <w:r>
        <w:t>The system shall be designed so that it can be operated by a single operator with intermediate skills. Intermediate skills in this case is defined as High School Graduate with 9th grade reading/writing level with no prior work experience and around 40 hours of training plus some on-the-job training.</w:t>
      </w:r>
    </w:p>
    <w:p w:rsidR="009847E3" w:rsidP="002C316D" w:rsidRDefault="00D967DA" w14:paraId="50ABA587" w14:textId="77777777">
      <w:pPr>
        <w:pStyle w:val="Heading3"/>
        <w:numPr>
          <w:ilvl w:val="2"/>
          <w:numId w:val="2"/>
        </w:numPr>
        <w:ind w:left="1440" w:hanging="180"/>
        <w:rPr>
          <w:b/>
          <w:i/>
          <w:color w:val="000000"/>
          <w:sz w:val="22"/>
          <w:szCs w:val="22"/>
        </w:rPr>
      </w:pPr>
      <w:bookmarkStart w:name="_Toc43130234" w:id="31"/>
      <w:r>
        <w:rPr>
          <w:b/>
          <w:i/>
          <w:color w:val="000000"/>
          <w:sz w:val="22"/>
          <w:szCs w:val="22"/>
        </w:rPr>
        <w:t>Supportability</w:t>
      </w:r>
      <w:bookmarkEnd w:id="31"/>
    </w:p>
    <w:p w:rsidR="009847E3" w:rsidRDefault="009847E3" w14:paraId="63FA1DA2" w14:textId="77777777">
      <w:pPr>
        <w:ind w:left="2160"/>
      </w:pPr>
    </w:p>
    <w:p w:rsidR="009847E3" w:rsidP="00763F4B" w:rsidRDefault="00D967DA" w14:paraId="48720BD4" w14:textId="5ED07A4B">
      <w:pPr>
        <w:numPr>
          <w:ilvl w:val="3"/>
          <w:numId w:val="2"/>
        </w:numPr>
        <w:ind w:left="2070"/>
      </w:pPr>
      <w:r>
        <w:t xml:space="preserve">The system shall support different data transfer protocols.  </w:t>
      </w:r>
    </w:p>
    <w:p w:rsidR="009847E3" w:rsidP="002C316D" w:rsidRDefault="00D967DA" w14:paraId="5A3CA44C" w14:textId="77777777">
      <w:pPr>
        <w:pStyle w:val="Heading3"/>
        <w:numPr>
          <w:ilvl w:val="2"/>
          <w:numId w:val="2"/>
        </w:numPr>
        <w:ind w:left="1440" w:hanging="180"/>
        <w:rPr>
          <w:b/>
          <w:i/>
          <w:color w:val="000000"/>
          <w:sz w:val="22"/>
          <w:szCs w:val="22"/>
        </w:rPr>
      </w:pPr>
      <w:bookmarkStart w:name="_Toc43130235" w:id="32"/>
      <w:r>
        <w:rPr>
          <w:b/>
          <w:i/>
          <w:color w:val="000000"/>
          <w:sz w:val="22"/>
          <w:szCs w:val="22"/>
        </w:rPr>
        <w:t>Transportability / Mobility</w:t>
      </w:r>
      <w:bookmarkEnd w:id="32"/>
    </w:p>
    <w:p w:rsidR="009847E3" w:rsidRDefault="009847E3" w14:paraId="6377E11B" w14:textId="77777777">
      <w:pPr>
        <w:ind w:left="2160"/>
      </w:pPr>
    </w:p>
    <w:p w:rsidR="009847E3" w:rsidP="002C316D" w:rsidRDefault="00D967DA" w14:paraId="0903BF6C" w14:textId="77777777">
      <w:pPr>
        <w:numPr>
          <w:ilvl w:val="3"/>
          <w:numId w:val="2"/>
        </w:numPr>
        <w:ind w:left="2070"/>
      </w:pPr>
      <w:r>
        <w:lastRenderedPageBreak/>
        <w:t>The system shall accommodate ease of transport during system integration and maintenance.</w:t>
      </w:r>
    </w:p>
    <w:p w:rsidR="009847E3" w:rsidP="002C316D" w:rsidRDefault="00D967DA" w14:paraId="6FD35A50" w14:textId="77777777">
      <w:pPr>
        <w:numPr>
          <w:ilvl w:val="3"/>
          <w:numId w:val="2"/>
        </w:numPr>
        <w:ind w:left="2070"/>
      </w:pPr>
      <w:r>
        <w:t>The system shall be easily deployable and transported when not under any operational mode.</w:t>
      </w:r>
    </w:p>
    <w:p w:rsidR="009847E3" w:rsidP="002C316D" w:rsidRDefault="00D967DA" w14:paraId="1A3CA53A" w14:textId="77777777">
      <w:pPr>
        <w:numPr>
          <w:ilvl w:val="3"/>
          <w:numId w:val="2"/>
        </w:numPr>
        <w:ind w:left="2070"/>
      </w:pPr>
      <w:r>
        <w:t>The system shall be capable of being transported safely by commercial air cargo or common carrier.</w:t>
      </w:r>
    </w:p>
    <w:p w:rsidR="009847E3" w:rsidP="00763F4B" w:rsidRDefault="00D967DA" w14:paraId="1BC2CFCA" w14:textId="027F4069">
      <w:pPr>
        <w:numPr>
          <w:ilvl w:val="3"/>
          <w:numId w:val="2"/>
        </w:numPr>
        <w:ind w:left="2070"/>
      </w:pPr>
      <w:r>
        <w:t xml:space="preserve">The system shall in no way sustain damage while being transported. </w:t>
      </w:r>
    </w:p>
    <w:p w:rsidR="009847E3" w:rsidP="002C316D" w:rsidRDefault="00D967DA" w14:paraId="1BAA36A7" w14:textId="77777777">
      <w:pPr>
        <w:pStyle w:val="Heading3"/>
        <w:numPr>
          <w:ilvl w:val="2"/>
          <w:numId w:val="2"/>
        </w:numPr>
        <w:ind w:left="1440" w:hanging="180"/>
        <w:rPr>
          <w:b/>
          <w:i/>
          <w:color w:val="000000"/>
          <w:sz w:val="22"/>
          <w:szCs w:val="22"/>
        </w:rPr>
      </w:pPr>
      <w:bookmarkStart w:name="_Toc43130236" w:id="33"/>
      <w:r>
        <w:rPr>
          <w:b/>
          <w:i/>
          <w:color w:val="000000"/>
          <w:sz w:val="22"/>
          <w:szCs w:val="22"/>
        </w:rPr>
        <w:t>Flexibility</w:t>
      </w:r>
      <w:bookmarkEnd w:id="33"/>
    </w:p>
    <w:p w:rsidR="009847E3" w:rsidRDefault="009847E3" w14:paraId="6BFF55F8" w14:textId="77777777">
      <w:pPr>
        <w:ind w:left="2160"/>
      </w:pPr>
    </w:p>
    <w:p w:rsidR="009847E3" w:rsidP="002C316D" w:rsidRDefault="00D967DA" w14:paraId="2405142C" w14:textId="20BE3C15">
      <w:pPr>
        <w:numPr>
          <w:ilvl w:val="3"/>
          <w:numId w:val="2"/>
        </w:numPr>
        <w:ind w:left="2070"/>
      </w:pPr>
      <w:r>
        <w:t>The system shall be designed to be flexible by making use of functional modularity that will allow for cost effective modification</w:t>
      </w:r>
      <w:r w:rsidR="421B7DB2">
        <w:t xml:space="preserve"> or repair.</w:t>
      </w:r>
    </w:p>
    <w:p w:rsidR="303F4F89" w:rsidP="3C32F9CF" w:rsidRDefault="303F4F89" w14:paraId="56A231C3" w14:textId="503EE4E8">
      <w:pPr>
        <w:pStyle w:val="Heading3"/>
        <w:numPr>
          <w:ilvl w:val="2"/>
          <w:numId w:val="2"/>
        </w:numPr>
        <w:ind w:left="1440" w:hanging="180"/>
        <w:rPr>
          <w:b/>
          <w:bCs/>
          <w:i/>
          <w:iCs/>
          <w:color w:val="000000" w:themeColor="text1"/>
          <w:sz w:val="22"/>
          <w:szCs w:val="22"/>
        </w:rPr>
      </w:pPr>
      <w:r w:rsidRPr="3C32F9CF">
        <w:rPr>
          <w:b/>
          <w:bCs/>
          <w:i/>
          <w:iCs/>
          <w:color w:val="000000" w:themeColor="text1"/>
          <w:sz w:val="22"/>
          <w:szCs w:val="22"/>
        </w:rPr>
        <w:t>Availability</w:t>
      </w:r>
    </w:p>
    <w:p w:rsidR="3011C3B2" w:rsidP="3C32F9CF" w:rsidRDefault="3011C3B2" w14:paraId="052C8204" w14:textId="0FC830FF">
      <w:pPr>
        <w:pStyle w:val="ListParagraph"/>
        <w:numPr>
          <w:ilvl w:val="3"/>
          <w:numId w:val="2"/>
        </w:numPr>
      </w:pPr>
      <w:r>
        <w:t>Not applicable—Reserved for future use</w:t>
      </w:r>
    </w:p>
    <w:p w:rsidR="009847E3" w:rsidP="3C32F9CF" w:rsidRDefault="00D967DA" w14:paraId="0BE3A69F" w14:textId="77777777">
      <w:pPr>
        <w:pStyle w:val="Heading3"/>
        <w:numPr>
          <w:ilvl w:val="2"/>
          <w:numId w:val="2"/>
        </w:numPr>
        <w:ind w:left="1440" w:hanging="180"/>
        <w:rPr>
          <w:b/>
          <w:bCs/>
          <w:i/>
          <w:iCs/>
          <w:color w:val="000000"/>
          <w:sz w:val="22"/>
          <w:szCs w:val="22"/>
        </w:rPr>
      </w:pPr>
      <w:bookmarkStart w:name="_Toc43130237" w:id="34"/>
      <w:r w:rsidRPr="3C32F9CF">
        <w:rPr>
          <w:b/>
          <w:bCs/>
          <w:i/>
          <w:iCs/>
          <w:color w:val="000000" w:themeColor="text1"/>
          <w:sz w:val="22"/>
          <w:szCs w:val="22"/>
        </w:rPr>
        <w:t>Sustainability</w:t>
      </w:r>
      <w:bookmarkEnd w:id="34"/>
    </w:p>
    <w:p w:rsidR="009847E3" w:rsidRDefault="009847E3" w14:paraId="377BE99E" w14:textId="77777777"/>
    <w:p w:rsidR="009847E3" w:rsidP="002C316D" w:rsidRDefault="00D967DA" w14:paraId="27BE33A8" w14:textId="77777777">
      <w:pPr>
        <w:numPr>
          <w:ilvl w:val="3"/>
          <w:numId w:val="2"/>
        </w:numPr>
        <w:ind w:left="2070"/>
      </w:pPr>
      <w:r>
        <w:t xml:space="preserve">The system shall be designed with system recycling in consideration. </w:t>
      </w:r>
    </w:p>
    <w:p w:rsidR="00DE3A09" w:rsidP="00DE3A09" w:rsidRDefault="00D967DA" w14:paraId="1FBE79B0" w14:textId="51941D9B">
      <w:pPr>
        <w:numPr>
          <w:ilvl w:val="3"/>
          <w:numId w:val="2"/>
        </w:numPr>
        <w:ind w:left="2070"/>
      </w:pPr>
      <w:r>
        <w:t>The system shall have the minimal infrared heat signature and acoustic emission to support environmental sustainability.</w:t>
      </w:r>
    </w:p>
    <w:p w:rsidR="009847E3" w:rsidP="3C32F9CF" w:rsidRDefault="00D967DA" w14:paraId="5E35F624" w14:textId="6D8BC737">
      <w:pPr>
        <w:pStyle w:val="Heading3"/>
        <w:numPr>
          <w:ilvl w:val="2"/>
          <w:numId w:val="2"/>
        </w:numPr>
        <w:ind w:left="1440" w:hanging="180"/>
        <w:rPr>
          <w:b/>
          <w:bCs/>
          <w:i/>
          <w:iCs/>
          <w:color w:val="000000"/>
          <w:sz w:val="22"/>
          <w:szCs w:val="22"/>
        </w:rPr>
      </w:pPr>
      <w:bookmarkStart w:name="_Toc43130239" w:id="35"/>
      <w:r w:rsidRPr="3C32F9CF">
        <w:rPr>
          <w:b/>
          <w:bCs/>
          <w:i/>
          <w:iCs/>
          <w:color w:val="000000" w:themeColor="text1"/>
          <w:sz w:val="22"/>
          <w:szCs w:val="22"/>
        </w:rPr>
        <w:t>Security</w:t>
      </w:r>
      <w:bookmarkEnd w:id="35"/>
    </w:p>
    <w:p w:rsidRPr="001042B9" w:rsidR="001042B9" w:rsidP="001042B9" w:rsidRDefault="001042B9" w14:paraId="26667B8C" w14:textId="77777777"/>
    <w:p w:rsidR="009847E3" w:rsidP="3F671872" w:rsidRDefault="00D967DA" w14:paraId="0339846C" w14:textId="77777777">
      <w:pPr>
        <w:numPr>
          <w:ilvl w:val="3"/>
          <w:numId w:val="2"/>
        </w:numPr>
        <w:ind w:left="2070"/>
        <w:rPr>
          <w:color w:val="000000" w:themeColor="text1"/>
        </w:rPr>
      </w:pPr>
      <w:r>
        <w:t xml:space="preserve">The system shall incorporate secure data encryption for all stored data (mission planning files, flying logs, maps). </w:t>
      </w:r>
    </w:p>
    <w:p w:rsidR="009847E3" w:rsidP="002C316D" w:rsidRDefault="00D967DA" w14:paraId="5099C746" w14:textId="77777777">
      <w:pPr>
        <w:numPr>
          <w:ilvl w:val="3"/>
          <w:numId w:val="2"/>
        </w:numPr>
        <w:ind w:left="2070"/>
      </w:pPr>
      <w:r>
        <w:t>The system shall incorporate a special security token to modify or upload new software to the controller modules.</w:t>
      </w:r>
    </w:p>
    <w:p w:rsidR="009847E3" w:rsidP="002C316D" w:rsidRDefault="00D967DA" w14:paraId="3543614D" w14:textId="52784CB7">
      <w:pPr>
        <w:numPr>
          <w:ilvl w:val="3"/>
          <w:numId w:val="2"/>
        </w:numPr>
        <w:ind w:left="2070"/>
      </w:pPr>
      <w:r>
        <w:t xml:space="preserve">The </w:t>
      </w:r>
      <w:r w:rsidR="77F11771">
        <w:t>system</w:t>
      </w:r>
      <w:r>
        <w:t xml:space="preserve"> shall </w:t>
      </w:r>
      <w:r w:rsidR="61F7C67D">
        <w:t>continue to operate properly while climbing</w:t>
      </w:r>
      <w:r>
        <w:t xml:space="preserve"> to 20,000 feet of altitude at a climb rate of 30 feet per second while UAV is being actively attacked.</w:t>
      </w:r>
    </w:p>
    <w:p w:rsidR="009847E3" w:rsidP="00763F4B" w:rsidRDefault="00D967DA" w14:paraId="7E1381B3" w14:textId="3CA8747E">
      <w:pPr>
        <w:numPr>
          <w:ilvl w:val="3"/>
          <w:numId w:val="2"/>
        </w:numPr>
        <w:ind w:left="2070"/>
      </w:pPr>
      <w:r>
        <w:t xml:space="preserve">The system shall report </w:t>
      </w:r>
      <w:r w:rsidR="1269B810">
        <w:t>BIT status on command as requested to determine state of health in the event of an attack.</w:t>
      </w:r>
    </w:p>
    <w:p w:rsidRPr="00763F4B" w:rsidR="009847E3" w:rsidP="00763F4B" w:rsidRDefault="00D967DA" w14:paraId="060A8690" w14:textId="331A9084">
      <w:pPr>
        <w:pStyle w:val="Heading2"/>
        <w:numPr>
          <w:ilvl w:val="1"/>
          <w:numId w:val="2"/>
        </w:numPr>
        <w:ind w:left="720" w:hanging="90"/>
        <w:rPr>
          <w:b/>
          <w:i/>
          <w:sz w:val="22"/>
          <w:szCs w:val="22"/>
        </w:rPr>
      </w:pPr>
      <w:bookmarkStart w:name="_Toc43130240" w:id="36"/>
      <w:r>
        <w:rPr>
          <w:b/>
          <w:i/>
          <w:sz w:val="22"/>
          <w:szCs w:val="22"/>
        </w:rPr>
        <w:t>Design and Construction</w:t>
      </w:r>
      <w:bookmarkEnd w:id="36"/>
    </w:p>
    <w:p w:rsidR="009847E3" w:rsidP="002C316D" w:rsidRDefault="00D967DA" w14:paraId="5CD8EA53" w14:textId="77777777">
      <w:pPr>
        <w:pStyle w:val="Heading3"/>
        <w:numPr>
          <w:ilvl w:val="2"/>
          <w:numId w:val="2"/>
        </w:numPr>
        <w:ind w:left="1440" w:hanging="180"/>
        <w:rPr>
          <w:b/>
          <w:i/>
          <w:color w:val="000000"/>
          <w:sz w:val="22"/>
          <w:szCs w:val="22"/>
        </w:rPr>
      </w:pPr>
      <w:bookmarkStart w:name="_Toc43130241" w:id="37"/>
      <w:r>
        <w:rPr>
          <w:b/>
          <w:i/>
          <w:color w:val="000000"/>
          <w:sz w:val="22"/>
          <w:szCs w:val="22"/>
        </w:rPr>
        <w:t>CAD/CAM Requirements</w:t>
      </w:r>
      <w:bookmarkEnd w:id="37"/>
    </w:p>
    <w:p w:rsidR="009847E3" w:rsidRDefault="009847E3" w14:paraId="08A24BD8" w14:textId="77777777">
      <w:pPr>
        <w:ind w:left="2160"/>
      </w:pPr>
    </w:p>
    <w:p w:rsidR="009847E3" w:rsidP="002C316D" w:rsidRDefault="00D967DA" w14:paraId="55446134" w14:textId="77777777">
      <w:pPr>
        <w:numPr>
          <w:ilvl w:val="3"/>
          <w:numId w:val="2"/>
        </w:numPr>
        <w:ind w:left="2070"/>
      </w:pPr>
      <w:r>
        <w:lastRenderedPageBreak/>
        <w:t>All dimensioning shall be presented as imperial units with metric units presented in brackets after the imperial units.</w:t>
      </w:r>
    </w:p>
    <w:p w:rsidR="009847E3" w:rsidP="002C316D" w:rsidRDefault="00D967DA" w14:paraId="3B51E986" w14:textId="77777777">
      <w:pPr>
        <w:numPr>
          <w:ilvl w:val="3"/>
          <w:numId w:val="2"/>
        </w:numPr>
        <w:ind w:left="2070"/>
      </w:pPr>
      <w:r>
        <w:t>Electrical design drawings shall be modeled on software compatible with Autodesk AutoCAD.</w:t>
      </w:r>
    </w:p>
    <w:p w:rsidR="009847E3" w:rsidP="002C316D" w:rsidRDefault="00D967DA" w14:paraId="50788728" w14:textId="77777777">
      <w:pPr>
        <w:numPr>
          <w:ilvl w:val="3"/>
          <w:numId w:val="2"/>
        </w:numPr>
        <w:ind w:left="2070"/>
      </w:pPr>
      <w:r>
        <w:t>Mechanical design drawing shall be modelled on software compatible with PTC Creo Parametric.</w:t>
      </w:r>
    </w:p>
    <w:p w:rsidR="009847E3" w:rsidP="002C316D" w:rsidRDefault="00D967DA" w14:paraId="3AE5DC54" w14:textId="77777777">
      <w:pPr>
        <w:numPr>
          <w:ilvl w:val="3"/>
          <w:numId w:val="2"/>
        </w:numPr>
        <w:ind w:left="2070"/>
      </w:pPr>
      <w:r>
        <w:t>Mechanical failure analysis shall be modelled on software compatible with ANSYS Workbench.</w:t>
      </w:r>
    </w:p>
    <w:p w:rsidR="009847E3" w:rsidP="002C316D" w:rsidRDefault="00D967DA" w14:paraId="1F425158" w14:textId="77777777">
      <w:pPr>
        <w:numPr>
          <w:ilvl w:val="3"/>
          <w:numId w:val="2"/>
        </w:numPr>
        <w:ind w:left="2070"/>
      </w:pPr>
      <w:r>
        <w:t>Logical simulations shall be modelled on software compatible with MATLAB.</w:t>
      </w:r>
    </w:p>
    <w:p w:rsidR="009847E3" w:rsidP="00763F4B" w:rsidRDefault="00D967DA" w14:paraId="3B947165" w14:textId="5867D756">
      <w:pPr>
        <w:numPr>
          <w:ilvl w:val="3"/>
          <w:numId w:val="2"/>
        </w:numPr>
        <w:ind w:left="2070"/>
      </w:pPr>
      <w:r>
        <w:t>Testing software scripts shall be generated on software compatible with MATLAB.</w:t>
      </w:r>
    </w:p>
    <w:p w:rsidR="009847E3" w:rsidP="002C316D" w:rsidRDefault="00D967DA" w14:paraId="48CF1392" w14:textId="77777777">
      <w:pPr>
        <w:pStyle w:val="Heading3"/>
        <w:numPr>
          <w:ilvl w:val="2"/>
          <w:numId w:val="2"/>
        </w:numPr>
        <w:ind w:left="1440" w:hanging="180"/>
        <w:rPr>
          <w:b/>
          <w:i/>
          <w:color w:val="000000"/>
          <w:sz w:val="22"/>
          <w:szCs w:val="22"/>
        </w:rPr>
      </w:pPr>
      <w:bookmarkStart w:name="_Toc43130242" w:id="38"/>
      <w:r>
        <w:rPr>
          <w:b/>
          <w:i/>
          <w:color w:val="000000"/>
          <w:sz w:val="22"/>
          <w:szCs w:val="22"/>
        </w:rPr>
        <w:t>Materials, Processes, and Parts</w:t>
      </w:r>
      <w:bookmarkEnd w:id="38"/>
    </w:p>
    <w:p w:rsidR="009847E3" w:rsidRDefault="009847E3" w14:paraId="4B2EA6C0" w14:textId="77777777">
      <w:pPr>
        <w:ind w:left="2160"/>
      </w:pPr>
    </w:p>
    <w:p w:rsidR="009847E3" w:rsidP="002C316D" w:rsidRDefault="00D967DA" w14:paraId="57BFDE01" w14:textId="77777777">
      <w:pPr>
        <w:numPr>
          <w:ilvl w:val="3"/>
          <w:numId w:val="2"/>
        </w:numPr>
        <w:ind w:left="2160"/>
      </w:pPr>
      <w:r>
        <w:t>The system shall incorporate standard hardware fasteners to maintain uniformity with the preexisting hardware.</w:t>
      </w:r>
    </w:p>
    <w:p w:rsidR="009847E3" w:rsidP="002C316D" w:rsidRDefault="00D967DA" w14:paraId="76B4A66D" w14:textId="77777777">
      <w:pPr>
        <w:numPr>
          <w:ilvl w:val="3"/>
          <w:numId w:val="2"/>
        </w:numPr>
        <w:ind w:left="2160"/>
      </w:pPr>
      <w:r>
        <w:t>The system shall incorporate materials that resist corrosion during all operational modes.</w:t>
      </w:r>
    </w:p>
    <w:p w:rsidR="009847E3" w:rsidP="00763F4B" w:rsidRDefault="00D967DA" w14:paraId="37FEAD73" w14:textId="76658E9F">
      <w:pPr>
        <w:numPr>
          <w:ilvl w:val="3"/>
          <w:numId w:val="2"/>
        </w:numPr>
        <w:ind w:left="2160"/>
      </w:pPr>
      <w:r>
        <w:t>The system shall use approved processes dictated by the FAA for aerospace application.</w:t>
      </w:r>
    </w:p>
    <w:p w:rsidR="009847E3" w:rsidP="002C316D" w:rsidRDefault="00D967DA" w14:paraId="4050EB18" w14:textId="77777777">
      <w:pPr>
        <w:pStyle w:val="Heading3"/>
        <w:numPr>
          <w:ilvl w:val="2"/>
          <w:numId w:val="2"/>
        </w:numPr>
        <w:ind w:left="1440" w:hanging="180"/>
        <w:rPr>
          <w:b/>
          <w:i/>
          <w:color w:val="000000"/>
          <w:sz w:val="22"/>
          <w:szCs w:val="22"/>
        </w:rPr>
      </w:pPr>
      <w:bookmarkStart w:name="_Toc43130243" w:id="39"/>
      <w:r>
        <w:rPr>
          <w:b/>
          <w:i/>
          <w:color w:val="000000"/>
          <w:sz w:val="22"/>
          <w:szCs w:val="22"/>
        </w:rPr>
        <w:t>Mounting and Labelling</w:t>
      </w:r>
      <w:bookmarkEnd w:id="39"/>
    </w:p>
    <w:p w:rsidR="009847E3" w:rsidRDefault="009847E3" w14:paraId="7B57DB25" w14:textId="77777777"/>
    <w:p w:rsidR="009847E3" w:rsidP="002C316D" w:rsidRDefault="00D967DA" w14:paraId="747F1C11" w14:textId="77777777">
      <w:pPr>
        <w:numPr>
          <w:ilvl w:val="3"/>
          <w:numId w:val="2"/>
        </w:numPr>
        <w:ind w:left="2160"/>
      </w:pPr>
      <w:r>
        <w:t>Electrical components shall be labeled with regulatory classification statements.</w:t>
      </w:r>
    </w:p>
    <w:p w:rsidR="009847E3" w:rsidP="002C316D" w:rsidRDefault="00D967DA" w14:paraId="4B649B4E" w14:textId="77777777">
      <w:pPr>
        <w:numPr>
          <w:ilvl w:val="3"/>
          <w:numId w:val="2"/>
        </w:numPr>
        <w:ind w:left="2160"/>
      </w:pPr>
      <w:r>
        <w:t>Electrical component input and output pinouts shall be identified with identification labels.</w:t>
      </w:r>
    </w:p>
    <w:p w:rsidR="009847E3" w:rsidP="00763F4B" w:rsidRDefault="00D967DA" w14:paraId="36B25054" w14:textId="7D69D051">
      <w:pPr>
        <w:numPr>
          <w:ilvl w:val="3"/>
          <w:numId w:val="2"/>
        </w:numPr>
        <w:ind w:left="2160"/>
      </w:pPr>
      <w:r>
        <w:t>Electrical components shall be labeled with safety warnings.</w:t>
      </w:r>
    </w:p>
    <w:p w:rsidR="009847E3" w:rsidP="002C316D" w:rsidRDefault="00D967DA" w14:paraId="71C078DC" w14:textId="77777777">
      <w:pPr>
        <w:pStyle w:val="Heading3"/>
        <w:numPr>
          <w:ilvl w:val="2"/>
          <w:numId w:val="2"/>
        </w:numPr>
        <w:ind w:left="1440" w:hanging="180"/>
        <w:rPr>
          <w:b/>
          <w:i/>
          <w:color w:val="000000"/>
          <w:sz w:val="22"/>
          <w:szCs w:val="22"/>
        </w:rPr>
      </w:pPr>
      <w:bookmarkStart w:name="_Toc43130244" w:id="40"/>
      <w:r>
        <w:rPr>
          <w:b/>
          <w:i/>
          <w:color w:val="000000"/>
          <w:sz w:val="22"/>
          <w:szCs w:val="22"/>
        </w:rPr>
        <w:t>Electromagnetic Radiation</w:t>
      </w:r>
      <w:bookmarkEnd w:id="40"/>
      <w:r>
        <w:rPr>
          <w:b/>
          <w:i/>
          <w:color w:val="000000"/>
          <w:sz w:val="22"/>
          <w:szCs w:val="22"/>
        </w:rPr>
        <w:t xml:space="preserve"> </w:t>
      </w:r>
    </w:p>
    <w:p w:rsidR="009847E3" w:rsidRDefault="009847E3" w14:paraId="7FE981A9" w14:textId="77777777"/>
    <w:p w:rsidR="009847E3" w:rsidP="002C316D" w:rsidRDefault="00D967DA" w14:paraId="3C202668" w14:textId="095C72AF">
      <w:pPr>
        <w:ind w:left="720"/>
      </w:pPr>
      <w:r>
        <w:t xml:space="preserve">Electromagnetic radiation or emf will be present in small amounts due to the inherent nature of the electronics within the housing. To retain full control and reliability of the controller and its constituent parts, this requirement is </w:t>
      </w:r>
      <w:r w:rsidR="008B5827">
        <w:t>necessary</w:t>
      </w:r>
      <w:r>
        <w:t xml:space="preserve">. </w:t>
      </w:r>
    </w:p>
    <w:p w:rsidR="009847E3" w:rsidRDefault="009847E3" w14:paraId="386E40EB" w14:textId="77777777">
      <w:pPr>
        <w:ind w:left="2160"/>
      </w:pPr>
    </w:p>
    <w:p w:rsidR="009847E3" w:rsidP="00763F4B" w:rsidRDefault="00D967DA" w14:paraId="109C84E8" w14:textId="59AF255F">
      <w:pPr>
        <w:numPr>
          <w:ilvl w:val="3"/>
          <w:numId w:val="2"/>
        </w:numPr>
        <w:ind w:left="2160"/>
      </w:pPr>
      <w:r>
        <w:t xml:space="preserve">No element of the system shall emit electromagnetic radiation levels of more than 5 milligauss. </w:t>
      </w:r>
    </w:p>
    <w:p w:rsidR="47030A12" w:rsidP="3C32F9CF" w:rsidRDefault="47030A12" w14:paraId="405CD08F" w14:textId="0E74D8D1">
      <w:pPr>
        <w:pStyle w:val="Heading3"/>
        <w:numPr>
          <w:ilvl w:val="2"/>
          <w:numId w:val="2"/>
        </w:numPr>
        <w:ind w:left="1440" w:hanging="180"/>
        <w:rPr>
          <w:b/>
          <w:bCs/>
          <w:i/>
          <w:iCs/>
          <w:color w:val="000000" w:themeColor="text1"/>
          <w:sz w:val="22"/>
          <w:szCs w:val="22"/>
        </w:rPr>
      </w:pPr>
      <w:r w:rsidRPr="3C32F9CF">
        <w:rPr>
          <w:b/>
          <w:bCs/>
          <w:i/>
          <w:iCs/>
          <w:color w:val="000000" w:themeColor="text1"/>
          <w:sz w:val="22"/>
          <w:szCs w:val="22"/>
        </w:rPr>
        <w:lastRenderedPageBreak/>
        <w:t>Safety</w:t>
      </w:r>
    </w:p>
    <w:p w:rsidR="47030A12" w:rsidP="3C32F9CF" w:rsidRDefault="47030A12" w14:paraId="23785257" w14:textId="547235E6">
      <w:pPr>
        <w:pStyle w:val="ListParagraph"/>
        <w:numPr>
          <w:ilvl w:val="3"/>
          <w:numId w:val="2"/>
        </w:numPr>
      </w:pPr>
      <w:r>
        <w:t>The system shall not present any safety hazards to maintenance personnel.</w:t>
      </w:r>
    </w:p>
    <w:p w:rsidR="47030A12" w:rsidP="3C32F9CF" w:rsidRDefault="47030A12" w14:paraId="504D1B40" w14:textId="3BB962FA">
      <w:pPr>
        <w:pStyle w:val="ListParagraph"/>
        <w:numPr>
          <w:ilvl w:val="3"/>
          <w:numId w:val="2"/>
        </w:numPr>
      </w:pPr>
      <w:r>
        <w:t>The system shall not present safety hazards to the user during operation under either autonomous, or non-autonomous flight modes.</w:t>
      </w:r>
    </w:p>
    <w:p w:rsidR="47030A12" w:rsidP="3C32F9CF" w:rsidRDefault="47030A12" w14:paraId="27A22BA7" w14:textId="44044D4B">
      <w:pPr>
        <w:pStyle w:val="ListParagraph"/>
        <w:numPr>
          <w:ilvl w:val="3"/>
          <w:numId w:val="2"/>
        </w:numPr>
      </w:pPr>
      <w:r>
        <w:t>The system shall not interfere with the transponder of the AUAV.</w:t>
      </w:r>
    </w:p>
    <w:p w:rsidR="3C32F9CF" w:rsidP="3C32F9CF" w:rsidRDefault="3C32F9CF" w14:paraId="395568C4" w14:textId="1FDCE7C0"/>
    <w:p w:rsidR="009847E3" w:rsidP="3C32F9CF" w:rsidRDefault="00D967DA" w14:paraId="5FA370B3" w14:textId="77777777">
      <w:pPr>
        <w:pStyle w:val="Heading3"/>
        <w:numPr>
          <w:ilvl w:val="2"/>
          <w:numId w:val="2"/>
        </w:numPr>
        <w:ind w:left="1440" w:hanging="180"/>
        <w:rPr>
          <w:b/>
          <w:bCs/>
          <w:i/>
          <w:iCs/>
          <w:color w:val="000000"/>
          <w:sz w:val="22"/>
          <w:szCs w:val="22"/>
        </w:rPr>
      </w:pPr>
      <w:bookmarkStart w:name="_Toc43130245" w:id="41"/>
      <w:r w:rsidRPr="3C32F9CF">
        <w:rPr>
          <w:b/>
          <w:bCs/>
          <w:i/>
          <w:iCs/>
          <w:color w:val="000000" w:themeColor="text1"/>
          <w:sz w:val="22"/>
          <w:szCs w:val="22"/>
        </w:rPr>
        <w:t>Interchangeability</w:t>
      </w:r>
      <w:bookmarkEnd w:id="41"/>
    </w:p>
    <w:p w:rsidR="009847E3" w:rsidRDefault="009847E3" w14:paraId="1C277A9E" w14:textId="77777777">
      <w:pPr>
        <w:ind w:left="2160"/>
      </w:pPr>
    </w:p>
    <w:p w:rsidR="009847E3" w:rsidP="00884CB4" w:rsidRDefault="00D967DA" w14:paraId="232093C6" w14:textId="053FFB73">
      <w:pPr>
        <w:numPr>
          <w:ilvl w:val="3"/>
          <w:numId w:val="2"/>
        </w:numPr>
        <w:ind w:left="2160"/>
      </w:pPr>
      <w:r>
        <w:t>The system shall be designed using interchangeable parts that can be easily switched when repairs arise.</w:t>
      </w:r>
    </w:p>
    <w:p w:rsidR="009847E3" w:rsidP="3C32F9CF" w:rsidRDefault="00D967DA" w14:paraId="33D1DC6F" w14:textId="77777777">
      <w:pPr>
        <w:pStyle w:val="Heading3"/>
        <w:numPr>
          <w:ilvl w:val="2"/>
          <w:numId w:val="2"/>
        </w:numPr>
        <w:ind w:left="1440" w:hanging="180"/>
        <w:rPr>
          <w:b/>
          <w:bCs/>
          <w:i/>
          <w:iCs/>
          <w:color w:val="000000"/>
          <w:sz w:val="22"/>
          <w:szCs w:val="22"/>
        </w:rPr>
      </w:pPr>
      <w:bookmarkStart w:name="_Toc43130246" w:id="42"/>
      <w:r w:rsidRPr="3C32F9CF">
        <w:rPr>
          <w:b/>
          <w:bCs/>
          <w:i/>
          <w:iCs/>
          <w:color w:val="000000" w:themeColor="text1"/>
          <w:sz w:val="22"/>
          <w:szCs w:val="22"/>
        </w:rPr>
        <w:t>Workmanship</w:t>
      </w:r>
      <w:bookmarkEnd w:id="42"/>
    </w:p>
    <w:p w:rsidR="009847E3" w:rsidRDefault="009847E3" w14:paraId="15026F6F" w14:textId="77777777"/>
    <w:p w:rsidR="009847E3" w:rsidP="00763F4B" w:rsidRDefault="00D967DA" w14:paraId="6DA3773E" w14:textId="16C86DA4">
      <w:pPr>
        <w:numPr>
          <w:ilvl w:val="3"/>
          <w:numId w:val="2"/>
        </w:numPr>
        <w:ind w:left="2160"/>
      </w:pPr>
      <w:r>
        <w:t xml:space="preserve">Workmanship standards for material selection and manufacturing processes shall conform to the quality standards of the client. </w:t>
      </w:r>
    </w:p>
    <w:p w:rsidR="00EC51E0" w:rsidP="00EC51E0" w:rsidRDefault="00EC51E0" w14:paraId="2222DB09" w14:textId="77777777">
      <w:pPr>
        <w:ind w:left="2160"/>
      </w:pPr>
    </w:p>
    <w:p w:rsidR="009847E3" w:rsidP="3C32F9CF" w:rsidRDefault="00D967DA" w14:paraId="148484AC" w14:textId="77777777">
      <w:pPr>
        <w:pStyle w:val="Heading3"/>
        <w:numPr>
          <w:ilvl w:val="2"/>
          <w:numId w:val="2"/>
        </w:numPr>
        <w:ind w:left="1440" w:hanging="180"/>
        <w:rPr>
          <w:b/>
          <w:bCs/>
          <w:i/>
          <w:iCs/>
          <w:color w:val="000000"/>
          <w:sz w:val="22"/>
          <w:szCs w:val="22"/>
        </w:rPr>
      </w:pPr>
      <w:bookmarkStart w:name="_Toc43130248" w:id="43"/>
      <w:r w:rsidRPr="3C32F9CF">
        <w:rPr>
          <w:b/>
          <w:bCs/>
          <w:i/>
          <w:iCs/>
          <w:color w:val="000000" w:themeColor="text1"/>
          <w:sz w:val="22"/>
          <w:szCs w:val="22"/>
        </w:rPr>
        <w:t>Economic Feasibility</w:t>
      </w:r>
      <w:bookmarkEnd w:id="43"/>
    </w:p>
    <w:p w:rsidR="009847E3" w:rsidRDefault="009847E3" w14:paraId="3AE28078" w14:textId="77777777">
      <w:pPr>
        <w:ind w:left="2160"/>
      </w:pPr>
    </w:p>
    <w:p w:rsidR="009847E3" w:rsidP="00763F4B" w:rsidRDefault="00D967DA" w14:paraId="7B45AC03" w14:textId="221DFE74">
      <w:pPr>
        <w:numPr>
          <w:ilvl w:val="3"/>
          <w:numId w:val="2"/>
        </w:numPr>
        <w:ind w:left="2160"/>
      </w:pPr>
      <w:r>
        <w:t>The system shall have an installed cost of a maximum of USD $</w:t>
      </w:r>
      <w:r w:rsidR="3771C109">
        <w:t>2</w:t>
      </w:r>
      <w:r w:rsidR="00B24983">
        <w:t xml:space="preserve">5 </w:t>
      </w:r>
      <w:r>
        <w:t>million for 22 UAVs.</w:t>
      </w:r>
    </w:p>
    <w:p w:rsidR="009847E3" w:rsidP="005234A9" w:rsidRDefault="00D967DA" w14:paraId="3AE4F37D" w14:textId="77777777">
      <w:pPr>
        <w:pStyle w:val="Heading2"/>
        <w:numPr>
          <w:ilvl w:val="1"/>
          <w:numId w:val="2"/>
        </w:numPr>
        <w:ind w:left="720" w:hanging="90"/>
        <w:rPr>
          <w:b/>
          <w:i/>
          <w:sz w:val="22"/>
          <w:szCs w:val="22"/>
        </w:rPr>
      </w:pPr>
      <w:bookmarkStart w:name="_Toc43130249" w:id="44"/>
      <w:r>
        <w:rPr>
          <w:b/>
          <w:i/>
          <w:sz w:val="22"/>
          <w:szCs w:val="22"/>
        </w:rPr>
        <w:t>Documentation / Data</w:t>
      </w:r>
      <w:bookmarkEnd w:id="44"/>
    </w:p>
    <w:p w:rsidR="009847E3" w:rsidRDefault="009847E3" w14:paraId="7C5DDABF" w14:textId="77777777">
      <w:pPr>
        <w:ind w:left="1440"/>
      </w:pPr>
    </w:p>
    <w:p w:rsidRPr="002C316D" w:rsidR="009847E3" w:rsidP="002C316D" w:rsidRDefault="00D967DA" w14:paraId="3D617576" w14:textId="23682C32">
      <w:pPr>
        <w:numPr>
          <w:ilvl w:val="2"/>
          <w:numId w:val="2"/>
        </w:numPr>
        <w:ind w:left="2160"/>
        <w:rPr>
          <w:i/>
        </w:rPr>
      </w:pPr>
      <w:r>
        <w:t>Maintenance schedules and procedures shall be included as part of the contractual deliverables to the Client in the final acceptance documentation.</w:t>
      </w:r>
    </w:p>
    <w:p w:rsidRPr="002C316D" w:rsidR="009847E3" w:rsidP="002C316D" w:rsidRDefault="00D967DA" w14:paraId="6C8EDF59" w14:textId="06DB0F73">
      <w:pPr>
        <w:pStyle w:val="Heading2"/>
        <w:numPr>
          <w:ilvl w:val="1"/>
          <w:numId w:val="2"/>
        </w:numPr>
        <w:ind w:left="720" w:hanging="90"/>
        <w:jc w:val="both"/>
        <w:rPr>
          <w:b/>
          <w:i/>
          <w:sz w:val="22"/>
          <w:szCs w:val="22"/>
        </w:rPr>
      </w:pPr>
      <w:bookmarkStart w:name="_Toc43130250" w:id="45"/>
      <w:r>
        <w:rPr>
          <w:b/>
          <w:i/>
          <w:sz w:val="22"/>
          <w:szCs w:val="22"/>
        </w:rPr>
        <w:t>Logistics</w:t>
      </w:r>
      <w:bookmarkEnd w:id="45"/>
    </w:p>
    <w:p w:rsidR="009847E3" w:rsidP="002C316D" w:rsidRDefault="00D967DA" w14:paraId="401B4288" w14:textId="77777777">
      <w:pPr>
        <w:pStyle w:val="Heading3"/>
        <w:numPr>
          <w:ilvl w:val="2"/>
          <w:numId w:val="2"/>
        </w:numPr>
        <w:ind w:left="1440" w:hanging="180"/>
        <w:rPr>
          <w:b/>
          <w:i/>
          <w:color w:val="000000"/>
          <w:sz w:val="22"/>
          <w:szCs w:val="22"/>
        </w:rPr>
      </w:pPr>
      <w:bookmarkStart w:name="_Toc43130251" w:id="46"/>
      <w:r>
        <w:rPr>
          <w:b/>
          <w:i/>
          <w:color w:val="000000"/>
          <w:sz w:val="22"/>
          <w:szCs w:val="22"/>
        </w:rPr>
        <w:t>Maintenance Requirements</w:t>
      </w:r>
      <w:bookmarkEnd w:id="46"/>
    </w:p>
    <w:p w:rsidR="009847E3" w:rsidRDefault="009847E3" w14:paraId="70D43624" w14:textId="77777777">
      <w:pPr>
        <w:ind w:left="1440"/>
      </w:pPr>
    </w:p>
    <w:p w:rsidR="009847E3" w:rsidP="002C316D" w:rsidRDefault="00D967DA" w14:paraId="380FD52D" w14:textId="6E744205">
      <w:pPr>
        <w:ind w:left="1440"/>
      </w:pPr>
      <w:r>
        <w:tab/>
      </w:r>
      <w:r>
        <w:t>To Be Determined.</w:t>
      </w:r>
    </w:p>
    <w:p w:rsidR="009847E3" w:rsidP="002C316D" w:rsidRDefault="00D967DA" w14:paraId="52720001" w14:textId="77777777">
      <w:pPr>
        <w:pStyle w:val="Heading3"/>
        <w:numPr>
          <w:ilvl w:val="2"/>
          <w:numId w:val="2"/>
        </w:numPr>
        <w:ind w:left="1440" w:hanging="180"/>
        <w:rPr>
          <w:b/>
          <w:i/>
          <w:color w:val="000000"/>
          <w:sz w:val="22"/>
          <w:szCs w:val="22"/>
        </w:rPr>
      </w:pPr>
      <w:bookmarkStart w:name="_Toc43130252" w:id="47"/>
      <w:r>
        <w:rPr>
          <w:b/>
          <w:i/>
          <w:color w:val="000000"/>
          <w:sz w:val="22"/>
          <w:szCs w:val="22"/>
        </w:rPr>
        <w:lastRenderedPageBreak/>
        <w:t>Supply Support</w:t>
      </w:r>
      <w:bookmarkEnd w:id="47"/>
    </w:p>
    <w:p w:rsidR="009847E3" w:rsidRDefault="009847E3" w14:paraId="7A770C56" w14:textId="77777777">
      <w:pPr>
        <w:ind w:left="2160"/>
      </w:pPr>
    </w:p>
    <w:p w:rsidR="009847E3" w:rsidP="002C316D" w:rsidRDefault="00D967DA" w14:paraId="4421479D" w14:textId="77777777">
      <w:pPr>
        <w:numPr>
          <w:ilvl w:val="3"/>
          <w:numId w:val="2"/>
        </w:numPr>
        <w:ind w:left="2160"/>
      </w:pPr>
      <w:r>
        <w:t>All vendors shall support the supplied product for the life of the UAV program.</w:t>
      </w:r>
    </w:p>
    <w:p w:rsidR="00252374" w:rsidP="1A15918F" w:rsidRDefault="00D967DA" w14:paraId="04E87FEE" w14:textId="4A7F4FE9">
      <w:pPr>
        <w:numPr>
          <w:ilvl w:val="3"/>
          <w:numId w:val="2"/>
        </w:numPr>
        <w:ind w:left="2160"/>
      </w:pPr>
      <w:r>
        <w:t>All contractor shall support the product for the life of the UAV program.</w:t>
      </w:r>
    </w:p>
    <w:p w:rsidR="00DE3A09" w:rsidP="00884CB4" w:rsidRDefault="00DE3A09" w14:paraId="60EBBB40" w14:textId="77777777"/>
    <w:p w:rsidR="009847E3" w:rsidP="002C316D" w:rsidRDefault="00D967DA" w14:paraId="2ED8AEEE" w14:textId="77777777">
      <w:pPr>
        <w:pStyle w:val="Heading3"/>
        <w:numPr>
          <w:ilvl w:val="2"/>
          <w:numId w:val="2"/>
        </w:numPr>
        <w:ind w:left="1440" w:hanging="180"/>
        <w:rPr>
          <w:b/>
          <w:i/>
          <w:color w:val="000000"/>
          <w:sz w:val="22"/>
          <w:szCs w:val="22"/>
        </w:rPr>
      </w:pPr>
      <w:bookmarkStart w:name="_Toc43130253" w:id="48"/>
      <w:r>
        <w:rPr>
          <w:b/>
          <w:i/>
          <w:color w:val="000000"/>
          <w:sz w:val="22"/>
          <w:szCs w:val="22"/>
        </w:rPr>
        <w:t>Test and Support Equipment</w:t>
      </w:r>
      <w:bookmarkEnd w:id="48"/>
    </w:p>
    <w:p w:rsidR="009847E3" w:rsidRDefault="009847E3" w14:paraId="49BBABFD" w14:textId="77777777">
      <w:pPr>
        <w:ind w:left="2160"/>
      </w:pPr>
    </w:p>
    <w:p w:rsidR="009847E3" w:rsidP="3C32F9CF" w:rsidRDefault="00D967DA" w14:paraId="794BDC6A" w14:textId="07878F71">
      <w:pPr>
        <w:numPr>
          <w:ilvl w:val="3"/>
          <w:numId w:val="2"/>
        </w:numPr>
        <w:ind w:left="2160"/>
      </w:pPr>
      <w:r>
        <w:t>Software support utilities shall be developed for unit testing and verification and for debugging procedures.</w:t>
      </w:r>
      <w:r w:rsidR="11ACDA4D">
        <w:t xml:space="preserve"> </w:t>
      </w:r>
    </w:p>
    <w:p w:rsidR="009847E3" w:rsidP="3C32F9CF" w:rsidRDefault="11ACDA4D" w14:paraId="0CAEAB38" w14:textId="2B8B1277">
      <w:pPr>
        <w:numPr>
          <w:ilvl w:val="3"/>
          <w:numId w:val="2"/>
        </w:numPr>
        <w:ind w:left="2160"/>
      </w:pPr>
      <w:r>
        <w:t>The developed system shall be capable of being tested by the Supplier and Client software engineering teams.</w:t>
      </w:r>
    </w:p>
    <w:p w:rsidR="009847E3" w:rsidP="002C316D" w:rsidRDefault="00D967DA" w14:paraId="23EB3061" w14:textId="77777777">
      <w:pPr>
        <w:pStyle w:val="Heading3"/>
        <w:numPr>
          <w:ilvl w:val="2"/>
          <w:numId w:val="2"/>
        </w:numPr>
        <w:ind w:left="1440" w:hanging="270"/>
        <w:rPr>
          <w:b/>
          <w:i/>
          <w:color w:val="000000"/>
          <w:sz w:val="22"/>
          <w:szCs w:val="22"/>
        </w:rPr>
      </w:pPr>
      <w:bookmarkStart w:name="_Toc43130254" w:id="49"/>
      <w:r>
        <w:rPr>
          <w:b/>
          <w:i/>
          <w:color w:val="000000"/>
          <w:sz w:val="22"/>
          <w:szCs w:val="22"/>
        </w:rPr>
        <w:t>Personnel and Training</w:t>
      </w:r>
      <w:bookmarkEnd w:id="49"/>
    </w:p>
    <w:p w:rsidR="009847E3" w:rsidRDefault="009847E3" w14:paraId="10ABB316" w14:textId="77777777">
      <w:pPr>
        <w:ind w:left="2160"/>
      </w:pPr>
    </w:p>
    <w:p w:rsidR="009847E3" w:rsidP="002C316D" w:rsidRDefault="00D967DA" w14:paraId="26020F29" w14:textId="77777777">
      <w:pPr>
        <w:numPr>
          <w:ilvl w:val="3"/>
          <w:numId w:val="2"/>
        </w:numPr>
        <w:ind w:left="2160"/>
      </w:pPr>
      <w:r>
        <w:t xml:space="preserve">A user interface document shall be developed for the training of UAV operators. </w:t>
      </w:r>
    </w:p>
    <w:p w:rsidR="009847E3" w:rsidP="00763F4B" w:rsidRDefault="00D967DA" w14:paraId="4FA23469" w14:textId="4D8F7773">
      <w:pPr>
        <w:numPr>
          <w:ilvl w:val="3"/>
          <w:numId w:val="2"/>
        </w:numPr>
        <w:ind w:left="2160"/>
      </w:pPr>
      <w:r>
        <w:t xml:space="preserve">A user interface document shall be developed for the training of maintenance personnel. </w:t>
      </w:r>
    </w:p>
    <w:p w:rsidR="009847E3" w:rsidP="002C316D" w:rsidRDefault="00D967DA" w14:paraId="1CC17378" w14:textId="77777777">
      <w:pPr>
        <w:pStyle w:val="Heading3"/>
        <w:numPr>
          <w:ilvl w:val="2"/>
          <w:numId w:val="2"/>
        </w:numPr>
        <w:ind w:left="1440" w:hanging="180"/>
        <w:rPr>
          <w:b/>
          <w:i/>
          <w:color w:val="000000"/>
          <w:sz w:val="22"/>
          <w:szCs w:val="22"/>
        </w:rPr>
      </w:pPr>
      <w:bookmarkStart w:name="_Toc43130255" w:id="50"/>
      <w:r>
        <w:rPr>
          <w:b/>
          <w:i/>
          <w:color w:val="000000"/>
          <w:sz w:val="22"/>
          <w:szCs w:val="22"/>
        </w:rPr>
        <w:t>Facilities and Equipment</w:t>
      </w:r>
      <w:bookmarkEnd w:id="50"/>
    </w:p>
    <w:p w:rsidR="009847E3" w:rsidRDefault="009847E3" w14:paraId="44777578" w14:textId="77777777">
      <w:pPr>
        <w:ind w:left="2160"/>
      </w:pPr>
    </w:p>
    <w:p w:rsidR="009847E3" w:rsidP="00763F4B" w:rsidRDefault="00D967DA" w14:paraId="49063BE2" w14:textId="70ED5C23">
      <w:pPr>
        <w:numPr>
          <w:ilvl w:val="3"/>
          <w:numId w:val="2"/>
        </w:numPr>
        <w:ind w:left="2160"/>
      </w:pPr>
      <w:r>
        <w:t xml:space="preserve">The system shall conform to all UAV facility and applicable equipment standards. </w:t>
      </w:r>
    </w:p>
    <w:p w:rsidR="009847E3" w:rsidP="002C316D" w:rsidRDefault="00D967DA" w14:paraId="0F341855" w14:textId="77777777">
      <w:pPr>
        <w:pStyle w:val="Heading3"/>
        <w:numPr>
          <w:ilvl w:val="2"/>
          <w:numId w:val="2"/>
        </w:numPr>
        <w:ind w:left="1440" w:hanging="180"/>
        <w:rPr>
          <w:b/>
          <w:i/>
          <w:color w:val="000000"/>
          <w:sz w:val="22"/>
          <w:szCs w:val="22"/>
        </w:rPr>
      </w:pPr>
      <w:bookmarkStart w:name="_Toc43130256" w:id="51"/>
      <w:r>
        <w:rPr>
          <w:b/>
          <w:i/>
          <w:color w:val="000000"/>
          <w:sz w:val="22"/>
          <w:szCs w:val="22"/>
        </w:rPr>
        <w:t>Packaging, Handling, Storage and Transportation</w:t>
      </w:r>
      <w:bookmarkEnd w:id="51"/>
    </w:p>
    <w:p w:rsidR="009847E3" w:rsidRDefault="009847E3" w14:paraId="5C963671" w14:textId="77777777">
      <w:pPr>
        <w:ind w:left="2160"/>
      </w:pPr>
    </w:p>
    <w:p w:rsidR="009847E3" w:rsidP="002C316D" w:rsidRDefault="00D967DA" w14:paraId="09B3646C" w14:textId="77777777">
      <w:pPr>
        <w:ind w:left="810"/>
      </w:pPr>
      <w:r>
        <w:t>The entirety of the system is very fragile and susceptible to damage from vibration, heat and electromagnetic discharge while not housed in UAV system infrastructure. Care should be exercised when unit is being transported from within the facility or to other remote locations.</w:t>
      </w:r>
    </w:p>
    <w:p w:rsidR="009847E3" w:rsidRDefault="009847E3" w14:paraId="42202EC5" w14:textId="77777777">
      <w:pPr>
        <w:ind w:left="2160"/>
      </w:pPr>
    </w:p>
    <w:p w:rsidR="009847E3" w:rsidP="002C316D" w:rsidRDefault="00D967DA" w14:paraId="67AF037F" w14:textId="77777777">
      <w:pPr>
        <w:numPr>
          <w:ilvl w:val="3"/>
          <w:numId w:val="2"/>
        </w:numPr>
        <w:ind w:left="2160"/>
      </w:pPr>
      <w:r>
        <w:t>Loose electrical components shall be packaged in ESD protected packaging.</w:t>
      </w:r>
    </w:p>
    <w:p w:rsidR="009847E3" w:rsidP="002C316D" w:rsidRDefault="00D967DA" w14:paraId="4026075D" w14:textId="77777777">
      <w:pPr>
        <w:numPr>
          <w:ilvl w:val="3"/>
          <w:numId w:val="2"/>
        </w:numPr>
        <w:ind w:left="2160"/>
      </w:pPr>
      <w:r>
        <w:t>Loose components shall be placed in temporary frames that are guarded from shock.</w:t>
      </w:r>
    </w:p>
    <w:p w:rsidR="009847E3" w:rsidP="002C316D" w:rsidRDefault="00D967DA" w14:paraId="0DF547AA" w14:textId="77777777">
      <w:pPr>
        <w:numPr>
          <w:ilvl w:val="3"/>
          <w:numId w:val="2"/>
        </w:numPr>
        <w:ind w:left="2160"/>
      </w:pPr>
      <w:r>
        <w:t>All transportation personnel shall receive sufficient training on handling of the components.</w:t>
      </w:r>
    </w:p>
    <w:p w:rsidR="009847E3" w:rsidP="00763F4B" w:rsidRDefault="00D967DA" w14:paraId="28B88F6A" w14:textId="72E5D110">
      <w:pPr>
        <w:numPr>
          <w:ilvl w:val="3"/>
          <w:numId w:val="2"/>
        </w:numPr>
        <w:ind w:left="2160"/>
      </w:pPr>
      <w:r>
        <w:lastRenderedPageBreak/>
        <w:t>Components shall be stored in a climate</w:t>
      </w:r>
      <w:r w:rsidR="002C316D">
        <w:t>-</w:t>
      </w:r>
      <w:r>
        <w:t>controlled environment.</w:t>
      </w:r>
    </w:p>
    <w:p w:rsidR="009847E3" w:rsidP="002C316D" w:rsidRDefault="00D967DA" w14:paraId="4B62AFA5" w14:textId="77777777">
      <w:pPr>
        <w:pStyle w:val="Heading3"/>
        <w:numPr>
          <w:ilvl w:val="2"/>
          <w:numId w:val="2"/>
        </w:numPr>
        <w:ind w:left="1440" w:hanging="180"/>
        <w:rPr>
          <w:b/>
          <w:i/>
          <w:color w:val="000000"/>
          <w:sz w:val="22"/>
          <w:szCs w:val="22"/>
        </w:rPr>
      </w:pPr>
      <w:bookmarkStart w:name="_Toc43130257" w:id="52"/>
      <w:r>
        <w:rPr>
          <w:b/>
          <w:i/>
          <w:color w:val="000000"/>
          <w:sz w:val="22"/>
          <w:szCs w:val="22"/>
        </w:rPr>
        <w:t>Computer Resources</w:t>
      </w:r>
      <w:bookmarkEnd w:id="52"/>
    </w:p>
    <w:p w:rsidR="009847E3" w:rsidRDefault="009847E3" w14:paraId="23F93A7D" w14:textId="77777777">
      <w:pPr>
        <w:ind w:left="2160"/>
      </w:pPr>
    </w:p>
    <w:p w:rsidR="009847E3" w:rsidP="00763F4B" w:rsidRDefault="00D967DA" w14:paraId="27A47127" w14:textId="74A09028">
      <w:pPr>
        <w:numPr>
          <w:ilvl w:val="3"/>
          <w:numId w:val="2"/>
        </w:numPr>
        <w:ind w:left="2160"/>
      </w:pPr>
      <w:r>
        <w:t xml:space="preserve">The system utilities, test and support equipment, and all other tools shall be compatible with Windows </w:t>
      </w:r>
      <w:r w:rsidR="12D57063">
        <w:t>10</w:t>
      </w:r>
      <w:r>
        <w:t xml:space="preserve"> OS or later.</w:t>
      </w:r>
    </w:p>
    <w:p w:rsidR="009847E3" w:rsidP="002C316D" w:rsidRDefault="00D967DA" w14:paraId="6A95A2D5" w14:textId="77777777">
      <w:pPr>
        <w:pStyle w:val="Heading3"/>
        <w:numPr>
          <w:ilvl w:val="2"/>
          <w:numId w:val="2"/>
        </w:numPr>
        <w:ind w:left="1440" w:hanging="180"/>
        <w:rPr>
          <w:b/>
          <w:i/>
          <w:color w:val="000000"/>
          <w:sz w:val="22"/>
          <w:szCs w:val="22"/>
        </w:rPr>
      </w:pPr>
      <w:bookmarkStart w:name="_Toc43130258" w:id="53"/>
      <w:r>
        <w:rPr>
          <w:b/>
          <w:i/>
          <w:color w:val="000000"/>
          <w:sz w:val="22"/>
          <w:szCs w:val="22"/>
        </w:rPr>
        <w:t>Technical Data</w:t>
      </w:r>
      <w:bookmarkEnd w:id="53"/>
    </w:p>
    <w:p w:rsidR="009847E3" w:rsidRDefault="009847E3" w14:paraId="0994B207" w14:textId="77777777">
      <w:pPr>
        <w:ind w:left="2160"/>
      </w:pPr>
    </w:p>
    <w:p w:rsidR="009847E3" w:rsidP="002C316D" w:rsidRDefault="00D967DA" w14:paraId="287E788E" w14:textId="77777777">
      <w:pPr>
        <w:numPr>
          <w:ilvl w:val="3"/>
          <w:numId w:val="2"/>
        </w:numPr>
        <w:ind w:left="2160"/>
      </w:pPr>
      <w:r>
        <w:t>A quality control dossier shall be created per UAV.</w:t>
      </w:r>
    </w:p>
    <w:p w:rsidR="009847E3" w:rsidP="002C316D" w:rsidRDefault="00D967DA" w14:paraId="16E3BA67" w14:textId="77777777">
      <w:pPr>
        <w:numPr>
          <w:ilvl w:val="3"/>
          <w:numId w:val="2"/>
        </w:numPr>
        <w:ind w:left="2160"/>
      </w:pPr>
      <w:r>
        <w:t>An Operation Manual shall be created per site.</w:t>
      </w:r>
    </w:p>
    <w:p w:rsidR="009847E3" w:rsidP="002C316D" w:rsidRDefault="00D967DA" w14:paraId="3972BA97" w14:textId="77777777">
      <w:pPr>
        <w:numPr>
          <w:ilvl w:val="3"/>
          <w:numId w:val="2"/>
        </w:numPr>
        <w:ind w:left="2160"/>
      </w:pPr>
      <w:r>
        <w:t>A Maintenance Manual shall be created per site.</w:t>
      </w:r>
    </w:p>
    <w:p w:rsidR="009847E3" w:rsidP="002C316D" w:rsidRDefault="00D967DA" w14:paraId="016CFD0A" w14:textId="77777777">
      <w:pPr>
        <w:numPr>
          <w:ilvl w:val="3"/>
          <w:numId w:val="2"/>
        </w:numPr>
        <w:ind w:left="2160"/>
      </w:pPr>
      <w:r>
        <w:t>One (1) copy of software test results shall be included in the handover Quality Control documentation.</w:t>
      </w:r>
    </w:p>
    <w:p w:rsidR="009847E3" w:rsidP="002C316D" w:rsidRDefault="00D967DA" w14:paraId="4D34155D" w14:textId="77777777">
      <w:pPr>
        <w:numPr>
          <w:ilvl w:val="3"/>
          <w:numId w:val="2"/>
        </w:numPr>
        <w:ind w:left="2160"/>
      </w:pPr>
      <w:r>
        <w:t>One (1) copy of mechanical test result data shall be included in the handover Quality Control documentation.</w:t>
      </w:r>
    </w:p>
    <w:p w:rsidR="009847E3" w:rsidP="002C316D" w:rsidRDefault="00D967DA" w14:paraId="62247B7C" w14:textId="77777777">
      <w:pPr>
        <w:numPr>
          <w:ilvl w:val="3"/>
          <w:numId w:val="2"/>
        </w:numPr>
        <w:ind w:left="2160"/>
      </w:pPr>
      <w:r>
        <w:t>Four (4) copies of the Operation Manual shall be included in the handover documentation.</w:t>
      </w:r>
    </w:p>
    <w:p w:rsidR="009847E3" w:rsidP="002C316D" w:rsidRDefault="00D967DA" w14:paraId="2CA21C2A" w14:textId="77777777">
      <w:pPr>
        <w:numPr>
          <w:ilvl w:val="3"/>
          <w:numId w:val="2"/>
        </w:numPr>
        <w:ind w:left="2160"/>
      </w:pPr>
      <w:r>
        <w:t>Four (4) copies of the Maintenance Manual shall be included in the handover documentation.</w:t>
      </w:r>
    </w:p>
    <w:p w:rsidR="009847E3" w:rsidP="002C316D" w:rsidRDefault="00D967DA" w14:paraId="621F421C" w14:textId="77777777">
      <w:pPr>
        <w:numPr>
          <w:ilvl w:val="3"/>
          <w:numId w:val="2"/>
        </w:numPr>
        <w:ind w:left="2160"/>
      </w:pPr>
      <w:r>
        <w:t>One (1) copy of the system design dossier shall be included in the handover documentation.</w:t>
      </w:r>
    </w:p>
    <w:p w:rsidR="009847E3" w:rsidP="00763F4B" w:rsidRDefault="00D967DA" w14:paraId="56EEF45E" w14:textId="367C6B42">
      <w:pPr>
        <w:numPr>
          <w:ilvl w:val="3"/>
          <w:numId w:val="2"/>
        </w:numPr>
        <w:ind w:left="2160"/>
      </w:pPr>
      <w:r>
        <w:t>One (1) copy of the As-installed Software shall be included in the handover documentation.</w:t>
      </w:r>
    </w:p>
    <w:p w:rsidR="009847E3" w:rsidP="002C316D" w:rsidRDefault="00D967DA" w14:paraId="2821B089" w14:textId="77777777">
      <w:pPr>
        <w:pStyle w:val="Heading3"/>
        <w:numPr>
          <w:ilvl w:val="2"/>
          <w:numId w:val="2"/>
        </w:numPr>
        <w:ind w:left="1440" w:hanging="180"/>
        <w:rPr>
          <w:b/>
          <w:i/>
          <w:color w:val="000000"/>
          <w:sz w:val="22"/>
          <w:szCs w:val="22"/>
        </w:rPr>
      </w:pPr>
      <w:bookmarkStart w:name="_Toc43130259" w:id="54"/>
      <w:r>
        <w:rPr>
          <w:b/>
          <w:i/>
          <w:color w:val="000000"/>
          <w:sz w:val="22"/>
          <w:szCs w:val="22"/>
        </w:rPr>
        <w:t>Customer Service</w:t>
      </w:r>
      <w:bookmarkEnd w:id="54"/>
    </w:p>
    <w:p w:rsidR="009847E3" w:rsidRDefault="009847E3" w14:paraId="2F7E514F" w14:textId="77777777">
      <w:pPr>
        <w:ind w:left="2160"/>
      </w:pPr>
    </w:p>
    <w:p w:rsidRPr="00763F4B" w:rsidR="009847E3" w:rsidP="3C32F9CF" w:rsidRDefault="00D967DA" w14:paraId="188D24CC" w14:textId="5714610D">
      <w:pPr>
        <w:numPr>
          <w:ilvl w:val="3"/>
          <w:numId w:val="2"/>
        </w:numPr>
        <w:ind w:left="2160"/>
        <w:rPr>
          <w:i/>
          <w:iCs/>
        </w:rPr>
      </w:pPr>
      <w:r>
        <w:t>The Supplier shall provide a customer support contact number which shall be staffed 24 hours a day to respond to queries.</w:t>
      </w:r>
    </w:p>
    <w:p w:rsidR="009847E3" w:rsidP="005234A9" w:rsidRDefault="00D967DA" w14:paraId="79C972D5" w14:textId="77777777">
      <w:pPr>
        <w:pStyle w:val="Heading2"/>
        <w:numPr>
          <w:ilvl w:val="1"/>
          <w:numId w:val="2"/>
        </w:numPr>
        <w:ind w:left="720" w:hanging="90"/>
        <w:rPr>
          <w:b/>
          <w:i/>
          <w:sz w:val="22"/>
          <w:szCs w:val="22"/>
        </w:rPr>
      </w:pPr>
      <w:bookmarkStart w:name="_Toc43130260" w:id="55"/>
      <w:r>
        <w:rPr>
          <w:b/>
          <w:i/>
          <w:sz w:val="22"/>
          <w:szCs w:val="22"/>
        </w:rPr>
        <w:t>Producibility</w:t>
      </w:r>
      <w:bookmarkEnd w:id="55"/>
    </w:p>
    <w:p w:rsidR="009847E3" w:rsidRDefault="009847E3" w14:paraId="40475595" w14:textId="77777777"/>
    <w:p w:rsidR="009847E3" w:rsidP="002C316D" w:rsidRDefault="00D967DA" w14:paraId="0BAB06E1" w14:textId="77777777">
      <w:pPr>
        <w:ind w:left="720"/>
      </w:pPr>
      <w:r>
        <w:t>The system is a custom design unique to this specific UAV configuration. There are no instances where mass production would be warranted.</w:t>
      </w:r>
    </w:p>
    <w:p w:rsidR="009847E3" w:rsidRDefault="009847E3" w14:paraId="3B339FBC" w14:textId="77777777">
      <w:pPr>
        <w:ind w:left="1440"/>
      </w:pPr>
    </w:p>
    <w:p w:rsidR="009847E3" w:rsidP="002C316D" w:rsidRDefault="00D967DA" w14:paraId="4683B967" w14:textId="77777777">
      <w:pPr>
        <w:numPr>
          <w:ilvl w:val="2"/>
          <w:numId w:val="2"/>
        </w:numPr>
        <w:ind w:left="2160"/>
      </w:pPr>
      <w:r>
        <w:t>The system shall be producible using manufacturing documents.</w:t>
      </w:r>
    </w:p>
    <w:p w:rsidR="009847E3" w:rsidP="002C316D" w:rsidRDefault="00D967DA" w14:paraId="466C708C" w14:textId="77777777">
      <w:pPr>
        <w:numPr>
          <w:ilvl w:val="2"/>
          <w:numId w:val="2"/>
        </w:numPr>
        <w:ind w:left="2160"/>
      </w:pPr>
      <w:r>
        <w:t>The software shall be downloadable.</w:t>
      </w:r>
    </w:p>
    <w:p w:rsidR="009847E3" w:rsidP="00763F4B" w:rsidRDefault="00D967DA" w14:paraId="6322B6B3" w14:textId="6DF615EB">
      <w:pPr>
        <w:numPr>
          <w:ilvl w:val="2"/>
          <w:numId w:val="2"/>
        </w:numPr>
        <w:ind w:left="2160"/>
      </w:pPr>
      <w:r>
        <w:t>The software shall be able to be installed by a trained user.</w:t>
      </w:r>
    </w:p>
    <w:p w:rsidR="009847E3" w:rsidP="005234A9" w:rsidRDefault="00D967DA" w14:paraId="45C7EDC8" w14:textId="77777777">
      <w:pPr>
        <w:pStyle w:val="Heading2"/>
        <w:numPr>
          <w:ilvl w:val="1"/>
          <w:numId w:val="2"/>
        </w:numPr>
        <w:ind w:left="720" w:hanging="90"/>
        <w:rPr>
          <w:b/>
          <w:i/>
          <w:sz w:val="22"/>
          <w:szCs w:val="22"/>
        </w:rPr>
      </w:pPr>
      <w:bookmarkStart w:name="_Toc43130261" w:id="56"/>
      <w:r>
        <w:rPr>
          <w:b/>
          <w:i/>
          <w:sz w:val="22"/>
          <w:szCs w:val="22"/>
        </w:rPr>
        <w:lastRenderedPageBreak/>
        <w:t>Disposability</w:t>
      </w:r>
      <w:bookmarkEnd w:id="56"/>
    </w:p>
    <w:p w:rsidR="009847E3" w:rsidRDefault="009847E3" w14:paraId="21F9FC0E" w14:textId="77777777">
      <w:pPr>
        <w:jc w:val="both"/>
      </w:pPr>
    </w:p>
    <w:p w:rsidR="009847E3" w:rsidP="002C316D" w:rsidRDefault="00D967DA" w14:paraId="0E477C3B" w14:textId="77777777">
      <w:pPr>
        <w:ind w:left="720"/>
        <w:jc w:val="both"/>
      </w:pPr>
      <w:r>
        <w:t>The proper disposal of the system and its component parts is important to ensure data security and that no substances are released that are harmful to human health and the environment.</w:t>
      </w:r>
    </w:p>
    <w:p w:rsidR="009847E3" w:rsidRDefault="009847E3" w14:paraId="6775A06C" w14:textId="77777777">
      <w:pPr>
        <w:ind w:left="1440"/>
        <w:jc w:val="both"/>
      </w:pPr>
    </w:p>
    <w:p w:rsidR="009847E3" w:rsidP="002C316D" w:rsidRDefault="00D967DA" w14:paraId="269849E5" w14:textId="77777777">
      <w:pPr>
        <w:numPr>
          <w:ilvl w:val="2"/>
          <w:numId w:val="2"/>
        </w:numPr>
        <w:ind w:left="2160"/>
      </w:pPr>
      <w:r>
        <w:t>Components shall be properly sanitized prior to disposal.</w:t>
      </w:r>
    </w:p>
    <w:p w:rsidR="009847E3" w:rsidP="00884CB4" w:rsidRDefault="00D967DA" w14:paraId="2A45FFE7" w14:textId="3894DB69">
      <w:pPr>
        <w:numPr>
          <w:ilvl w:val="2"/>
          <w:numId w:val="2"/>
        </w:numPr>
        <w:ind w:left="2160"/>
      </w:pPr>
      <w:r>
        <w:t>All data storing hardware shall be re-formatted prior to disposal.</w:t>
      </w:r>
    </w:p>
    <w:p w:rsidR="009847E3" w:rsidP="005234A9" w:rsidRDefault="00D967DA" w14:paraId="5A7719C8" w14:textId="77777777">
      <w:pPr>
        <w:pStyle w:val="Heading2"/>
        <w:numPr>
          <w:ilvl w:val="1"/>
          <w:numId w:val="2"/>
        </w:numPr>
        <w:ind w:left="720" w:hanging="90"/>
        <w:rPr>
          <w:b/>
          <w:i/>
          <w:sz w:val="22"/>
          <w:szCs w:val="22"/>
        </w:rPr>
      </w:pPr>
      <w:bookmarkStart w:name="_Toc43130262" w:id="57"/>
      <w:r>
        <w:rPr>
          <w:b/>
          <w:i/>
          <w:sz w:val="22"/>
          <w:szCs w:val="22"/>
        </w:rPr>
        <w:t>Affordability</w:t>
      </w:r>
      <w:bookmarkEnd w:id="57"/>
    </w:p>
    <w:p w:rsidR="009847E3" w:rsidRDefault="009847E3" w14:paraId="226E3EC1" w14:textId="77777777"/>
    <w:p w:rsidR="0029174E" w:rsidP="00EC51E0" w:rsidRDefault="00D967DA" w14:paraId="63453BED" w14:textId="211CF43D">
      <w:pPr>
        <w:numPr>
          <w:ilvl w:val="2"/>
          <w:numId w:val="2"/>
        </w:numPr>
        <w:ind w:left="2160"/>
      </w:pPr>
      <w:r>
        <w:t>The system shall be cost competitive when compared to its peer group.</w:t>
      </w:r>
    </w:p>
    <w:p w:rsidR="009847E3" w:rsidP="005234A9" w:rsidRDefault="00D967DA" w14:paraId="7434ED38" w14:textId="77777777">
      <w:pPr>
        <w:pStyle w:val="Heading1"/>
        <w:numPr>
          <w:ilvl w:val="0"/>
          <w:numId w:val="2"/>
        </w:numPr>
        <w:ind w:left="270" w:hanging="270"/>
        <w:rPr>
          <w:b/>
          <w:i/>
          <w:sz w:val="22"/>
          <w:szCs w:val="22"/>
        </w:rPr>
      </w:pPr>
      <w:bookmarkStart w:name="_Toc43130263" w:id="58"/>
      <w:r>
        <w:rPr>
          <w:b/>
          <w:i/>
          <w:sz w:val="22"/>
          <w:szCs w:val="22"/>
        </w:rPr>
        <w:t>Test and Evaluation</w:t>
      </w:r>
      <w:bookmarkEnd w:id="58"/>
    </w:p>
    <w:p w:rsidR="009847E3" w:rsidRDefault="009847E3" w14:paraId="2D7D8544" w14:textId="77777777">
      <w:pPr>
        <w:ind w:left="720"/>
      </w:pPr>
    </w:p>
    <w:p w:rsidR="009847E3" w:rsidP="005234A9" w:rsidRDefault="00D967DA" w14:paraId="436E485C" w14:textId="77777777">
      <w:pPr>
        <w:ind w:left="270"/>
        <w:jc w:val="both"/>
      </w:pPr>
      <w:r>
        <w:t>System testing and evaluation shall be conducted during each phase of the system life cycle. The system shall be tested in a tiered approach, verifying each of the system requirement of the system requirements described in Section 3, while also validating the functionality of the system. The following levels and types of testing shall be performed:</w:t>
      </w:r>
    </w:p>
    <w:p w:rsidR="009847E3" w:rsidP="005234A9" w:rsidRDefault="009847E3" w14:paraId="78DAD646" w14:textId="77777777">
      <w:pPr>
        <w:ind w:left="270"/>
        <w:jc w:val="both"/>
      </w:pPr>
    </w:p>
    <w:p w:rsidR="009847E3" w:rsidP="005234A9" w:rsidRDefault="00D967DA" w14:paraId="7E5B27FF" w14:textId="77777777">
      <w:pPr>
        <w:ind w:left="270"/>
        <w:jc w:val="both"/>
      </w:pPr>
      <w:r>
        <w:t>Analytical and Simulation Evaluation: This involves evaluation and analysis of computer simulations for various system components.</w:t>
      </w:r>
    </w:p>
    <w:p w:rsidR="009847E3" w:rsidP="005234A9" w:rsidRDefault="009847E3" w14:paraId="0A1A697C" w14:textId="77777777">
      <w:pPr>
        <w:ind w:left="270"/>
        <w:jc w:val="both"/>
      </w:pPr>
    </w:p>
    <w:p w:rsidR="009847E3" w:rsidP="005234A9" w:rsidRDefault="00D967DA" w14:paraId="324D79AA" w14:textId="77777777">
      <w:pPr>
        <w:ind w:left="270"/>
        <w:jc w:val="both"/>
      </w:pPr>
      <w:r>
        <w:t>Type 1 Testing: Evaluation of initial models and development builds for the component software. Testing shall be performed at the Supplier’s facilities using Supplier’s test tools and resources.</w:t>
      </w:r>
    </w:p>
    <w:p w:rsidR="009847E3" w:rsidP="005234A9" w:rsidRDefault="009847E3" w14:paraId="61412A66" w14:textId="77777777">
      <w:pPr>
        <w:ind w:left="270"/>
        <w:jc w:val="both"/>
      </w:pPr>
    </w:p>
    <w:p w:rsidR="009847E3" w:rsidP="005234A9" w:rsidRDefault="00D967DA" w14:paraId="1C047B60" w14:textId="77777777">
      <w:pPr>
        <w:ind w:left="270"/>
        <w:jc w:val="both"/>
      </w:pPr>
      <w:r>
        <w:t>Type 2 Testing: Evaluation of the system prototype and initial integration of the system components. Testing shall be performed at the Supplier’s facilities using the Supplier’s test tools and resources.</w:t>
      </w:r>
    </w:p>
    <w:p w:rsidR="009847E3" w:rsidP="005234A9" w:rsidRDefault="009847E3" w14:paraId="72FDD010" w14:textId="77777777">
      <w:pPr>
        <w:ind w:left="270"/>
        <w:jc w:val="both"/>
      </w:pPr>
    </w:p>
    <w:p w:rsidR="009847E3" w:rsidP="002C316D" w:rsidRDefault="00D967DA" w14:paraId="134318FB" w14:textId="58F2AD54">
      <w:pPr>
        <w:ind w:left="270"/>
        <w:jc w:val="both"/>
      </w:pPr>
      <w:r>
        <w:t>Type 3 Testing: Evaluation of the final implementation of the system. Testing shall be conducted at the Supplier’s facilities and Client’s base of operations using the Supplier’s test tools and resources.</w:t>
      </w:r>
    </w:p>
    <w:p w:rsidR="009847E3" w:rsidP="005234A9" w:rsidRDefault="00D967DA" w14:paraId="1022133A" w14:textId="77777777">
      <w:pPr>
        <w:pStyle w:val="Heading1"/>
        <w:numPr>
          <w:ilvl w:val="0"/>
          <w:numId w:val="2"/>
        </w:numPr>
        <w:ind w:left="270" w:hanging="270"/>
        <w:rPr>
          <w:b/>
          <w:i/>
          <w:sz w:val="22"/>
          <w:szCs w:val="22"/>
        </w:rPr>
      </w:pPr>
      <w:bookmarkStart w:name="_Toc43130264" w:id="59"/>
      <w:r>
        <w:rPr>
          <w:b/>
          <w:i/>
          <w:sz w:val="22"/>
          <w:szCs w:val="22"/>
        </w:rPr>
        <w:t>Quality Assurance Provisions</w:t>
      </w:r>
      <w:bookmarkEnd w:id="59"/>
    </w:p>
    <w:p w:rsidR="009847E3" w:rsidRDefault="009847E3" w14:paraId="06485AD6" w14:textId="77777777">
      <w:pPr>
        <w:ind w:left="720"/>
      </w:pPr>
    </w:p>
    <w:p w:rsidR="009847E3" w:rsidP="005234A9" w:rsidRDefault="00D967DA" w14:paraId="20D17127" w14:textId="77777777">
      <w:pPr>
        <w:ind w:left="360"/>
        <w:jc w:val="both"/>
      </w:pPr>
      <w:r>
        <w:lastRenderedPageBreak/>
        <w:t>All system level tests will be witnessed by representatives of the Supplier’s Quality Assurance discipline along with the software engineering and systems engineering teams to ensure the test procedures are conducted as documented.</w:t>
      </w:r>
    </w:p>
    <w:p w:rsidR="009847E3" w:rsidP="005234A9" w:rsidRDefault="009847E3" w14:paraId="1DEE9B7E" w14:textId="77777777">
      <w:pPr>
        <w:ind w:left="360"/>
        <w:jc w:val="both"/>
      </w:pPr>
    </w:p>
    <w:p w:rsidR="009847E3" w:rsidP="002C316D" w:rsidRDefault="00D967DA" w14:paraId="776AEF44" w14:textId="70F0557E">
      <w:pPr>
        <w:ind w:left="360"/>
        <w:jc w:val="both"/>
      </w:pPr>
      <w:r>
        <w:t>All inspection and testing documentation shall be provided to the Client in the final acceptance documentation.</w:t>
      </w:r>
    </w:p>
    <w:p w:rsidR="009847E3" w:rsidP="005234A9" w:rsidRDefault="00D967DA" w14:paraId="5C6A0687" w14:textId="77777777">
      <w:pPr>
        <w:pStyle w:val="Heading1"/>
        <w:numPr>
          <w:ilvl w:val="0"/>
          <w:numId w:val="2"/>
        </w:numPr>
        <w:ind w:left="270" w:hanging="270"/>
        <w:rPr>
          <w:b/>
          <w:i/>
          <w:sz w:val="22"/>
          <w:szCs w:val="22"/>
        </w:rPr>
      </w:pPr>
      <w:bookmarkStart w:name="_Toc43130265" w:id="60"/>
      <w:r>
        <w:rPr>
          <w:b/>
          <w:i/>
          <w:sz w:val="22"/>
          <w:szCs w:val="22"/>
        </w:rPr>
        <w:t>Distribution and Customer Service</w:t>
      </w:r>
      <w:bookmarkEnd w:id="60"/>
    </w:p>
    <w:p w:rsidR="009847E3" w:rsidRDefault="009847E3" w14:paraId="6A894893" w14:textId="77777777">
      <w:pPr>
        <w:ind w:left="720"/>
        <w:jc w:val="both"/>
      </w:pPr>
    </w:p>
    <w:p w:rsidR="009847E3" w:rsidP="005234A9" w:rsidRDefault="00D967DA" w14:paraId="2FB21FF2" w14:textId="77777777">
      <w:pPr>
        <w:ind w:left="270"/>
        <w:jc w:val="both"/>
      </w:pPr>
      <w:r>
        <w:t>The system shall be installed within, and integrated into, the UAVs existing systems at Supplier’s workshop by Supplier’s personnel. The Client’s technicians shall be invited to witness all applicable Type 1, 2 and 3 testing. Aerial acceptance testing and hand-over shall be performed at the original base of operations.</w:t>
      </w:r>
    </w:p>
    <w:p w:rsidR="009847E3" w:rsidP="005234A9" w:rsidRDefault="009847E3" w14:paraId="5F805A02" w14:textId="77777777">
      <w:pPr>
        <w:ind w:left="270"/>
        <w:jc w:val="both"/>
      </w:pPr>
    </w:p>
    <w:p w:rsidR="009847E3" w:rsidP="005234A9" w:rsidRDefault="00D967DA" w14:paraId="5A09E96C" w14:textId="7E88403E">
      <w:pPr>
        <w:ind w:left="270"/>
        <w:jc w:val="both"/>
      </w:pPr>
      <w:r>
        <w:t>Supplier shall provide 2-days of onsite training for the technicians and operators as each UAV location. Operation and Maintenance manuals shall be provided for each UAV. Supplier shall provide a 1</w:t>
      </w:r>
      <w:r w:rsidR="005234A9">
        <w:t>-</w:t>
      </w:r>
      <w:r>
        <w:t>year warranty on parts and workmanship. Additionally, the Supplier shall provide a customer support contact number which shall be staffed 24 hours a day to respond to queries.</w:t>
      </w:r>
    </w:p>
    <w:p w:rsidR="009847E3" w:rsidRDefault="009847E3" w14:paraId="494CC740" w14:textId="77777777">
      <w:pPr>
        <w:ind w:left="720"/>
      </w:pPr>
    </w:p>
    <w:p w:rsidRPr="005234A9" w:rsidR="009847E3" w:rsidP="005234A9" w:rsidRDefault="005234A9" w14:paraId="5E7DBE19" w14:textId="51710CA1">
      <w:pPr>
        <w:pStyle w:val="Heading1"/>
        <w:numPr>
          <w:ilvl w:val="0"/>
          <w:numId w:val="2"/>
        </w:numPr>
        <w:ind w:left="270" w:hanging="270"/>
        <w:rPr>
          <w:b/>
          <w:i/>
          <w:sz w:val="22"/>
          <w:szCs w:val="22"/>
        </w:rPr>
      </w:pPr>
      <w:bookmarkStart w:name="_Toc43130266" w:id="61"/>
      <w:r>
        <w:rPr>
          <w:b/>
          <w:i/>
          <w:sz w:val="22"/>
          <w:szCs w:val="22"/>
        </w:rPr>
        <w:t>Acronyms</w:t>
      </w:r>
      <w:bookmarkEnd w:id="61"/>
    </w:p>
    <w:p w:rsidR="009847E3" w:rsidRDefault="009847E3" w14:paraId="18F2BD32" w14:textId="77777777">
      <w:pPr>
        <w:ind w:left="1440"/>
      </w:pPr>
    </w:p>
    <w:tbl>
      <w:tblPr>
        <w:tblW w:w="7920" w:type="dxa"/>
        <w:tblInd w:w="53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350"/>
        <w:gridCol w:w="6570"/>
      </w:tblGrid>
      <w:tr w:rsidR="009847E3" w:rsidTr="3EC2D240" w14:paraId="20054821" w14:textId="77777777">
        <w:tc>
          <w:tcPr>
            <w:tcW w:w="1350" w:type="dxa"/>
            <w:shd w:val="clear" w:color="auto" w:fill="auto"/>
            <w:tcMar>
              <w:top w:w="100" w:type="dxa"/>
              <w:left w:w="100" w:type="dxa"/>
              <w:bottom w:w="100" w:type="dxa"/>
              <w:right w:w="100" w:type="dxa"/>
            </w:tcMar>
          </w:tcPr>
          <w:p w:rsidRPr="005234A9" w:rsidR="009847E3" w:rsidP="1A15918F" w:rsidRDefault="0CCC9D9D" w14:paraId="3350E129" w14:textId="602558EB">
            <w:pPr>
              <w:widowControl w:val="0"/>
              <w:spacing w:line="240" w:lineRule="auto"/>
              <w:rPr>
                <w:sz w:val="18"/>
                <w:szCs w:val="18"/>
              </w:rPr>
            </w:pPr>
            <w:r w:rsidRPr="1A15918F">
              <w:rPr>
                <w:sz w:val="18"/>
                <w:szCs w:val="18"/>
              </w:rPr>
              <w:t>AUAV</w:t>
            </w:r>
          </w:p>
        </w:tc>
        <w:tc>
          <w:tcPr>
            <w:tcW w:w="6570" w:type="dxa"/>
            <w:shd w:val="clear" w:color="auto" w:fill="auto"/>
            <w:tcMar>
              <w:top w:w="100" w:type="dxa"/>
              <w:left w:w="100" w:type="dxa"/>
              <w:bottom w:w="100" w:type="dxa"/>
              <w:right w:w="100" w:type="dxa"/>
            </w:tcMar>
          </w:tcPr>
          <w:p w:rsidRPr="005234A9" w:rsidR="009847E3" w:rsidP="1A15918F" w:rsidRDefault="0CCC9D9D" w14:paraId="40DAAC00" w14:textId="5311F1A6">
            <w:pPr>
              <w:widowControl w:val="0"/>
              <w:spacing w:line="240" w:lineRule="auto"/>
              <w:rPr>
                <w:sz w:val="18"/>
                <w:szCs w:val="18"/>
              </w:rPr>
            </w:pPr>
            <w:r w:rsidRPr="1A15918F">
              <w:rPr>
                <w:sz w:val="18"/>
                <w:szCs w:val="18"/>
              </w:rPr>
              <w:t>Autonomous Unmanned Aerial Vehicle</w:t>
            </w:r>
          </w:p>
        </w:tc>
      </w:tr>
      <w:tr w:rsidR="009847E3" w:rsidTr="3EC2D240" w14:paraId="19FF8BB2" w14:textId="77777777">
        <w:tc>
          <w:tcPr>
            <w:tcW w:w="1350" w:type="dxa"/>
            <w:shd w:val="clear" w:color="auto" w:fill="auto"/>
            <w:tcMar>
              <w:top w:w="100" w:type="dxa"/>
              <w:left w:w="100" w:type="dxa"/>
              <w:bottom w:w="100" w:type="dxa"/>
              <w:right w:w="100" w:type="dxa"/>
            </w:tcMar>
          </w:tcPr>
          <w:p w:rsidRPr="005234A9" w:rsidR="009847E3" w:rsidRDefault="00D967DA" w14:paraId="05ACE273" w14:textId="77777777">
            <w:pPr>
              <w:widowControl w:val="0"/>
              <w:spacing w:line="240" w:lineRule="auto"/>
              <w:rPr>
                <w:sz w:val="18"/>
                <w:szCs w:val="18"/>
              </w:rPr>
            </w:pPr>
            <w:r w:rsidRPr="005234A9">
              <w:rPr>
                <w:sz w:val="18"/>
                <w:szCs w:val="18"/>
              </w:rPr>
              <w:t>BIT</w:t>
            </w:r>
          </w:p>
        </w:tc>
        <w:tc>
          <w:tcPr>
            <w:tcW w:w="6570" w:type="dxa"/>
            <w:shd w:val="clear" w:color="auto" w:fill="auto"/>
            <w:tcMar>
              <w:top w:w="100" w:type="dxa"/>
              <w:left w:w="100" w:type="dxa"/>
              <w:bottom w:w="100" w:type="dxa"/>
              <w:right w:w="100" w:type="dxa"/>
            </w:tcMar>
          </w:tcPr>
          <w:p w:rsidRPr="005234A9" w:rsidR="009847E3" w:rsidRDefault="00D967DA" w14:paraId="5477FBB1" w14:textId="77777777">
            <w:pPr>
              <w:widowControl w:val="0"/>
              <w:spacing w:line="240" w:lineRule="auto"/>
              <w:rPr>
                <w:sz w:val="18"/>
                <w:szCs w:val="18"/>
              </w:rPr>
            </w:pPr>
            <w:r w:rsidRPr="005234A9">
              <w:rPr>
                <w:sz w:val="18"/>
                <w:szCs w:val="18"/>
              </w:rPr>
              <w:t>Built-In-Test</w:t>
            </w:r>
          </w:p>
        </w:tc>
      </w:tr>
      <w:tr w:rsidR="1A15918F" w:rsidTr="3EC2D240" w14:paraId="7F6C244C" w14:textId="77777777">
        <w:tc>
          <w:tcPr>
            <w:tcW w:w="1350" w:type="dxa"/>
            <w:shd w:val="clear" w:color="auto" w:fill="auto"/>
            <w:tcMar>
              <w:top w:w="100" w:type="dxa"/>
              <w:left w:w="100" w:type="dxa"/>
              <w:bottom w:w="100" w:type="dxa"/>
              <w:right w:w="100" w:type="dxa"/>
            </w:tcMar>
          </w:tcPr>
          <w:p w:rsidR="099F7A6A" w:rsidP="1A15918F" w:rsidRDefault="099F7A6A" w14:paraId="35A50665" w14:textId="1A090668">
            <w:pPr>
              <w:spacing w:line="240" w:lineRule="auto"/>
              <w:rPr>
                <w:sz w:val="18"/>
                <w:szCs w:val="18"/>
              </w:rPr>
            </w:pPr>
            <w:r w:rsidRPr="1A15918F">
              <w:rPr>
                <w:sz w:val="18"/>
                <w:szCs w:val="18"/>
              </w:rPr>
              <w:t>CRPA</w:t>
            </w:r>
          </w:p>
        </w:tc>
        <w:tc>
          <w:tcPr>
            <w:tcW w:w="6570" w:type="dxa"/>
            <w:shd w:val="clear" w:color="auto" w:fill="auto"/>
            <w:tcMar>
              <w:top w:w="100" w:type="dxa"/>
              <w:left w:w="100" w:type="dxa"/>
              <w:bottom w:w="100" w:type="dxa"/>
              <w:right w:w="100" w:type="dxa"/>
            </w:tcMar>
          </w:tcPr>
          <w:p w:rsidR="099F7A6A" w:rsidP="1A15918F" w:rsidRDefault="099F7A6A" w14:paraId="79EC05E2" w14:textId="5914A9E2">
            <w:pPr>
              <w:spacing w:line="240" w:lineRule="auto"/>
              <w:rPr>
                <w:sz w:val="18"/>
                <w:szCs w:val="18"/>
              </w:rPr>
            </w:pPr>
            <w:r w:rsidRPr="1A15918F">
              <w:rPr>
                <w:sz w:val="18"/>
                <w:szCs w:val="18"/>
              </w:rPr>
              <w:t>Controlled Radiation Pattern Antenna</w:t>
            </w:r>
          </w:p>
        </w:tc>
      </w:tr>
      <w:tr w:rsidR="009847E3" w:rsidTr="3EC2D240" w14:paraId="4D5B0BDC" w14:textId="77777777">
        <w:tc>
          <w:tcPr>
            <w:tcW w:w="1350" w:type="dxa"/>
            <w:shd w:val="clear" w:color="auto" w:fill="auto"/>
            <w:tcMar>
              <w:top w:w="100" w:type="dxa"/>
              <w:left w:w="100" w:type="dxa"/>
              <w:bottom w:w="100" w:type="dxa"/>
              <w:right w:w="100" w:type="dxa"/>
            </w:tcMar>
          </w:tcPr>
          <w:p w:rsidRPr="005234A9" w:rsidR="009847E3" w:rsidRDefault="00D967DA" w14:paraId="522BD3FC" w14:textId="77777777">
            <w:pPr>
              <w:widowControl w:val="0"/>
              <w:spacing w:line="240" w:lineRule="auto"/>
              <w:rPr>
                <w:sz w:val="18"/>
                <w:szCs w:val="18"/>
              </w:rPr>
            </w:pPr>
            <w:r w:rsidRPr="005234A9">
              <w:rPr>
                <w:sz w:val="18"/>
                <w:szCs w:val="18"/>
              </w:rPr>
              <w:t>FAA</w:t>
            </w:r>
          </w:p>
        </w:tc>
        <w:tc>
          <w:tcPr>
            <w:tcW w:w="6570" w:type="dxa"/>
            <w:shd w:val="clear" w:color="auto" w:fill="auto"/>
            <w:tcMar>
              <w:top w:w="100" w:type="dxa"/>
              <w:left w:w="100" w:type="dxa"/>
              <w:bottom w:w="100" w:type="dxa"/>
              <w:right w:w="100" w:type="dxa"/>
            </w:tcMar>
          </w:tcPr>
          <w:p w:rsidRPr="005234A9" w:rsidR="009847E3" w:rsidRDefault="00D967DA" w14:paraId="76704D86" w14:textId="77777777">
            <w:pPr>
              <w:widowControl w:val="0"/>
              <w:spacing w:line="240" w:lineRule="auto"/>
              <w:rPr>
                <w:sz w:val="18"/>
                <w:szCs w:val="18"/>
              </w:rPr>
            </w:pPr>
            <w:r w:rsidRPr="005234A9">
              <w:rPr>
                <w:sz w:val="18"/>
                <w:szCs w:val="18"/>
              </w:rPr>
              <w:t>Federal Aviation Administration</w:t>
            </w:r>
          </w:p>
        </w:tc>
      </w:tr>
      <w:tr w:rsidR="009847E3" w:rsidTr="3EC2D240" w14:paraId="767F2908" w14:textId="77777777">
        <w:tc>
          <w:tcPr>
            <w:tcW w:w="1350" w:type="dxa"/>
            <w:shd w:val="clear" w:color="auto" w:fill="auto"/>
            <w:tcMar>
              <w:top w:w="100" w:type="dxa"/>
              <w:left w:w="100" w:type="dxa"/>
              <w:bottom w:w="100" w:type="dxa"/>
              <w:right w:w="100" w:type="dxa"/>
            </w:tcMar>
          </w:tcPr>
          <w:p w:rsidRPr="005234A9" w:rsidR="009847E3" w:rsidRDefault="00D967DA" w14:paraId="1489DB52" w14:textId="77777777">
            <w:pPr>
              <w:widowControl w:val="0"/>
              <w:spacing w:line="240" w:lineRule="auto"/>
              <w:rPr>
                <w:sz w:val="18"/>
                <w:szCs w:val="18"/>
              </w:rPr>
            </w:pPr>
            <w:r w:rsidRPr="005234A9">
              <w:rPr>
                <w:sz w:val="18"/>
                <w:szCs w:val="18"/>
              </w:rPr>
              <w:t>GPS</w:t>
            </w:r>
          </w:p>
        </w:tc>
        <w:tc>
          <w:tcPr>
            <w:tcW w:w="6570" w:type="dxa"/>
            <w:shd w:val="clear" w:color="auto" w:fill="auto"/>
            <w:tcMar>
              <w:top w:w="100" w:type="dxa"/>
              <w:left w:w="100" w:type="dxa"/>
              <w:bottom w:w="100" w:type="dxa"/>
              <w:right w:w="100" w:type="dxa"/>
            </w:tcMar>
          </w:tcPr>
          <w:p w:rsidRPr="005234A9" w:rsidR="009847E3" w:rsidRDefault="00D967DA" w14:paraId="07AF98A2" w14:textId="77777777">
            <w:pPr>
              <w:widowControl w:val="0"/>
              <w:spacing w:line="240" w:lineRule="auto"/>
              <w:rPr>
                <w:sz w:val="18"/>
                <w:szCs w:val="18"/>
              </w:rPr>
            </w:pPr>
            <w:r w:rsidRPr="005234A9">
              <w:rPr>
                <w:sz w:val="18"/>
                <w:szCs w:val="18"/>
              </w:rPr>
              <w:t>Global Positioning System</w:t>
            </w:r>
          </w:p>
        </w:tc>
      </w:tr>
      <w:tr w:rsidR="009847E3" w:rsidTr="3EC2D240" w14:paraId="5845BDD7" w14:textId="77777777">
        <w:tc>
          <w:tcPr>
            <w:tcW w:w="1350" w:type="dxa"/>
            <w:shd w:val="clear" w:color="auto" w:fill="auto"/>
            <w:tcMar>
              <w:top w:w="100" w:type="dxa"/>
              <w:left w:w="100" w:type="dxa"/>
              <w:bottom w:w="100" w:type="dxa"/>
              <w:right w:w="100" w:type="dxa"/>
            </w:tcMar>
          </w:tcPr>
          <w:p w:rsidRPr="005234A9" w:rsidR="009847E3" w:rsidRDefault="00D967DA" w14:paraId="0756223A" w14:textId="77777777">
            <w:pPr>
              <w:widowControl w:val="0"/>
              <w:spacing w:line="240" w:lineRule="auto"/>
              <w:rPr>
                <w:sz w:val="18"/>
                <w:szCs w:val="18"/>
              </w:rPr>
            </w:pPr>
            <w:r w:rsidRPr="005234A9">
              <w:rPr>
                <w:sz w:val="18"/>
                <w:szCs w:val="18"/>
              </w:rPr>
              <w:t>MTBF</w:t>
            </w:r>
          </w:p>
        </w:tc>
        <w:tc>
          <w:tcPr>
            <w:tcW w:w="6570" w:type="dxa"/>
            <w:shd w:val="clear" w:color="auto" w:fill="auto"/>
            <w:tcMar>
              <w:top w:w="100" w:type="dxa"/>
              <w:left w:w="100" w:type="dxa"/>
              <w:bottom w:w="100" w:type="dxa"/>
              <w:right w:w="100" w:type="dxa"/>
            </w:tcMar>
          </w:tcPr>
          <w:p w:rsidRPr="005234A9" w:rsidR="009847E3" w:rsidRDefault="00D967DA" w14:paraId="0E6BCA8A" w14:textId="77777777">
            <w:pPr>
              <w:widowControl w:val="0"/>
              <w:spacing w:line="240" w:lineRule="auto"/>
              <w:rPr>
                <w:sz w:val="18"/>
                <w:szCs w:val="18"/>
              </w:rPr>
            </w:pPr>
            <w:r w:rsidRPr="005234A9">
              <w:rPr>
                <w:sz w:val="18"/>
                <w:szCs w:val="18"/>
              </w:rPr>
              <w:t>Mean Time Between Failure</w:t>
            </w:r>
          </w:p>
        </w:tc>
      </w:tr>
      <w:tr w:rsidR="009847E3" w:rsidTr="3EC2D240" w14:paraId="1BFBCE09" w14:textId="77777777">
        <w:tc>
          <w:tcPr>
            <w:tcW w:w="1350" w:type="dxa"/>
            <w:shd w:val="clear" w:color="auto" w:fill="auto"/>
            <w:tcMar>
              <w:top w:w="100" w:type="dxa"/>
              <w:left w:w="100" w:type="dxa"/>
              <w:bottom w:w="100" w:type="dxa"/>
              <w:right w:w="100" w:type="dxa"/>
            </w:tcMar>
          </w:tcPr>
          <w:p w:rsidRPr="005234A9" w:rsidR="009847E3" w:rsidRDefault="00D967DA" w14:paraId="0690B34E" w14:textId="77777777">
            <w:pPr>
              <w:widowControl w:val="0"/>
              <w:spacing w:line="240" w:lineRule="auto"/>
              <w:rPr>
                <w:sz w:val="18"/>
                <w:szCs w:val="18"/>
              </w:rPr>
            </w:pPr>
            <w:r w:rsidRPr="005234A9">
              <w:rPr>
                <w:sz w:val="18"/>
                <w:szCs w:val="18"/>
              </w:rPr>
              <w:t>MTTR</w:t>
            </w:r>
          </w:p>
        </w:tc>
        <w:tc>
          <w:tcPr>
            <w:tcW w:w="6570" w:type="dxa"/>
            <w:shd w:val="clear" w:color="auto" w:fill="auto"/>
            <w:tcMar>
              <w:top w:w="100" w:type="dxa"/>
              <w:left w:w="100" w:type="dxa"/>
              <w:bottom w:w="100" w:type="dxa"/>
              <w:right w:w="100" w:type="dxa"/>
            </w:tcMar>
          </w:tcPr>
          <w:p w:rsidRPr="005234A9" w:rsidR="009847E3" w:rsidRDefault="00D967DA" w14:paraId="783B74C6" w14:textId="77777777">
            <w:pPr>
              <w:widowControl w:val="0"/>
              <w:spacing w:line="240" w:lineRule="auto"/>
              <w:rPr>
                <w:sz w:val="18"/>
                <w:szCs w:val="18"/>
              </w:rPr>
            </w:pPr>
            <w:r w:rsidRPr="005234A9">
              <w:rPr>
                <w:sz w:val="18"/>
                <w:szCs w:val="18"/>
              </w:rPr>
              <w:t>Mean Time to Repair</w:t>
            </w:r>
          </w:p>
        </w:tc>
      </w:tr>
      <w:tr w:rsidR="1A15918F" w:rsidTr="3EC2D240" w14:paraId="731DADD6" w14:textId="77777777">
        <w:tc>
          <w:tcPr>
            <w:tcW w:w="1350" w:type="dxa"/>
            <w:shd w:val="clear" w:color="auto" w:fill="auto"/>
            <w:tcMar>
              <w:top w:w="100" w:type="dxa"/>
              <w:left w:w="100" w:type="dxa"/>
              <w:bottom w:w="100" w:type="dxa"/>
              <w:right w:w="100" w:type="dxa"/>
            </w:tcMar>
          </w:tcPr>
          <w:p w:rsidR="22010BA2" w:rsidP="1A15918F" w:rsidRDefault="22010BA2" w14:paraId="07CCFBE3" w14:textId="3B60B0B1">
            <w:pPr>
              <w:spacing w:line="240" w:lineRule="auto"/>
              <w:rPr>
                <w:sz w:val="18"/>
                <w:szCs w:val="18"/>
              </w:rPr>
            </w:pPr>
            <w:r w:rsidRPr="1A15918F">
              <w:rPr>
                <w:sz w:val="18"/>
                <w:szCs w:val="18"/>
              </w:rPr>
              <w:t>OEM</w:t>
            </w:r>
          </w:p>
        </w:tc>
        <w:tc>
          <w:tcPr>
            <w:tcW w:w="6570" w:type="dxa"/>
            <w:shd w:val="clear" w:color="auto" w:fill="auto"/>
            <w:tcMar>
              <w:top w:w="100" w:type="dxa"/>
              <w:left w:w="100" w:type="dxa"/>
              <w:bottom w:w="100" w:type="dxa"/>
              <w:right w:w="100" w:type="dxa"/>
            </w:tcMar>
          </w:tcPr>
          <w:p w:rsidR="22010BA2" w:rsidP="1A15918F" w:rsidRDefault="22010BA2" w14:paraId="7FC7F580" w14:textId="5AA1722C">
            <w:pPr>
              <w:spacing w:line="240" w:lineRule="auto"/>
              <w:rPr>
                <w:sz w:val="18"/>
                <w:szCs w:val="18"/>
              </w:rPr>
            </w:pPr>
            <w:r w:rsidRPr="1A15918F">
              <w:rPr>
                <w:sz w:val="18"/>
                <w:szCs w:val="18"/>
              </w:rPr>
              <w:t>Original Equipment Manufacturer</w:t>
            </w:r>
          </w:p>
        </w:tc>
      </w:tr>
      <w:tr w:rsidR="00DB7083" w:rsidTr="3EC2D240" w14:paraId="60E91669" w14:textId="77777777">
        <w:tc>
          <w:tcPr>
            <w:tcW w:w="1350" w:type="dxa"/>
            <w:shd w:val="clear" w:color="auto" w:fill="auto"/>
            <w:tcMar>
              <w:top w:w="100" w:type="dxa"/>
              <w:left w:w="100" w:type="dxa"/>
              <w:bottom w:w="100" w:type="dxa"/>
              <w:right w:w="100" w:type="dxa"/>
            </w:tcMar>
          </w:tcPr>
          <w:p w:rsidRPr="005234A9" w:rsidR="00DB7083" w:rsidRDefault="00DB7083" w14:paraId="2AF69AEE" w14:textId="4AB0882C">
            <w:pPr>
              <w:widowControl w:val="0"/>
              <w:spacing w:line="240" w:lineRule="auto"/>
              <w:rPr>
                <w:sz w:val="18"/>
                <w:szCs w:val="18"/>
              </w:rPr>
            </w:pPr>
            <w:r>
              <w:rPr>
                <w:sz w:val="18"/>
                <w:szCs w:val="18"/>
              </w:rPr>
              <w:t>RF</w:t>
            </w:r>
          </w:p>
        </w:tc>
        <w:tc>
          <w:tcPr>
            <w:tcW w:w="6570" w:type="dxa"/>
            <w:shd w:val="clear" w:color="auto" w:fill="auto"/>
            <w:tcMar>
              <w:top w:w="100" w:type="dxa"/>
              <w:left w:w="100" w:type="dxa"/>
              <w:bottom w:w="100" w:type="dxa"/>
              <w:right w:w="100" w:type="dxa"/>
            </w:tcMar>
          </w:tcPr>
          <w:p w:rsidRPr="1A15918F" w:rsidR="00DB7083" w:rsidRDefault="00DB7083" w14:paraId="51A2782C" w14:textId="4DF2CFFC">
            <w:pPr>
              <w:widowControl w:val="0"/>
              <w:spacing w:line="240" w:lineRule="auto"/>
              <w:rPr>
                <w:sz w:val="18"/>
                <w:szCs w:val="18"/>
              </w:rPr>
            </w:pPr>
            <w:r>
              <w:rPr>
                <w:sz w:val="18"/>
                <w:szCs w:val="18"/>
              </w:rPr>
              <w:t>Radio Frequency</w:t>
            </w:r>
          </w:p>
        </w:tc>
      </w:tr>
      <w:tr w:rsidR="009847E3" w:rsidTr="3EC2D240" w14:paraId="52A6807A" w14:textId="77777777">
        <w:tc>
          <w:tcPr>
            <w:tcW w:w="1350" w:type="dxa"/>
            <w:shd w:val="clear" w:color="auto" w:fill="auto"/>
            <w:tcMar>
              <w:top w:w="100" w:type="dxa"/>
              <w:left w:w="100" w:type="dxa"/>
              <w:bottom w:w="100" w:type="dxa"/>
              <w:right w:w="100" w:type="dxa"/>
            </w:tcMar>
          </w:tcPr>
          <w:p w:rsidRPr="005234A9" w:rsidR="009847E3" w:rsidRDefault="00D967DA" w14:paraId="261BFDB9" w14:textId="77777777">
            <w:pPr>
              <w:widowControl w:val="0"/>
              <w:spacing w:line="240" w:lineRule="auto"/>
              <w:rPr>
                <w:sz w:val="18"/>
                <w:szCs w:val="18"/>
              </w:rPr>
            </w:pPr>
            <w:r w:rsidRPr="005234A9">
              <w:rPr>
                <w:sz w:val="18"/>
                <w:szCs w:val="18"/>
              </w:rPr>
              <w:t>SAE</w:t>
            </w:r>
          </w:p>
        </w:tc>
        <w:tc>
          <w:tcPr>
            <w:tcW w:w="6570" w:type="dxa"/>
            <w:shd w:val="clear" w:color="auto" w:fill="auto"/>
            <w:tcMar>
              <w:top w:w="100" w:type="dxa"/>
              <w:left w:w="100" w:type="dxa"/>
              <w:bottom w:w="100" w:type="dxa"/>
              <w:right w:w="100" w:type="dxa"/>
            </w:tcMar>
          </w:tcPr>
          <w:p w:rsidRPr="005234A9" w:rsidR="009847E3" w:rsidRDefault="00D967DA" w14:paraId="1AE15C81" w14:textId="5DEE5528">
            <w:pPr>
              <w:widowControl w:val="0"/>
              <w:spacing w:line="240" w:lineRule="auto"/>
              <w:rPr>
                <w:sz w:val="18"/>
                <w:szCs w:val="18"/>
              </w:rPr>
            </w:pPr>
            <w:r w:rsidRPr="1A15918F">
              <w:rPr>
                <w:sz w:val="18"/>
                <w:szCs w:val="18"/>
              </w:rPr>
              <w:t>Society of Automotive Engineers</w:t>
            </w:r>
          </w:p>
        </w:tc>
      </w:tr>
      <w:tr w:rsidR="1A15918F" w:rsidTr="3EC2D240" w14:paraId="4C14E84A" w14:textId="77777777">
        <w:tc>
          <w:tcPr>
            <w:tcW w:w="1350" w:type="dxa"/>
            <w:shd w:val="clear" w:color="auto" w:fill="auto"/>
            <w:tcMar>
              <w:top w:w="100" w:type="dxa"/>
              <w:left w:w="100" w:type="dxa"/>
              <w:bottom w:w="100" w:type="dxa"/>
              <w:right w:w="100" w:type="dxa"/>
            </w:tcMar>
          </w:tcPr>
          <w:p w:rsidR="7AC91195" w:rsidP="1A15918F" w:rsidRDefault="7AC91195" w14:paraId="2BFAD609" w14:textId="6C94BE36">
            <w:pPr>
              <w:spacing w:line="240" w:lineRule="auto"/>
              <w:rPr>
                <w:sz w:val="18"/>
                <w:szCs w:val="18"/>
              </w:rPr>
            </w:pPr>
            <w:r w:rsidRPr="1A15918F">
              <w:rPr>
                <w:sz w:val="18"/>
                <w:szCs w:val="18"/>
              </w:rPr>
              <w:t>SOH</w:t>
            </w:r>
          </w:p>
        </w:tc>
        <w:tc>
          <w:tcPr>
            <w:tcW w:w="6570" w:type="dxa"/>
            <w:shd w:val="clear" w:color="auto" w:fill="auto"/>
            <w:tcMar>
              <w:top w:w="100" w:type="dxa"/>
              <w:left w:w="100" w:type="dxa"/>
              <w:bottom w:w="100" w:type="dxa"/>
              <w:right w:w="100" w:type="dxa"/>
            </w:tcMar>
          </w:tcPr>
          <w:p w:rsidR="7AC91195" w:rsidP="1A15918F" w:rsidRDefault="7AC91195" w14:paraId="6F38041E" w14:textId="3B8FB06E">
            <w:pPr>
              <w:spacing w:line="240" w:lineRule="auto"/>
              <w:rPr>
                <w:sz w:val="18"/>
                <w:szCs w:val="18"/>
              </w:rPr>
            </w:pPr>
            <w:r w:rsidRPr="1A15918F">
              <w:rPr>
                <w:sz w:val="18"/>
                <w:szCs w:val="18"/>
              </w:rPr>
              <w:t>State of Health</w:t>
            </w:r>
          </w:p>
        </w:tc>
      </w:tr>
      <w:tr w:rsidR="009847E3" w:rsidTr="3EC2D240" w14:paraId="0C513A27" w14:textId="77777777">
        <w:tc>
          <w:tcPr>
            <w:tcW w:w="1350" w:type="dxa"/>
            <w:shd w:val="clear" w:color="auto" w:fill="auto"/>
            <w:tcMar>
              <w:top w:w="100" w:type="dxa"/>
              <w:left w:w="100" w:type="dxa"/>
              <w:bottom w:w="100" w:type="dxa"/>
              <w:right w:w="100" w:type="dxa"/>
            </w:tcMar>
          </w:tcPr>
          <w:p w:rsidRPr="005234A9" w:rsidR="009847E3" w:rsidRDefault="00D967DA" w14:paraId="589BAA53" w14:textId="77777777">
            <w:pPr>
              <w:widowControl w:val="0"/>
              <w:spacing w:line="240" w:lineRule="auto"/>
              <w:rPr>
                <w:sz w:val="18"/>
                <w:szCs w:val="18"/>
              </w:rPr>
            </w:pPr>
            <w:r w:rsidRPr="005234A9">
              <w:rPr>
                <w:sz w:val="18"/>
                <w:szCs w:val="18"/>
              </w:rPr>
              <w:lastRenderedPageBreak/>
              <w:t>TCU</w:t>
            </w:r>
          </w:p>
        </w:tc>
        <w:tc>
          <w:tcPr>
            <w:tcW w:w="6570" w:type="dxa"/>
            <w:shd w:val="clear" w:color="auto" w:fill="auto"/>
            <w:tcMar>
              <w:top w:w="100" w:type="dxa"/>
              <w:left w:w="100" w:type="dxa"/>
              <w:bottom w:w="100" w:type="dxa"/>
              <w:right w:w="100" w:type="dxa"/>
            </w:tcMar>
          </w:tcPr>
          <w:p w:rsidRPr="005234A9" w:rsidR="009847E3" w:rsidRDefault="00D967DA" w14:paraId="66E22278" w14:textId="77777777">
            <w:pPr>
              <w:widowControl w:val="0"/>
              <w:spacing w:line="240" w:lineRule="auto"/>
              <w:rPr>
                <w:sz w:val="18"/>
                <w:szCs w:val="18"/>
              </w:rPr>
            </w:pPr>
            <w:r w:rsidRPr="005234A9">
              <w:rPr>
                <w:sz w:val="18"/>
                <w:szCs w:val="18"/>
              </w:rPr>
              <w:t>Turbocharger Control Unit</w:t>
            </w:r>
          </w:p>
        </w:tc>
      </w:tr>
      <w:tr w:rsidR="009847E3" w:rsidTr="3EC2D240" w14:paraId="24EFADC4" w14:textId="77777777">
        <w:tc>
          <w:tcPr>
            <w:tcW w:w="1350" w:type="dxa"/>
            <w:shd w:val="clear" w:color="auto" w:fill="auto"/>
            <w:tcMar>
              <w:top w:w="100" w:type="dxa"/>
              <w:left w:w="100" w:type="dxa"/>
              <w:bottom w:w="100" w:type="dxa"/>
              <w:right w:w="100" w:type="dxa"/>
            </w:tcMar>
          </w:tcPr>
          <w:p w:rsidRPr="005234A9" w:rsidR="009847E3" w:rsidRDefault="00D967DA" w14:paraId="23309481" w14:textId="77777777">
            <w:pPr>
              <w:widowControl w:val="0"/>
              <w:spacing w:line="240" w:lineRule="auto"/>
              <w:rPr>
                <w:sz w:val="18"/>
                <w:szCs w:val="18"/>
              </w:rPr>
            </w:pPr>
            <w:r w:rsidRPr="005234A9">
              <w:rPr>
                <w:sz w:val="18"/>
                <w:szCs w:val="18"/>
              </w:rPr>
              <w:t>UAV</w:t>
            </w:r>
          </w:p>
        </w:tc>
        <w:tc>
          <w:tcPr>
            <w:tcW w:w="6570" w:type="dxa"/>
            <w:shd w:val="clear" w:color="auto" w:fill="auto"/>
            <w:tcMar>
              <w:top w:w="100" w:type="dxa"/>
              <w:left w:w="100" w:type="dxa"/>
              <w:bottom w:w="100" w:type="dxa"/>
              <w:right w:w="100" w:type="dxa"/>
            </w:tcMar>
          </w:tcPr>
          <w:p w:rsidRPr="005234A9" w:rsidR="009847E3" w:rsidRDefault="00D967DA" w14:paraId="19BDE465" w14:textId="77777777">
            <w:pPr>
              <w:widowControl w:val="0"/>
              <w:spacing w:line="240" w:lineRule="auto"/>
              <w:rPr>
                <w:sz w:val="18"/>
                <w:szCs w:val="18"/>
              </w:rPr>
            </w:pPr>
            <w:r w:rsidRPr="005234A9">
              <w:rPr>
                <w:sz w:val="18"/>
                <w:szCs w:val="18"/>
              </w:rPr>
              <w:t>Unmanned Aerial Vehicle</w:t>
            </w:r>
          </w:p>
        </w:tc>
      </w:tr>
      <w:tr w:rsidR="009847E3" w:rsidTr="3EC2D240" w14:paraId="2F8D302D" w14:textId="77777777">
        <w:tc>
          <w:tcPr>
            <w:tcW w:w="1350" w:type="dxa"/>
            <w:shd w:val="clear" w:color="auto" w:fill="auto"/>
            <w:tcMar>
              <w:top w:w="100" w:type="dxa"/>
              <w:left w:w="100" w:type="dxa"/>
              <w:bottom w:w="100" w:type="dxa"/>
              <w:right w:w="100" w:type="dxa"/>
            </w:tcMar>
          </w:tcPr>
          <w:p w:rsidRPr="005234A9" w:rsidR="009847E3" w:rsidRDefault="00D967DA" w14:paraId="19E9FF17" w14:textId="77777777">
            <w:pPr>
              <w:widowControl w:val="0"/>
              <w:spacing w:line="240" w:lineRule="auto"/>
              <w:rPr>
                <w:sz w:val="18"/>
                <w:szCs w:val="18"/>
              </w:rPr>
            </w:pPr>
            <w:r w:rsidRPr="005234A9">
              <w:rPr>
                <w:sz w:val="18"/>
                <w:szCs w:val="18"/>
              </w:rPr>
              <w:t>VDC</w:t>
            </w:r>
          </w:p>
        </w:tc>
        <w:tc>
          <w:tcPr>
            <w:tcW w:w="6570" w:type="dxa"/>
            <w:shd w:val="clear" w:color="auto" w:fill="auto"/>
            <w:tcMar>
              <w:top w:w="100" w:type="dxa"/>
              <w:left w:w="100" w:type="dxa"/>
              <w:bottom w:w="100" w:type="dxa"/>
              <w:right w:w="100" w:type="dxa"/>
            </w:tcMar>
          </w:tcPr>
          <w:p w:rsidRPr="005234A9" w:rsidR="009847E3" w:rsidRDefault="00D967DA" w14:paraId="40EBC263" w14:textId="77777777">
            <w:pPr>
              <w:widowControl w:val="0"/>
              <w:spacing w:line="240" w:lineRule="auto"/>
              <w:rPr>
                <w:sz w:val="18"/>
                <w:szCs w:val="18"/>
              </w:rPr>
            </w:pPr>
            <w:r w:rsidRPr="005234A9">
              <w:rPr>
                <w:sz w:val="18"/>
                <w:szCs w:val="18"/>
              </w:rPr>
              <w:t xml:space="preserve">Volts Direct-Current </w:t>
            </w:r>
          </w:p>
        </w:tc>
      </w:tr>
    </w:tbl>
    <w:p w:rsidR="1A15918F" w:rsidRDefault="1A15918F" w14:paraId="2712B965" w14:textId="0BC592EA"/>
    <w:p w:rsidR="009847E3" w:rsidRDefault="009847E3" w14:paraId="379A9E53" w14:textId="77777777"/>
    <w:p w:rsidR="009847E3" w:rsidP="005234A9" w:rsidRDefault="00D967DA" w14:paraId="41B89DDC" w14:textId="77777777">
      <w:pPr>
        <w:pStyle w:val="Heading1"/>
        <w:numPr>
          <w:ilvl w:val="0"/>
          <w:numId w:val="2"/>
        </w:numPr>
        <w:ind w:left="270" w:hanging="270"/>
        <w:rPr>
          <w:b/>
          <w:i/>
          <w:sz w:val="22"/>
          <w:szCs w:val="22"/>
        </w:rPr>
      </w:pPr>
      <w:bookmarkStart w:name="_Toc43130267" w:id="62"/>
      <w:r>
        <w:rPr>
          <w:b/>
          <w:i/>
          <w:sz w:val="22"/>
          <w:szCs w:val="22"/>
        </w:rPr>
        <w:t>References</w:t>
      </w:r>
      <w:bookmarkEnd w:id="62"/>
    </w:p>
    <w:p w:rsidR="009847E3" w:rsidP="3EC2D240" w:rsidRDefault="00D967DA" w14:paraId="628CD43E" w14:textId="76E5ADCE">
      <w:pPr>
        <w:rPr>
          <w:i/>
          <w:iCs/>
        </w:rPr>
      </w:pPr>
      <w:r w:rsidRPr="3EC2D240">
        <w:rPr>
          <w:i/>
          <w:iCs/>
        </w:rPr>
        <w:t xml:space="preserve"> </w:t>
      </w:r>
    </w:p>
    <w:p w:rsidR="009847E3" w:rsidRDefault="001445EB" w14:paraId="4FB727C3" w14:textId="28A134AF">
      <w:r>
        <w:t>SECURE System Specification</w:t>
      </w:r>
      <w:r w:rsidR="00DB7083">
        <w:t xml:space="preserve"> </w:t>
      </w:r>
      <w:r w:rsidR="29E2CC27">
        <w:t>Rev 1 July 1,2020</w:t>
      </w:r>
    </w:p>
    <w:p w:rsidR="00DB7083" w:rsidRDefault="00DB7083" w14:paraId="08BDD499" w14:textId="2F5EDF0A">
      <w:r w:rsidR="00DB7083">
        <w:rPr/>
        <w:t>SECURE Design Dossier</w:t>
      </w:r>
      <w:r w:rsidR="4F084761">
        <w:rPr/>
        <w:t xml:space="preserve"> Rev </w:t>
      </w:r>
      <w:del w:author="Varney, Scott (US) @ ISR - SSS - SSTC" w:date="2020-07-01T15:20:38.816Z" w:id="1579948815">
        <w:r w:rsidDel="4F084761">
          <w:delText>1</w:delText>
        </w:r>
      </w:del>
      <w:ins w:author="Varney, Scott (US) @ ISR - SSS - SSTC" w:date="2020-07-01T15:20:40.198Z" w:id="517536513">
        <w:r w:rsidR="09E7788E">
          <w:t>2</w:t>
        </w:r>
      </w:ins>
      <w:r w:rsidR="4F084761">
        <w:rPr/>
        <w:t xml:space="preserve"> July 1, 2020</w:t>
      </w:r>
    </w:p>
    <w:p w:rsidR="009847E3" w:rsidRDefault="009847E3" w14:paraId="407D4A7E" w14:textId="48CBB114">
      <w:pPr>
        <w:pStyle w:val="Heading1"/>
        <w:rPr>
          <w:b/>
          <w:i/>
          <w:sz w:val="22"/>
          <w:szCs w:val="22"/>
        </w:rPr>
      </w:pPr>
      <w:bookmarkStart w:name="_effz6f55t6u4" w:colFirst="0" w:colLast="0" w:id="63"/>
      <w:bookmarkEnd w:id="63"/>
    </w:p>
    <w:sectPr w:rsidR="009847E3">
      <w:headerReference w:type="default" r:id="rId66"/>
      <w:headerReference w:type="first" r:id="rId67"/>
      <w:pgSz w:w="12240" w:h="15840" w:orient="portrait"/>
      <w:pgMar w:top="1440" w:right="1440" w:bottom="1440" w:left="1440" w:header="720" w:footer="720" w:gutter="0"/>
      <w:pgNumType w:start="1"/>
      <w:cols w:space="720"/>
      <w:titlePg/>
      <w:footerReference w:type="default" r:id="R9a74c82198ba49b7"/>
      <w:footerReference w:type="first" r:id="Rd238decb55fc49c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759" w:rsidRDefault="004E0759" w14:paraId="4E5C3F4C" w14:textId="77777777">
      <w:pPr>
        <w:spacing w:line="240" w:lineRule="auto"/>
      </w:pPr>
      <w:r>
        <w:separator/>
      </w:r>
    </w:p>
  </w:endnote>
  <w:endnote w:type="continuationSeparator" w:id="0">
    <w:p w:rsidR="004E0759" w:rsidRDefault="004E0759" w14:paraId="2C30015E" w14:textId="77777777">
      <w:pPr>
        <w:spacing w:line="240" w:lineRule="auto"/>
      </w:pPr>
      <w:r>
        <w:continuationSeparator/>
      </w:r>
    </w:p>
  </w:endnote>
  <w:endnote w:type="continuationNotice" w:id="1">
    <w:p w:rsidR="004E0759" w:rsidRDefault="004E0759" w14:paraId="5231769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69C3E4" w:rsidTr="0569C3E4" w14:paraId="626A7B10">
      <w:tc>
        <w:tcPr>
          <w:tcW w:w="3120" w:type="dxa"/>
          <w:tcMar/>
        </w:tcPr>
        <w:p w:rsidR="0569C3E4" w:rsidP="0569C3E4" w:rsidRDefault="0569C3E4" w14:paraId="4B93C01F" w14:textId="2D88DF09">
          <w:pPr>
            <w:pStyle w:val="Header"/>
            <w:bidi w:val="0"/>
            <w:ind w:left="-115"/>
            <w:jc w:val="left"/>
          </w:pPr>
        </w:p>
      </w:tc>
      <w:tc>
        <w:tcPr>
          <w:tcW w:w="3120" w:type="dxa"/>
          <w:tcMar/>
        </w:tcPr>
        <w:p w:rsidR="0569C3E4" w:rsidP="0569C3E4" w:rsidRDefault="0569C3E4" w14:paraId="3EDB2F65" w14:textId="7E339147">
          <w:pPr>
            <w:pStyle w:val="Header"/>
            <w:bidi w:val="0"/>
            <w:jc w:val="center"/>
          </w:pPr>
        </w:p>
      </w:tc>
      <w:tc>
        <w:tcPr>
          <w:tcW w:w="3120" w:type="dxa"/>
          <w:tcMar/>
        </w:tcPr>
        <w:p w:rsidR="0569C3E4" w:rsidP="0569C3E4" w:rsidRDefault="0569C3E4" w14:paraId="4F5D4BF2" w14:textId="57266CA0">
          <w:pPr>
            <w:pStyle w:val="Header"/>
            <w:bidi w:val="0"/>
            <w:ind w:right="-115"/>
            <w:jc w:val="right"/>
          </w:pPr>
        </w:p>
      </w:tc>
    </w:tr>
  </w:tbl>
  <w:p w:rsidR="0569C3E4" w:rsidP="0569C3E4" w:rsidRDefault="0569C3E4" w14:paraId="353C7FD6" w14:textId="0464BC7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69C3E4" w:rsidTr="0569C3E4" w14:paraId="47BB124E">
      <w:tc>
        <w:tcPr>
          <w:tcW w:w="3120" w:type="dxa"/>
          <w:tcMar/>
        </w:tcPr>
        <w:p w:rsidR="0569C3E4" w:rsidP="0569C3E4" w:rsidRDefault="0569C3E4" w14:paraId="20ED7907" w14:textId="0AF569DC">
          <w:pPr>
            <w:pStyle w:val="Header"/>
            <w:bidi w:val="0"/>
            <w:ind w:left="-115"/>
            <w:jc w:val="left"/>
          </w:pPr>
        </w:p>
      </w:tc>
      <w:tc>
        <w:tcPr>
          <w:tcW w:w="3120" w:type="dxa"/>
          <w:tcMar/>
        </w:tcPr>
        <w:p w:rsidR="0569C3E4" w:rsidP="0569C3E4" w:rsidRDefault="0569C3E4" w14:paraId="2A104936" w14:textId="1E81141F">
          <w:pPr>
            <w:pStyle w:val="Header"/>
            <w:bidi w:val="0"/>
            <w:jc w:val="center"/>
          </w:pPr>
        </w:p>
      </w:tc>
      <w:tc>
        <w:tcPr>
          <w:tcW w:w="3120" w:type="dxa"/>
          <w:tcMar/>
        </w:tcPr>
        <w:p w:rsidR="0569C3E4" w:rsidP="0569C3E4" w:rsidRDefault="0569C3E4" w14:paraId="5BA5014F" w14:textId="41DBE0F0">
          <w:pPr>
            <w:pStyle w:val="Header"/>
            <w:bidi w:val="0"/>
            <w:ind w:right="-115"/>
            <w:jc w:val="right"/>
          </w:pPr>
        </w:p>
      </w:tc>
    </w:tr>
  </w:tbl>
  <w:p w:rsidR="0569C3E4" w:rsidP="0569C3E4" w:rsidRDefault="0569C3E4" w14:paraId="2C73F980" w14:textId="6619FAB4">
    <w:pPr>
      <w:pStyle w:val="Footer"/>
      <w:bidi w:val="0"/>
      <w:jc w:val="center"/>
    </w:pPr>
    <w:r w:rsidR="0569C3E4">
      <w:rPr/>
      <w:t>FOUO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759" w:rsidRDefault="004E0759" w14:paraId="1572205D" w14:textId="77777777">
      <w:pPr>
        <w:spacing w:line="240" w:lineRule="auto"/>
      </w:pPr>
      <w:r>
        <w:separator/>
      </w:r>
    </w:p>
  </w:footnote>
  <w:footnote w:type="continuationSeparator" w:id="0">
    <w:p w:rsidR="004E0759" w:rsidRDefault="004E0759" w14:paraId="610029B3" w14:textId="77777777">
      <w:pPr>
        <w:spacing w:line="240" w:lineRule="auto"/>
      </w:pPr>
      <w:r>
        <w:continuationSeparator/>
      </w:r>
    </w:p>
  </w:footnote>
  <w:footnote w:type="continuationNotice" w:id="1">
    <w:p w:rsidR="004E0759" w:rsidRDefault="004E0759" w14:paraId="3BFA728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B3C" w:rsidRDefault="001A6B3C" w14:paraId="0F312588" w14:textId="7AB329A8">
    <w:r w:rsidR="0569C3E4">
      <w:rPr/>
      <w:t>cFOUO</w:t>
    </w:r>
  </w:p>
  <w:tbl>
    <w:tblPr>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Look w:val="0600" w:firstRow="0" w:lastRow="0" w:firstColumn="0" w:lastColumn="0" w:noHBand="1" w:noVBand="1"/>
    </w:tblPr>
    <w:tblGrid>
      <w:gridCol w:w="3045"/>
      <w:gridCol w:w="1470"/>
      <w:gridCol w:w="2790"/>
      <w:gridCol w:w="2055"/>
    </w:tblGrid>
    <w:tr w:rsidR="001A6B3C" w14:paraId="6A7D7FAD" w14:textId="77777777">
      <w:trPr>
        <w:trHeight w:val="360"/>
      </w:trPr>
      <w:tc>
        <w:tcPr>
          <w:tcW w:w="3045" w:type="dxa"/>
          <w:vMerge w:val="restart"/>
          <w:shd w:val="clear" w:color="auto" w:fill="auto"/>
          <w:tcMar>
            <w:top w:w="100" w:type="dxa"/>
            <w:left w:w="100" w:type="dxa"/>
            <w:bottom w:w="100" w:type="dxa"/>
            <w:right w:w="100" w:type="dxa"/>
          </w:tcMar>
        </w:tcPr>
        <w:p w:rsidRPr="00D967DA" w:rsidR="001A6B3C" w:rsidRDefault="001A6B3C" w14:paraId="6B79905F" w14:textId="77777777">
          <w:pPr>
            <w:widowControl w:val="0"/>
            <w:pBdr>
              <w:top w:val="nil"/>
              <w:left w:val="nil"/>
              <w:bottom w:val="nil"/>
              <w:right w:val="nil"/>
              <w:between w:val="nil"/>
            </w:pBdr>
            <w:spacing w:line="240" w:lineRule="auto"/>
            <w:rPr>
              <w:color w:val="999999"/>
              <w:sz w:val="16"/>
              <w:szCs w:val="16"/>
            </w:rPr>
          </w:pPr>
          <w:r w:rsidRPr="00D967DA">
            <w:rPr>
              <w:color w:val="999999"/>
              <w:sz w:val="16"/>
              <w:szCs w:val="16"/>
            </w:rPr>
            <w:t>Florida Institute of Technology</w:t>
          </w:r>
        </w:p>
        <w:p w:rsidRPr="00D967DA" w:rsidR="001A6B3C" w:rsidRDefault="001A6B3C" w14:paraId="0C366E2A" w14:textId="520CFF86">
          <w:pPr>
            <w:widowControl w:val="0"/>
            <w:pBdr>
              <w:top w:val="nil"/>
              <w:left w:val="nil"/>
              <w:bottom w:val="nil"/>
              <w:right w:val="nil"/>
              <w:between w:val="nil"/>
            </w:pBdr>
            <w:spacing w:line="240" w:lineRule="auto"/>
            <w:rPr>
              <w:color w:val="999999"/>
              <w:sz w:val="16"/>
              <w:szCs w:val="16"/>
            </w:rPr>
          </w:pPr>
          <w:r w:rsidRPr="00D967DA">
            <w:rPr>
              <w:color w:val="999999"/>
              <w:sz w:val="16"/>
              <w:szCs w:val="16"/>
            </w:rPr>
            <w:t>Department of Computer Engineering and</w:t>
          </w:r>
          <w:r>
            <w:rPr>
              <w:color w:val="999999"/>
              <w:sz w:val="16"/>
              <w:szCs w:val="16"/>
            </w:rPr>
            <w:t xml:space="preserve"> </w:t>
          </w:r>
          <w:r w:rsidRPr="00D967DA">
            <w:rPr>
              <w:color w:val="999999"/>
              <w:sz w:val="16"/>
              <w:szCs w:val="16"/>
            </w:rPr>
            <w:t>Sciences</w:t>
          </w:r>
        </w:p>
        <w:p w:rsidRPr="00D967DA" w:rsidR="001A6B3C" w:rsidRDefault="001A6B3C" w14:paraId="1F2D0525" w14:textId="698D4756">
          <w:pPr>
            <w:widowControl w:val="0"/>
            <w:pBdr>
              <w:top w:val="nil"/>
              <w:left w:val="nil"/>
              <w:bottom w:val="nil"/>
              <w:right w:val="nil"/>
              <w:between w:val="nil"/>
            </w:pBdr>
            <w:spacing w:line="240" w:lineRule="auto"/>
            <w:rPr>
              <w:color w:val="999999"/>
              <w:sz w:val="16"/>
              <w:szCs w:val="16"/>
            </w:rPr>
          </w:pPr>
          <w:r w:rsidRPr="00D967DA">
            <w:rPr>
              <w:color w:val="999999"/>
              <w:sz w:val="16"/>
              <w:szCs w:val="16"/>
            </w:rPr>
            <w:t xml:space="preserve">Team: </w:t>
          </w:r>
          <w:r>
            <w:rPr>
              <w:color w:val="999999"/>
              <w:sz w:val="16"/>
              <w:szCs w:val="16"/>
            </w:rPr>
            <w:t>Area Code Diversity Collective</w:t>
          </w:r>
        </w:p>
      </w:tc>
      <w:tc>
        <w:tcPr>
          <w:tcW w:w="6315" w:type="dxa"/>
          <w:gridSpan w:val="3"/>
          <w:shd w:val="clear" w:color="auto" w:fill="auto"/>
          <w:tcMar>
            <w:top w:w="100" w:type="dxa"/>
            <w:left w:w="100" w:type="dxa"/>
            <w:bottom w:w="100" w:type="dxa"/>
            <w:right w:w="100" w:type="dxa"/>
          </w:tcMar>
        </w:tcPr>
        <w:p w:rsidRPr="00D967DA" w:rsidR="001A6B3C" w:rsidRDefault="001A6B3C" w14:paraId="1D2B25A6" w14:textId="77777777">
          <w:pPr>
            <w:widowControl w:val="0"/>
            <w:spacing w:line="240" w:lineRule="auto"/>
            <w:rPr>
              <w:color w:val="999999"/>
              <w:sz w:val="16"/>
              <w:szCs w:val="16"/>
            </w:rPr>
          </w:pPr>
        </w:p>
        <w:p w:rsidRPr="00D967DA" w:rsidR="001A6B3C" w:rsidP="00D967DA" w:rsidRDefault="001A6B3C" w14:paraId="1B50168A" w14:textId="3BBD2F2D">
          <w:pPr>
            <w:widowControl w:val="0"/>
            <w:spacing w:line="240" w:lineRule="auto"/>
            <w:jc w:val="center"/>
            <w:rPr>
              <w:color w:val="999999"/>
              <w:sz w:val="16"/>
              <w:szCs w:val="16"/>
            </w:rPr>
          </w:pPr>
          <w:r w:rsidRPr="00D967DA">
            <w:rPr>
              <w:color w:val="999999"/>
              <w:sz w:val="16"/>
              <w:szCs w:val="16"/>
            </w:rPr>
            <w:t xml:space="preserve">PROJECT </w:t>
          </w:r>
          <w:r w:rsidR="007B4812">
            <w:rPr>
              <w:color w:val="999999"/>
              <w:sz w:val="16"/>
              <w:szCs w:val="16"/>
            </w:rPr>
            <w:t>SECURE</w:t>
          </w:r>
          <w:r w:rsidRPr="00D967DA">
            <w:rPr>
              <w:color w:val="999999"/>
              <w:sz w:val="16"/>
              <w:szCs w:val="16"/>
            </w:rPr>
            <w:t xml:space="preserve"> - U.S. BORDER PATROL UAV AUTOMATION</w:t>
          </w:r>
        </w:p>
      </w:tc>
    </w:tr>
    <w:tr w:rsidR="001A6B3C" w14:paraId="16EA4E47" w14:textId="77777777">
      <w:trPr>
        <w:trHeight w:val="420"/>
      </w:trPr>
      <w:tc>
        <w:tcPr>
          <w:tcW w:w="3045" w:type="dxa"/>
          <w:vMerge/>
          <w:shd w:val="clear" w:color="auto" w:fill="auto"/>
          <w:tcMar>
            <w:top w:w="100" w:type="dxa"/>
            <w:left w:w="100" w:type="dxa"/>
            <w:bottom w:w="100" w:type="dxa"/>
            <w:right w:w="100" w:type="dxa"/>
          </w:tcMar>
        </w:tcPr>
        <w:p w:rsidRPr="00D967DA" w:rsidR="001A6B3C" w:rsidRDefault="001A6B3C" w14:paraId="6B97FDFD" w14:textId="77777777">
          <w:pPr>
            <w:widowControl w:val="0"/>
            <w:pBdr>
              <w:top w:val="nil"/>
              <w:left w:val="nil"/>
              <w:bottom w:val="nil"/>
              <w:right w:val="nil"/>
              <w:between w:val="nil"/>
            </w:pBdr>
            <w:spacing w:line="240" w:lineRule="auto"/>
            <w:rPr>
              <w:sz w:val="16"/>
              <w:szCs w:val="16"/>
            </w:rPr>
          </w:pPr>
        </w:p>
      </w:tc>
      <w:tc>
        <w:tcPr>
          <w:tcW w:w="1470" w:type="dxa"/>
          <w:shd w:val="clear" w:color="auto" w:fill="auto"/>
          <w:tcMar>
            <w:top w:w="100" w:type="dxa"/>
            <w:left w:w="100" w:type="dxa"/>
            <w:bottom w:w="100" w:type="dxa"/>
            <w:right w:w="100" w:type="dxa"/>
          </w:tcMar>
          <w:vAlign w:val="center"/>
        </w:tcPr>
        <w:p w:rsidRPr="00D967DA" w:rsidR="001A6B3C" w:rsidRDefault="001A6B3C" w14:paraId="40F7D390" w14:textId="6FB4B07F">
          <w:pPr>
            <w:widowControl w:val="0"/>
            <w:spacing w:line="240" w:lineRule="auto"/>
            <w:jc w:val="center"/>
            <w:rPr>
              <w:color w:val="999999"/>
              <w:sz w:val="16"/>
              <w:szCs w:val="16"/>
            </w:rPr>
          </w:pPr>
          <w:r w:rsidRPr="00D967DA">
            <w:rPr>
              <w:color w:val="999999"/>
              <w:sz w:val="16"/>
              <w:szCs w:val="16"/>
            </w:rPr>
            <w:t xml:space="preserve">Rev. </w:t>
          </w:r>
          <w:r w:rsidR="004D16E3">
            <w:rPr>
              <w:color w:val="999999"/>
              <w:sz w:val="16"/>
              <w:szCs w:val="16"/>
            </w:rPr>
            <w:t>2</w:t>
          </w:r>
        </w:p>
      </w:tc>
      <w:tc>
        <w:tcPr>
          <w:tcW w:w="2790" w:type="dxa"/>
          <w:shd w:val="clear" w:color="auto" w:fill="auto"/>
          <w:tcMar>
            <w:top w:w="100" w:type="dxa"/>
            <w:left w:w="100" w:type="dxa"/>
            <w:bottom w:w="100" w:type="dxa"/>
            <w:right w:w="100" w:type="dxa"/>
          </w:tcMar>
          <w:vAlign w:val="center"/>
        </w:tcPr>
        <w:p w:rsidRPr="00D967DA" w:rsidR="001A6B3C" w:rsidRDefault="001A6B3C" w14:paraId="7E7C1081" w14:textId="52169C97">
          <w:pPr>
            <w:widowControl w:val="0"/>
            <w:spacing w:line="240" w:lineRule="auto"/>
            <w:jc w:val="center"/>
            <w:rPr>
              <w:color w:val="999999"/>
              <w:sz w:val="16"/>
              <w:szCs w:val="16"/>
            </w:rPr>
          </w:pPr>
          <w:r w:rsidRPr="00D967DA">
            <w:rPr>
              <w:color w:val="999999"/>
              <w:sz w:val="16"/>
              <w:szCs w:val="16"/>
            </w:rPr>
            <w:t xml:space="preserve">Rev. Date </w:t>
          </w:r>
          <w:r>
            <w:rPr>
              <w:color w:val="999999"/>
              <w:sz w:val="16"/>
              <w:szCs w:val="16"/>
            </w:rPr>
            <w:t>2020/0</w:t>
          </w:r>
          <w:r w:rsidR="004D16E3">
            <w:rPr>
              <w:color w:val="999999"/>
              <w:sz w:val="16"/>
              <w:szCs w:val="16"/>
            </w:rPr>
            <w:t>7</w:t>
          </w:r>
          <w:r>
            <w:rPr>
              <w:color w:val="999999"/>
              <w:sz w:val="16"/>
              <w:szCs w:val="16"/>
            </w:rPr>
            <w:t>/</w:t>
          </w:r>
          <w:r w:rsidR="004D16E3">
            <w:rPr>
              <w:color w:val="999999"/>
              <w:sz w:val="16"/>
              <w:szCs w:val="16"/>
            </w:rPr>
            <w:t>01</w:t>
          </w:r>
        </w:p>
      </w:tc>
      <w:tc>
        <w:tcPr>
          <w:tcW w:w="2055" w:type="dxa"/>
          <w:shd w:val="clear" w:color="auto" w:fill="auto"/>
          <w:tcMar>
            <w:top w:w="100" w:type="dxa"/>
            <w:left w:w="100" w:type="dxa"/>
            <w:bottom w:w="100" w:type="dxa"/>
            <w:right w:w="100" w:type="dxa"/>
          </w:tcMar>
          <w:vAlign w:val="center"/>
        </w:tcPr>
        <w:p w:rsidRPr="00D967DA" w:rsidR="001A6B3C" w:rsidRDefault="001A6B3C" w14:paraId="789212DB" w14:textId="2983E1FD">
          <w:pPr>
            <w:widowControl w:val="0"/>
            <w:spacing w:line="240" w:lineRule="auto"/>
            <w:jc w:val="center"/>
            <w:rPr>
              <w:color w:val="999999"/>
              <w:sz w:val="16"/>
              <w:szCs w:val="16"/>
            </w:rPr>
          </w:pPr>
          <w:r w:rsidRPr="00D967DA">
            <w:rPr>
              <w:color w:val="999999"/>
              <w:sz w:val="16"/>
              <w:szCs w:val="16"/>
            </w:rPr>
            <w:t xml:space="preserve">Page </w:t>
          </w:r>
          <w:r w:rsidRPr="00D967DA">
            <w:rPr>
              <w:color w:val="999999"/>
              <w:sz w:val="16"/>
              <w:szCs w:val="16"/>
            </w:rPr>
            <w:fldChar w:fldCharType="begin"/>
          </w:r>
          <w:r w:rsidRPr="00D967DA">
            <w:rPr>
              <w:color w:val="999999"/>
              <w:sz w:val="16"/>
              <w:szCs w:val="16"/>
            </w:rPr>
            <w:instrText>PAGE</w:instrText>
          </w:r>
          <w:r w:rsidRPr="00D967DA">
            <w:rPr>
              <w:color w:val="999999"/>
              <w:sz w:val="16"/>
              <w:szCs w:val="16"/>
            </w:rPr>
            <w:fldChar w:fldCharType="separate"/>
          </w:r>
          <w:r w:rsidR="00FA1209">
            <w:rPr>
              <w:noProof/>
              <w:color w:val="999999"/>
              <w:sz w:val="16"/>
              <w:szCs w:val="16"/>
            </w:rPr>
            <w:t>3</w:t>
          </w:r>
          <w:r w:rsidRPr="00D967DA">
            <w:rPr>
              <w:color w:val="999999"/>
              <w:sz w:val="16"/>
              <w:szCs w:val="16"/>
            </w:rPr>
            <w:fldChar w:fldCharType="end"/>
          </w:r>
          <w:r w:rsidRPr="00D967DA">
            <w:rPr>
              <w:color w:val="999999"/>
              <w:sz w:val="16"/>
              <w:szCs w:val="16"/>
            </w:rPr>
            <w:t xml:space="preserve"> of </w:t>
          </w:r>
          <w:r w:rsidRPr="00D967DA">
            <w:rPr>
              <w:color w:val="999999"/>
              <w:sz w:val="16"/>
              <w:szCs w:val="16"/>
            </w:rPr>
            <w:fldChar w:fldCharType="begin"/>
          </w:r>
          <w:r w:rsidRPr="00D967DA">
            <w:rPr>
              <w:color w:val="999999"/>
              <w:sz w:val="16"/>
              <w:szCs w:val="16"/>
            </w:rPr>
            <w:instrText>NUMPAGES</w:instrText>
          </w:r>
          <w:r w:rsidRPr="00D967DA">
            <w:rPr>
              <w:color w:val="999999"/>
              <w:sz w:val="16"/>
              <w:szCs w:val="16"/>
            </w:rPr>
            <w:fldChar w:fldCharType="separate"/>
          </w:r>
          <w:r w:rsidR="00FA1209">
            <w:rPr>
              <w:noProof/>
              <w:color w:val="999999"/>
              <w:sz w:val="16"/>
              <w:szCs w:val="16"/>
            </w:rPr>
            <w:t>19</w:t>
          </w:r>
          <w:r w:rsidRPr="00D967DA">
            <w:rPr>
              <w:color w:val="999999"/>
              <w:sz w:val="16"/>
              <w:szCs w:val="16"/>
            </w:rPr>
            <w:fldChar w:fldCharType="end"/>
          </w:r>
        </w:p>
      </w:tc>
    </w:tr>
  </w:tbl>
  <w:p w:rsidR="001A6B3C" w:rsidRDefault="001A6B3C" w14:paraId="35C9B0DE" w14:textId="7777777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B3C" w:rsidRDefault="001A6B3C" w14:paraId="2FF9E8BE" w14:textId="708BEA96">
    <w:r w:rsidR="0569C3E4">
      <w:rPr/>
      <w:t>cFOUO</w:t>
    </w:r>
  </w:p>
  <w:tbl>
    <w:tblPr>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Look w:val="0600" w:firstRow="0" w:lastRow="0" w:firstColumn="0" w:lastColumn="0" w:noHBand="1" w:noVBand="1"/>
    </w:tblPr>
    <w:tblGrid>
      <w:gridCol w:w="3045"/>
      <w:gridCol w:w="6315"/>
    </w:tblGrid>
    <w:tr w:rsidR="001A6B3C" w14:paraId="042DEC8E" w14:textId="77777777">
      <w:trPr>
        <w:trHeight w:val="360"/>
      </w:trPr>
      <w:tc>
        <w:tcPr>
          <w:tcW w:w="3045" w:type="dxa"/>
          <w:vMerge w:val="restart"/>
          <w:shd w:val="clear" w:color="auto" w:fill="auto"/>
          <w:tcMar>
            <w:top w:w="100" w:type="dxa"/>
            <w:left w:w="100" w:type="dxa"/>
            <w:bottom w:w="100" w:type="dxa"/>
            <w:right w:w="100" w:type="dxa"/>
          </w:tcMar>
        </w:tcPr>
        <w:p w:rsidRPr="00D967DA" w:rsidR="001A6B3C" w:rsidRDefault="001A6B3C" w14:paraId="21629565" w14:textId="77777777">
          <w:pPr>
            <w:widowControl w:val="0"/>
            <w:spacing w:line="240" w:lineRule="auto"/>
            <w:rPr>
              <w:color w:val="999999"/>
              <w:sz w:val="16"/>
              <w:szCs w:val="16"/>
            </w:rPr>
          </w:pPr>
          <w:r w:rsidRPr="00D967DA">
            <w:rPr>
              <w:color w:val="999999"/>
              <w:sz w:val="16"/>
              <w:szCs w:val="16"/>
            </w:rPr>
            <w:t>Florida Institute of Technology</w:t>
          </w:r>
        </w:p>
        <w:p w:rsidRPr="00D967DA" w:rsidR="001A6B3C" w:rsidRDefault="001A6B3C" w14:paraId="42641B60" w14:textId="5329A22D">
          <w:pPr>
            <w:widowControl w:val="0"/>
            <w:spacing w:line="240" w:lineRule="auto"/>
            <w:rPr>
              <w:color w:val="999999"/>
              <w:sz w:val="16"/>
              <w:szCs w:val="16"/>
            </w:rPr>
          </w:pPr>
          <w:r w:rsidRPr="00D967DA">
            <w:rPr>
              <w:color w:val="999999"/>
              <w:sz w:val="16"/>
              <w:szCs w:val="16"/>
            </w:rPr>
            <w:t>Department of Computer Engineering and</w:t>
          </w:r>
          <w:r>
            <w:rPr>
              <w:color w:val="999999"/>
              <w:sz w:val="16"/>
              <w:szCs w:val="16"/>
            </w:rPr>
            <w:t xml:space="preserve"> </w:t>
          </w:r>
          <w:r w:rsidRPr="00D967DA">
            <w:rPr>
              <w:color w:val="999999"/>
              <w:sz w:val="16"/>
              <w:szCs w:val="16"/>
            </w:rPr>
            <w:t>Sciences</w:t>
          </w:r>
        </w:p>
        <w:p w:rsidRPr="00D967DA" w:rsidR="001A6B3C" w:rsidRDefault="001A6B3C" w14:paraId="157B0B1E" w14:textId="5E0FD04D">
          <w:pPr>
            <w:widowControl w:val="0"/>
            <w:spacing w:line="240" w:lineRule="auto"/>
            <w:rPr>
              <w:color w:val="999999"/>
              <w:sz w:val="16"/>
              <w:szCs w:val="16"/>
            </w:rPr>
          </w:pPr>
          <w:r w:rsidRPr="00D967DA">
            <w:rPr>
              <w:color w:val="999999"/>
              <w:sz w:val="16"/>
              <w:szCs w:val="16"/>
            </w:rPr>
            <w:t xml:space="preserve">Team: </w:t>
          </w:r>
          <w:r>
            <w:rPr>
              <w:color w:val="999999"/>
              <w:sz w:val="16"/>
              <w:szCs w:val="16"/>
            </w:rPr>
            <w:t>Area Code Diversity Collective</w:t>
          </w:r>
        </w:p>
      </w:tc>
      <w:tc>
        <w:tcPr>
          <w:tcW w:w="6315" w:type="dxa"/>
          <w:shd w:val="clear" w:color="auto" w:fill="auto"/>
          <w:tcMar>
            <w:top w:w="100" w:type="dxa"/>
            <w:left w:w="100" w:type="dxa"/>
            <w:bottom w:w="100" w:type="dxa"/>
            <w:right w:w="100" w:type="dxa"/>
          </w:tcMar>
        </w:tcPr>
        <w:p w:rsidRPr="00D967DA" w:rsidR="001A6B3C" w:rsidRDefault="001A6B3C" w14:paraId="2C663E30" w14:textId="77777777">
          <w:pPr>
            <w:widowControl w:val="0"/>
            <w:spacing w:line="240" w:lineRule="auto"/>
            <w:rPr>
              <w:color w:val="999999"/>
              <w:sz w:val="16"/>
              <w:szCs w:val="16"/>
            </w:rPr>
          </w:pPr>
        </w:p>
        <w:p w:rsidRPr="00D967DA" w:rsidR="001A6B3C" w:rsidP="00D967DA" w:rsidRDefault="001A6B3C" w14:paraId="696C8B6E" w14:textId="709A79F7">
          <w:pPr>
            <w:widowControl w:val="0"/>
            <w:spacing w:line="240" w:lineRule="auto"/>
            <w:jc w:val="center"/>
            <w:rPr>
              <w:color w:val="999999"/>
              <w:sz w:val="16"/>
              <w:szCs w:val="16"/>
            </w:rPr>
          </w:pPr>
          <w:r w:rsidRPr="00D967DA">
            <w:rPr>
              <w:color w:val="999999"/>
              <w:sz w:val="16"/>
              <w:szCs w:val="16"/>
            </w:rPr>
            <w:t xml:space="preserve">PROJECT </w:t>
          </w:r>
          <w:r w:rsidR="007B4812">
            <w:rPr>
              <w:color w:val="999999"/>
              <w:sz w:val="16"/>
              <w:szCs w:val="16"/>
            </w:rPr>
            <w:t>SECURE</w:t>
          </w:r>
          <w:r w:rsidRPr="00D967DA">
            <w:rPr>
              <w:color w:val="999999"/>
              <w:sz w:val="16"/>
              <w:szCs w:val="16"/>
            </w:rPr>
            <w:t xml:space="preserve"> - U.S. BORDER PATROL UAV AUTOMATION</w:t>
          </w:r>
        </w:p>
      </w:tc>
    </w:tr>
    <w:tr w:rsidR="001A6B3C" w14:paraId="4FC8DC08" w14:textId="77777777">
      <w:trPr>
        <w:trHeight w:val="420"/>
      </w:trPr>
      <w:tc>
        <w:tcPr>
          <w:tcW w:w="3045" w:type="dxa"/>
          <w:vMerge/>
          <w:shd w:val="clear" w:color="auto" w:fill="auto"/>
          <w:tcMar>
            <w:top w:w="100" w:type="dxa"/>
            <w:left w:w="100" w:type="dxa"/>
            <w:bottom w:w="100" w:type="dxa"/>
            <w:right w:w="100" w:type="dxa"/>
          </w:tcMar>
        </w:tcPr>
        <w:p w:rsidRPr="00D967DA" w:rsidR="001A6B3C" w:rsidRDefault="001A6B3C" w14:paraId="70D8C525" w14:textId="77777777">
          <w:pPr>
            <w:widowControl w:val="0"/>
            <w:spacing w:line="240" w:lineRule="auto"/>
            <w:rPr>
              <w:sz w:val="16"/>
              <w:szCs w:val="16"/>
            </w:rPr>
          </w:pPr>
        </w:p>
      </w:tc>
      <w:tc>
        <w:tcPr>
          <w:tcW w:w="6315" w:type="dxa"/>
          <w:shd w:val="clear" w:color="auto" w:fill="auto"/>
          <w:tcMar>
            <w:top w:w="100" w:type="dxa"/>
            <w:left w:w="100" w:type="dxa"/>
            <w:bottom w:w="100" w:type="dxa"/>
            <w:right w:w="100" w:type="dxa"/>
          </w:tcMar>
          <w:vAlign w:val="center"/>
        </w:tcPr>
        <w:p w:rsidRPr="00D967DA" w:rsidR="001A6B3C" w:rsidRDefault="001A6B3C" w14:paraId="47101A2C" w14:textId="77777777">
          <w:pPr>
            <w:widowControl w:val="0"/>
            <w:spacing w:line="240" w:lineRule="auto"/>
            <w:jc w:val="center"/>
            <w:rPr>
              <w:color w:val="999999"/>
              <w:sz w:val="16"/>
              <w:szCs w:val="16"/>
            </w:rPr>
          </w:pPr>
          <w:r w:rsidRPr="00D967DA">
            <w:rPr>
              <w:color w:val="999999"/>
              <w:sz w:val="16"/>
              <w:szCs w:val="16"/>
            </w:rPr>
            <w:t>SYS5310 – Systems Engineering Principles</w:t>
          </w:r>
        </w:p>
      </w:tc>
    </w:tr>
  </w:tbl>
  <w:p w:rsidR="001A6B3C" w:rsidRDefault="001A6B3C" w14:paraId="67ADF4C6" w14:textId="7777777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30768"/>
    <w:multiLevelType w:val="multilevel"/>
    <w:tmpl w:val="93FCAC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17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12277E3"/>
    <w:multiLevelType w:val="multilevel"/>
    <w:tmpl w:val="44CEF0A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 Kudlaty">
    <w15:presenceInfo w15:providerId="None" w15:userId="Nathan Kudlaty"/>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E3"/>
    <w:rsid w:val="00000D8F"/>
    <w:rsid w:val="00015A42"/>
    <w:rsid w:val="00043A7E"/>
    <w:rsid w:val="00046F48"/>
    <w:rsid w:val="00062838"/>
    <w:rsid w:val="00071C5D"/>
    <w:rsid w:val="00091BBE"/>
    <w:rsid w:val="000A52AE"/>
    <w:rsid w:val="000B0F25"/>
    <w:rsid w:val="000D3B52"/>
    <w:rsid w:val="000E2EE9"/>
    <w:rsid w:val="001042B9"/>
    <w:rsid w:val="00104557"/>
    <w:rsid w:val="00116347"/>
    <w:rsid w:val="001226E6"/>
    <w:rsid w:val="001445EB"/>
    <w:rsid w:val="00167519"/>
    <w:rsid w:val="00172AC1"/>
    <w:rsid w:val="001A6B3C"/>
    <w:rsid w:val="001C5C1E"/>
    <w:rsid w:val="001D690A"/>
    <w:rsid w:val="001E2753"/>
    <w:rsid w:val="001F3E2A"/>
    <w:rsid w:val="002043C0"/>
    <w:rsid w:val="00230A2F"/>
    <w:rsid w:val="002517F7"/>
    <w:rsid w:val="00252374"/>
    <w:rsid w:val="00252E22"/>
    <w:rsid w:val="00254EA6"/>
    <w:rsid w:val="00256C81"/>
    <w:rsid w:val="0025793B"/>
    <w:rsid w:val="00267895"/>
    <w:rsid w:val="00272233"/>
    <w:rsid w:val="0029174E"/>
    <w:rsid w:val="002A55BA"/>
    <w:rsid w:val="002C316D"/>
    <w:rsid w:val="002D2DD4"/>
    <w:rsid w:val="002F0DDD"/>
    <w:rsid w:val="002F28A6"/>
    <w:rsid w:val="002F5DD4"/>
    <w:rsid w:val="00354C8D"/>
    <w:rsid w:val="00364C7D"/>
    <w:rsid w:val="00374499"/>
    <w:rsid w:val="00374EAD"/>
    <w:rsid w:val="00382BBB"/>
    <w:rsid w:val="00387794"/>
    <w:rsid w:val="003D2924"/>
    <w:rsid w:val="003D4698"/>
    <w:rsid w:val="003D55B6"/>
    <w:rsid w:val="003E155B"/>
    <w:rsid w:val="003F213F"/>
    <w:rsid w:val="00404CD5"/>
    <w:rsid w:val="00411AAF"/>
    <w:rsid w:val="00413994"/>
    <w:rsid w:val="004206A1"/>
    <w:rsid w:val="00441EDE"/>
    <w:rsid w:val="00463F53"/>
    <w:rsid w:val="0046446D"/>
    <w:rsid w:val="00466DC2"/>
    <w:rsid w:val="004A3D07"/>
    <w:rsid w:val="004B6185"/>
    <w:rsid w:val="004B7E58"/>
    <w:rsid w:val="004C0E66"/>
    <w:rsid w:val="004C3BE9"/>
    <w:rsid w:val="004D16E3"/>
    <w:rsid w:val="004E0759"/>
    <w:rsid w:val="004F421B"/>
    <w:rsid w:val="0050740C"/>
    <w:rsid w:val="00520C14"/>
    <w:rsid w:val="005234A9"/>
    <w:rsid w:val="0054102C"/>
    <w:rsid w:val="00543D44"/>
    <w:rsid w:val="00545389"/>
    <w:rsid w:val="0054571C"/>
    <w:rsid w:val="00554F14"/>
    <w:rsid w:val="00565EA2"/>
    <w:rsid w:val="005847D9"/>
    <w:rsid w:val="005A4884"/>
    <w:rsid w:val="005A723E"/>
    <w:rsid w:val="005F78D7"/>
    <w:rsid w:val="00610C4B"/>
    <w:rsid w:val="0061415D"/>
    <w:rsid w:val="00615570"/>
    <w:rsid w:val="00625732"/>
    <w:rsid w:val="00640B4F"/>
    <w:rsid w:val="00640F2C"/>
    <w:rsid w:val="00656FDD"/>
    <w:rsid w:val="006874E1"/>
    <w:rsid w:val="00687AEC"/>
    <w:rsid w:val="00687EB4"/>
    <w:rsid w:val="006C045F"/>
    <w:rsid w:val="006C0496"/>
    <w:rsid w:val="006C6222"/>
    <w:rsid w:val="00701E73"/>
    <w:rsid w:val="00705AEF"/>
    <w:rsid w:val="00722150"/>
    <w:rsid w:val="00756A57"/>
    <w:rsid w:val="00763F4B"/>
    <w:rsid w:val="0076768E"/>
    <w:rsid w:val="007723BF"/>
    <w:rsid w:val="007808FF"/>
    <w:rsid w:val="007814C6"/>
    <w:rsid w:val="00791246"/>
    <w:rsid w:val="0079600C"/>
    <w:rsid w:val="007A04F7"/>
    <w:rsid w:val="007A20B4"/>
    <w:rsid w:val="007A26E4"/>
    <w:rsid w:val="007B3933"/>
    <w:rsid w:val="007B4812"/>
    <w:rsid w:val="007C198A"/>
    <w:rsid w:val="007D3243"/>
    <w:rsid w:val="007E51A2"/>
    <w:rsid w:val="007F2C98"/>
    <w:rsid w:val="007F3356"/>
    <w:rsid w:val="007F7004"/>
    <w:rsid w:val="00810B99"/>
    <w:rsid w:val="008141B9"/>
    <w:rsid w:val="00826FB4"/>
    <w:rsid w:val="00862CC9"/>
    <w:rsid w:val="00875FCC"/>
    <w:rsid w:val="00884CB4"/>
    <w:rsid w:val="00894DCA"/>
    <w:rsid w:val="008B5827"/>
    <w:rsid w:val="008F1510"/>
    <w:rsid w:val="0090457D"/>
    <w:rsid w:val="00905114"/>
    <w:rsid w:val="00912FE0"/>
    <w:rsid w:val="0095193E"/>
    <w:rsid w:val="009570C1"/>
    <w:rsid w:val="00971A4A"/>
    <w:rsid w:val="009722B6"/>
    <w:rsid w:val="009844E2"/>
    <w:rsid w:val="009847E3"/>
    <w:rsid w:val="00996FDC"/>
    <w:rsid w:val="009A1042"/>
    <w:rsid w:val="009A6ECE"/>
    <w:rsid w:val="009A7E40"/>
    <w:rsid w:val="009D3D2B"/>
    <w:rsid w:val="009D400F"/>
    <w:rsid w:val="009D492F"/>
    <w:rsid w:val="009E2733"/>
    <w:rsid w:val="009E6CBF"/>
    <w:rsid w:val="00A01FE4"/>
    <w:rsid w:val="00A119A9"/>
    <w:rsid w:val="00A139E9"/>
    <w:rsid w:val="00A32366"/>
    <w:rsid w:val="00A35A9E"/>
    <w:rsid w:val="00A3618B"/>
    <w:rsid w:val="00A37EEA"/>
    <w:rsid w:val="00A44800"/>
    <w:rsid w:val="00A72F34"/>
    <w:rsid w:val="00A73BAF"/>
    <w:rsid w:val="00A76AC4"/>
    <w:rsid w:val="00AA0A09"/>
    <w:rsid w:val="00AA68ED"/>
    <w:rsid w:val="00AC55E9"/>
    <w:rsid w:val="00AD2E4C"/>
    <w:rsid w:val="00AD5F16"/>
    <w:rsid w:val="00AE5EE4"/>
    <w:rsid w:val="00AF2F9C"/>
    <w:rsid w:val="00B24983"/>
    <w:rsid w:val="00B274F8"/>
    <w:rsid w:val="00B374EB"/>
    <w:rsid w:val="00B542AE"/>
    <w:rsid w:val="00B57102"/>
    <w:rsid w:val="00BB793F"/>
    <w:rsid w:val="00BC3EF9"/>
    <w:rsid w:val="00BE0EFB"/>
    <w:rsid w:val="00BE56C9"/>
    <w:rsid w:val="00BF186A"/>
    <w:rsid w:val="00BF4CFA"/>
    <w:rsid w:val="00C02A88"/>
    <w:rsid w:val="00C042AB"/>
    <w:rsid w:val="00C663BB"/>
    <w:rsid w:val="00C71968"/>
    <w:rsid w:val="00C72C07"/>
    <w:rsid w:val="00C86572"/>
    <w:rsid w:val="00CA30BB"/>
    <w:rsid w:val="00CA7D10"/>
    <w:rsid w:val="00CB3303"/>
    <w:rsid w:val="00CB3756"/>
    <w:rsid w:val="00CC1566"/>
    <w:rsid w:val="00CE1DD7"/>
    <w:rsid w:val="00CF1CAF"/>
    <w:rsid w:val="00CF6A03"/>
    <w:rsid w:val="00D277E0"/>
    <w:rsid w:val="00D6023F"/>
    <w:rsid w:val="00D675E5"/>
    <w:rsid w:val="00D70CE1"/>
    <w:rsid w:val="00D8419F"/>
    <w:rsid w:val="00D8676C"/>
    <w:rsid w:val="00D967DA"/>
    <w:rsid w:val="00DA7044"/>
    <w:rsid w:val="00DB7083"/>
    <w:rsid w:val="00DB7E8A"/>
    <w:rsid w:val="00DD21A6"/>
    <w:rsid w:val="00DE3A09"/>
    <w:rsid w:val="00DF63AD"/>
    <w:rsid w:val="00E208A9"/>
    <w:rsid w:val="00E33808"/>
    <w:rsid w:val="00E56041"/>
    <w:rsid w:val="00E661E3"/>
    <w:rsid w:val="00E95D2D"/>
    <w:rsid w:val="00EB26FA"/>
    <w:rsid w:val="00EC0221"/>
    <w:rsid w:val="00EC26A5"/>
    <w:rsid w:val="00EC51E0"/>
    <w:rsid w:val="00EC5798"/>
    <w:rsid w:val="00EF1C1F"/>
    <w:rsid w:val="00F032F7"/>
    <w:rsid w:val="00F34C34"/>
    <w:rsid w:val="00F34FF8"/>
    <w:rsid w:val="00F410BC"/>
    <w:rsid w:val="00F477EF"/>
    <w:rsid w:val="00F75EB6"/>
    <w:rsid w:val="00F83845"/>
    <w:rsid w:val="00F855AE"/>
    <w:rsid w:val="00F92BB8"/>
    <w:rsid w:val="00FA1209"/>
    <w:rsid w:val="00FD2136"/>
    <w:rsid w:val="00FD29F5"/>
    <w:rsid w:val="02173061"/>
    <w:rsid w:val="02E8440F"/>
    <w:rsid w:val="03C5FB25"/>
    <w:rsid w:val="049CED82"/>
    <w:rsid w:val="0569C3E4"/>
    <w:rsid w:val="05D9CA15"/>
    <w:rsid w:val="0645E0C9"/>
    <w:rsid w:val="0646CA8C"/>
    <w:rsid w:val="06A65982"/>
    <w:rsid w:val="06F83CB1"/>
    <w:rsid w:val="0875935C"/>
    <w:rsid w:val="088FB145"/>
    <w:rsid w:val="0924A93A"/>
    <w:rsid w:val="099E7D99"/>
    <w:rsid w:val="099F7A6A"/>
    <w:rsid w:val="09E7788E"/>
    <w:rsid w:val="0A47038E"/>
    <w:rsid w:val="0B377A1D"/>
    <w:rsid w:val="0B7FC679"/>
    <w:rsid w:val="0B824327"/>
    <w:rsid w:val="0BCC6110"/>
    <w:rsid w:val="0CCC9D9D"/>
    <w:rsid w:val="0DAFB667"/>
    <w:rsid w:val="0DDC9A93"/>
    <w:rsid w:val="0E77D78F"/>
    <w:rsid w:val="1028D8D6"/>
    <w:rsid w:val="104F20A3"/>
    <w:rsid w:val="1054DC49"/>
    <w:rsid w:val="110C704A"/>
    <w:rsid w:val="111AF9E9"/>
    <w:rsid w:val="112AA29B"/>
    <w:rsid w:val="11893981"/>
    <w:rsid w:val="11ACDA4D"/>
    <w:rsid w:val="1269B810"/>
    <w:rsid w:val="12D57063"/>
    <w:rsid w:val="12DEC18F"/>
    <w:rsid w:val="132A2C19"/>
    <w:rsid w:val="139AAB6E"/>
    <w:rsid w:val="13E8B7A4"/>
    <w:rsid w:val="140E0B17"/>
    <w:rsid w:val="156651ED"/>
    <w:rsid w:val="182A38ED"/>
    <w:rsid w:val="1856EA70"/>
    <w:rsid w:val="18A066F5"/>
    <w:rsid w:val="18C56C18"/>
    <w:rsid w:val="1A15918F"/>
    <w:rsid w:val="1A531C5E"/>
    <w:rsid w:val="1AEC59E1"/>
    <w:rsid w:val="1B5C736D"/>
    <w:rsid w:val="1CBE1DFB"/>
    <w:rsid w:val="1D7463AE"/>
    <w:rsid w:val="1D863CCC"/>
    <w:rsid w:val="1E0E86CB"/>
    <w:rsid w:val="1E334F1E"/>
    <w:rsid w:val="1E8F6862"/>
    <w:rsid w:val="1EB0BCCB"/>
    <w:rsid w:val="1F730989"/>
    <w:rsid w:val="2004A246"/>
    <w:rsid w:val="2065EDB3"/>
    <w:rsid w:val="21385ABE"/>
    <w:rsid w:val="21E727FB"/>
    <w:rsid w:val="21EA9CEC"/>
    <w:rsid w:val="22010BA2"/>
    <w:rsid w:val="230F90F8"/>
    <w:rsid w:val="236FC36F"/>
    <w:rsid w:val="23FD20BF"/>
    <w:rsid w:val="24272A3B"/>
    <w:rsid w:val="24C41E41"/>
    <w:rsid w:val="24C8B126"/>
    <w:rsid w:val="2575A8F4"/>
    <w:rsid w:val="25A2083E"/>
    <w:rsid w:val="26598EED"/>
    <w:rsid w:val="27ADF825"/>
    <w:rsid w:val="29172DDA"/>
    <w:rsid w:val="29292F9E"/>
    <w:rsid w:val="29E2CC27"/>
    <w:rsid w:val="2A54A880"/>
    <w:rsid w:val="2B205E59"/>
    <w:rsid w:val="2BC616BA"/>
    <w:rsid w:val="2C794397"/>
    <w:rsid w:val="2CC50F14"/>
    <w:rsid w:val="2DC28758"/>
    <w:rsid w:val="2EBA7B17"/>
    <w:rsid w:val="2ED8EF15"/>
    <w:rsid w:val="2F457CCE"/>
    <w:rsid w:val="2F862BF6"/>
    <w:rsid w:val="2FA9E5CB"/>
    <w:rsid w:val="2FC5E2EC"/>
    <w:rsid w:val="2FD7EE5B"/>
    <w:rsid w:val="3011C3B2"/>
    <w:rsid w:val="303F4F89"/>
    <w:rsid w:val="31B61938"/>
    <w:rsid w:val="32CA8848"/>
    <w:rsid w:val="333B6ECC"/>
    <w:rsid w:val="33B50281"/>
    <w:rsid w:val="33EC872F"/>
    <w:rsid w:val="34603D4F"/>
    <w:rsid w:val="34792C1A"/>
    <w:rsid w:val="34D2117E"/>
    <w:rsid w:val="34FCDEE3"/>
    <w:rsid w:val="358105C4"/>
    <w:rsid w:val="362436C3"/>
    <w:rsid w:val="364C43B8"/>
    <w:rsid w:val="3664D269"/>
    <w:rsid w:val="37034E1B"/>
    <w:rsid w:val="374052FF"/>
    <w:rsid w:val="3771C109"/>
    <w:rsid w:val="37BE3C73"/>
    <w:rsid w:val="3855893D"/>
    <w:rsid w:val="38FF7C9D"/>
    <w:rsid w:val="390BFAAE"/>
    <w:rsid w:val="396C83BB"/>
    <w:rsid w:val="39CC977F"/>
    <w:rsid w:val="3A892737"/>
    <w:rsid w:val="3AEC48EA"/>
    <w:rsid w:val="3B447C72"/>
    <w:rsid w:val="3C32F9CF"/>
    <w:rsid w:val="3D13BBB3"/>
    <w:rsid w:val="3D461F52"/>
    <w:rsid w:val="3D87CA71"/>
    <w:rsid w:val="3E2D87F0"/>
    <w:rsid w:val="3E5FE9E7"/>
    <w:rsid w:val="3EC2D240"/>
    <w:rsid w:val="3F671872"/>
    <w:rsid w:val="3FDB92E3"/>
    <w:rsid w:val="405C6E54"/>
    <w:rsid w:val="40896ABF"/>
    <w:rsid w:val="40CAACAA"/>
    <w:rsid w:val="4106778F"/>
    <w:rsid w:val="41FE830A"/>
    <w:rsid w:val="42113516"/>
    <w:rsid w:val="421B7DB2"/>
    <w:rsid w:val="43EB562C"/>
    <w:rsid w:val="4410BDCD"/>
    <w:rsid w:val="4499A36C"/>
    <w:rsid w:val="462D0473"/>
    <w:rsid w:val="46608794"/>
    <w:rsid w:val="47030A12"/>
    <w:rsid w:val="4746626D"/>
    <w:rsid w:val="4747706D"/>
    <w:rsid w:val="47D2FC7A"/>
    <w:rsid w:val="47D38726"/>
    <w:rsid w:val="47F95086"/>
    <w:rsid w:val="49A2E0CE"/>
    <w:rsid w:val="4B3B0025"/>
    <w:rsid w:val="4B69FE77"/>
    <w:rsid w:val="4B7EC43F"/>
    <w:rsid w:val="4C31581D"/>
    <w:rsid w:val="4D5D8FD2"/>
    <w:rsid w:val="4E77A148"/>
    <w:rsid w:val="4F084761"/>
    <w:rsid w:val="4FA3ADF9"/>
    <w:rsid w:val="4FB91AAA"/>
    <w:rsid w:val="500634D2"/>
    <w:rsid w:val="504129DD"/>
    <w:rsid w:val="516A7516"/>
    <w:rsid w:val="51A5CDE8"/>
    <w:rsid w:val="51ADD53D"/>
    <w:rsid w:val="51F5C168"/>
    <w:rsid w:val="526E6BE3"/>
    <w:rsid w:val="527EE6D4"/>
    <w:rsid w:val="52C5F7F4"/>
    <w:rsid w:val="54465F33"/>
    <w:rsid w:val="5449CF27"/>
    <w:rsid w:val="5488EFAC"/>
    <w:rsid w:val="55C500BA"/>
    <w:rsid w:val="56068CF3"/>
    <w:rsid w:val="581118A2"/>
    <w:rsid w:val="5835C814"/>
    <w:rsid w:val="58FF4125"/>
    <w:rsid w:val="59C93065"/>
    <w:rsid w:val="59F4A462"/>
    <w:rsid w:val="5A05497C"/>
    <w:rsid w:val="5B0F0CE1"/>
    <w:rsid w:val="5BB47CBD"/>
    <w:rsid w:val="5CCFBC85"/>
    <w:rsid w:val="5CEE825B"/>
    <w:rsid w:val="5D5DE167"/>
    <w:rsid w:val="5D6316CA"/>
    <w:rsid w:val="5ECAD369"/>
    <w:rsid w:val="5FB981CB"/>
    <w:rsid w:val="60C3A6F8"/>
    <w:rsid w:val="616F2777"/>
    <w:rsid w:val="61F7C67D"/>
    <w:rsid w:val="621B07A9"/>
    <w:rsid w:val="624C4FBE"/>
    <w:rsid w:val="62CEF308"/>
    <w:rsid w:val="640DE899"/>
    <w:rsid w:val="64DEA4E1"/>
    <w:rsid w:val="64E2C1B6"/>
    <w:rsid w:val="65E57A29"/>
    <w:rsid w:val="663F72CF"/>
    <w:rsid w:val="679D9354"/>
    <w:rsid w:val="67A6221B"/>
    <w:rsid w:val="67DF068F"/>
    <w:rsid w:val="685964FE"/>
    <w:rsid w:val="696CE382"/>
    <w:rsid w:val="6AACA9A1"/>
    <w:rsid w:val="6AF62E5D"/>
    <w:rsid w:val="6C3F998B"/>
    <w:rsid w:val="6C627A3B"/>
    <w:rsid w:val="6E02B60E"/>
    <w:rsid w:val="6EE6A568"/>
    <w:rsid w:val="6FF67390"/>
    <w:rsid w:val="70B16E5C"/>
    <w:rsid w:val="70EF02A3"/>
    <w:rsid w:val="71347C42"/>
    <w:rsid w:val="71372850"/>
    <w:rsid w:val="718776B0"/>
    <w:rsid w:val="71E10E95"/>
    <w:rsid w:val="722CB5BA"/>
    <w:rsid w:val="732F8DFB"/>
    <w:rsid w:val="73FF0AF2"/>
    <w:rsid w:val="744C74B8"/>
    <w:rsid w:val="765AA925"/>
    <w:rsid w:val="769005B4"/>
    <w:rsid w:val="77F11771"/>
    <w:rsid w:val="780FFE15"/>
    <w:rsid w:val="78C78D23"/>
    <w:rsid w:val="791C2C0D"/>
    <w:rsid w:val="79583F73"/>
    <w:rsid w:val="79705469"/>
    <w:rsid w:val="79CD9028"/>
    <w:rsid w:val="7A96B4B2"/>
    <w:rsid w:val="7AC91195"/>
    <w:rsid w:val="7AED7259"/>
    <w:rsid w:val="7B081C86"/>
    <w:rsid w:val="7B8C141E"/>
    <w:rsid w:val="7C1B54B7"/>
    <w:rsid w:val="7CBFC7BF"/>
    <w:rsid w:val="7D4BBDCE"/>
    <w:rsid w:val="7D8070E2"/>
    <w:rsid w:val="7E308A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DABAB7"/>
  <w15:docId w15:val="{41E32792-926B-442A-A402-1B5564E337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67DA"/>
    <w:pPr>
      <w:tabs>
        <w:tab w:val="center" w:pos="4680"/>
        <w:tab w:val="right" w:pos="9360"/>
      </w:tabs>
      <w:spacing w:line="240" w:lineRule="auto"/>
    </w:pPr>
  </w:style>
  <w:style w:type="character" w:styleId="HeaderChar" w:customStyle="1">
    <w:name w:val="Header Char"/>
    <w:basedOn w:val="DefaultParagraphFont"/>
    <w:link w:val="Header"/>
    <w:uiPriority w:val="99"/>
    <w:rsid w:val="00D967DA"/>
  </w:style>
  <w:style w:type="paragraph" w:styleId="Footer">
    <w:name w:val="footer"/>
    <w:basedOn w:val="Normal"/>
    <w:link w:val="FooterChar"/>
    <w:uiPriority w:val="99"/>
    <w:unhideWhenUsed/>
    <w:rsid w:val="00D967DA"/>
    <w:pPr>
      <w:tabs>
        <w:tab w:val="center" w:pos="4680"/>
        <w:tab w:val="right" w:pos="9360"/>
      </w:tabs>
      <w:spacing w:line="240" w:lineRule="auto"/>
    </w:pPr>
  </w:style>
  <w:style w:type="character" w:styleId="FooterChar" w:customStyle="1">
    <w:name w:val="Footer Char"/>
    <w:basedOn w:val="DefaultParagraphFont"/>
    <w:link w:val="Footer"/>
    <w:uiPriority w:val="99"/>
    <w:rsid w:val="00D967DA"/>
  </w:style>
  <w:style w:type="paragraph" w:styleId="TOC1">
    <w:name w:val="toc 1"/>
    <w:basedOn w:val="Normal"/>
    <w:next w:val="Normal"/>
    <w:autoRedefine/>
    <w:uiPriority w:val="39"/>
    <w:unhideWhenUsed/>
    <w:rsid w:val="00D967DA"/>
    <w:pPr>
      <w:spacing w:after="100"/>
    </w:pPr>
  </w:style>
  <w:style w:type="paragraph" w:styleId="TOC2">
    <w:name w:val="toc 2"/>
    <w:basedOn w:val="Normal"/>
    <w:next w:val="Normal"/>
    <w:autoRedefine/>
    <w:uiPriority w:val="39"/>
    <w:unhideWhenUsed/>
    <w:rsid w:val="00D967DA"/>
    <w:pPr>
      <w:spacing w:after="100"/>
      <w:ind w:left="220"/>
    </w:pPr>
  </w:style>
  <w:style w:type="paragraph" w:styleId="TOC3">
    <w:name w:val="toc 3"/>
    <w:basedOn w:val="Normal"/>
    <w:next w:val="Normal"/>
    <w:autoRedefine/>
    <w:uiPriority w:val="39"/>
    <w:unhideWhenUsed/>
    <w:rsid w:val="00D967DA"/>
    <w:pPr>
      <w:spacing w:after="100"/>
      <w:ind w:left="440"/>
    </w:pPr>
  </w:style>
  <w:style w:type="character" w:styleId="Hyperlink">
    <w:name w:val="Hyperlink"/>
    <w:basedOn w:val="DefaultParagraphFont"/>
    <w:uiPriority w:val="99"/>
    <w:unhideWhenUsed/>
    <w:rsid w:val="00D967DA"/>
    <w:rPr>
      <w:color w:val="0000FF" w:themeColor="hyperlink"/>
      <w:u w:val="single"/>
    </w:rPr>
  </w:style>
  <w:style w:type="paragraph" w:styleId="BalloonText">
    <w:name w:val="Balloon Text"/>
    <w:basedOn w:val="Normal"/>
    <w:link w:val="BalloonTextChar"/>
    <w:uiPriority w:val="99"/>
    <w:semiHidden/>
    <w:unhideWhenUsed/>
    <w:rsid w:val="00DF63AD"/>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F63AD"/>
    <w:rPr>
      <w:rFonts w:ascii="Segoe UI" w:hAnsi="Segoe UI" w:cs="Segoe UI"/>
      <w:sz w:val="18"/>
      <w:szCs w:val="18"/>
    </w:rPr>
  </w:style>
  <w:style w:type="character" w:styleId="CommentReference">
    <w:name w:val="annotation reference"/>
    <w:basedOn w:val="DefaultParagraphFont"/>
    <w:uiPriority w:val="99"/>
    <w:semiHidden/>
    <w:unhideWhenUsed/>
    <w:rsid w:val="00E661E3"/>
    <w:rPr>
      <w:sz w:val="16"/>
      <w:szCs w:val="16"/>
    </w:rPr>
  </w:style>
  <w:style w:type="paragraph" w:styleId="CommentText">
    <w:name w:val="annotation text"/>
    <w:basedOn w:val="Normal"/>
    <w:link w:val="CommentTextChar"/>
    <w:uiPriority w:val="99"/>
    <w:semiHidden/>
    <w:unhideWhenUsed/>
    <w:rsid w:val="00E661E3"/>
    <w:pPr>
      <w:spacing w:line="240" w:lineRule="auto"/>
    </w:pPr>
    <w:rPr>
      <w:sz w:val="20"/>
      <w:szCs w:val="20"/>
    </w:rPr>
  </w:style>
  <w:style w:type="character" w:styleId="CommentTextChar" w:customStyle="1">
    <w:name w:val="Comment Text Char"/>
    <w:basedOn w:val="DefaultParagraphFont"/>
    <w:link w:val="CommentText"/>
    <w:uiPriority w:val="99"/>
    <w:semiHidden/>
    <w:rsid w:val="00E661E3"/>
    <w:rPr>
      <w:sz w:val="20"/>
      <w:szCs w:val="20"/>
    </w:rPr>
  </w:style>
  <w:style w:type="paragraph" w:styleId="CommentSubject">
    <w:name w:val="annotation subject"/>
    <w:basedOn w:val="CommentText"/>
    <w:next w:val="CommentText"/>
    <w:link w:val="CommentSubjectChar"/>
    <w:uiPriority w:val="99"/>
    <w:semiHidden/>
    <w:unhideWhenUsed/>
    <w:rsid w:val="00E661E3"/>
    <w:rPr>
      <w:b/>
      <w:bCs/>
    </w:rPr>
  </w:style>
  <w:style w:type="character" w:styleId="CommentSubjectChar" w:customStyle="1">
    <w:name w:val="Comment Subject Char"/>
    <w:basedOn w:val="CommentTextChar"/>
    <w:link w:val="CommentSubject"/>
    <w:uiPriority w:val="99"/>
    <w:semiHidden/>
    <w:rsid w:val="00E661E3"/>
    <w:rPr>
      <w:b/>
      <w:bCs/>
      <w:sz w:val="20"/>
      <w:szCs w:val="20"/>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D277E0"/>
    <w:pPr>
      <w:spacing w:after="200" w:line="240" w:lineRule="auto"/>
    </w:pPr>
    <w:rPr>
      <w:i/>
      <w:iCs/>
      <w:color w:val="1F497D" w:themeColor="text2"/>
      <w:sz w:val="18"/>
      <w:szCs w:val="18"/>
    </w:rPr>
  </w:style>
  <w:style w:type="table" w:styleId="1" w:customStyle="1">
    <w:name w:val="1"/>
    <w:basedOn w:val="TableNormal"/>
    <w:rsid w:val="00B542AE"/>
    <w:pPr>
      <w:spacing w:line="240" w:lineRule="auto"/>
    </w:pPr>
    <w:rPr>
      <w:rFonts w:ascii="Times New Roman" w:hAnsi="Times New Roman" w:eastAsia="Times New Roman" w:cs="Times New Roman"/>
      <w:sz w:val="20"/>
      <w:szCs w:val="20"/>
      <w:lang w:val="en-US"/>
    </w:rPr>
    <w:tblPr>
      <w:tblStyleRowBandSize w:val="1"/>
      <w:tblStyleColBandSize w:val="1"/>
      <w:tblCellMar>
        <w:left w:w="115" w:type="dxa"/>
        <w:right w:w="115"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hyperlink" Target="bookmark://_Toc43130219" TargetMode="External" Id="rId13" /><Relationship Type="http://schemas.openxmlformats.org/officeDocument/2006/relationships/hyperlink" Target="bookmark://_Toc43130224" TargetMode="External" Id="rId18" /><Relationship Type="http://schemas.openxmlformats.org/officeDocument/2006/relationships/hyperlink" Target="bookmark://_Toc43130232" TargetMode="External" Id="rId26" /><Relationship Type="http://schemas.openxmlformats.org/officeDocument/2006/relationships/hyperlink" Target="bookmark://_Toc43130245" TargetMode="External" Id="rId39" /><Relationship Type="http://schemas.openxmlformats.org/officeDocument/2006/relationships/hyperlink" Target="bookmark://_Toc43130227" TargetMode="External" Id="rId21" /><Relationship Type="http://schemas.openxmlformats.org/officeDocument/2006/relationships/hyperlink" Target="bookmark://_Toc43130240" TargetMode="External" Id="rId34" /><Relationship Type="http://schemas.openxmlformats.org/officeDocument/2006/relationships/hyperlink" Target="bookmark://_Toc43130248" TargetMode="External" Id="rId42" /><Relationship Type="http://schemas.openxmlformats.org/officeDocument/2006/relationships/hyperlink" Target="bookmark://_Toc43130253" TargetMode="External" Id="rId47" /><Relationship Type="http://schemas.openxmlformats.org/officeDocument/2006/relationships/hyperlink" Target="bookmark://_Toc43130256" TargetMode="External" Id="rId50" /><Relationship Type="http://schemas.openxmlformats.org/officeDocument/2006/relationships/hyperlink" Target="bookmark://_Toc43130261" TargetMode="External" Id="rId55" /><Relationship Type="http://schemas.openxmlformats.org/officeDocument/2006/relationships/image" Target="media/image1.png" Id="rId63" /><Relationship Type="http://schemas.openxmlformats.org/officeDocument/2006/relationships/fontTable" Target="fontTable.xml" Id="rId68"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bookmark://_Toc43130222" TargetMode="External" Id="rId16" /><Relationship Type="http://schemas.openxmlformats.org/officeDocument/2006/relationships/hyperlink" Target="bookmark://_Toc43130235"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bookmark://_Toc43130217" TargetMode="External" Id="rId11" /><Relationship Type="http://schemas.openxmlformats.org/officeDocument/2006/relationships/hyperlink" Target="bookmark://_Toc43130230" TargetMode="External" Id="rId24" /><Relationship Type="http://schemas.openxmlformats.org/officeDocument/2006/relationships/hyperlink" Target="bookmark://_Toc43130238" TargetMode="External" Id="rId32" /><Relationship Type="http://schemas.openxmlformats.org/officeDocument/2006/relationships/hyperlink" Target="bookmark://_Toc43130243" TargetMode="External" Id="rId37" /><Relationship Type="http://schemas.openxmlformats.org/officeDocument/2006/relationships/hyperlink" Target="bookmark://_Toc43130246" TargetMode="External" Id="rId40" /><Relationship Type="http://schemas.openxmlformats.org/officeDocument/2006/relationships/hyperlink" Target="bookmark://_Toc43130251" TargetMode="External" Id="rId45" /><Relationship Type="http://schemas.openxmlformats.org/officeDocument/2006/relationships/hyperlink" Target="bookmark://_Toc43130259" TargetMode="External" Id="rId53" /><Relationship Type="http://schemas.openxmlformats.org/officeDocument/2006/relationships/hyperlink" Target="bookmark://_Toc43130264" TargetMode="External" Id="rId58" /><Relationship Type="http://schemas.openxmlformats.org/officeDocument/2006/relationships/header" Target="header1.xml" Id="rId66" /><Relationship Type="http://schemas.openxmlformats.org/officeDocument/2006/relationships/numbering" Target="numbering.xml" Id="rId5" /><Relationship Type="http://schemas.openxmlformats.org/officeDocument/2006/relationships/hyperlink" Target="bookmark://_Toc43130221" TargetMode="External" Id="rId15" /><Relationship Type="http://schemas.openxmlformats.org/officeDocument/2006/relationships/hyperlink" Target="bookmark://_Toc43130229" TargetMode="External" Id="rId23" /><Relationship Type="http://schemas.openxmlformats.org/officeDocument/2006/relationships/hyperlink" Target="bookmark://_Toc43130234" TargetMode="External" Id="rId28" /><Relationship Type="http://schemas.openxmlformats.org/officeDocument/2006/relationships/hyperlink" Target="bookmark://_Toc43130242" TargetMode="External" Id="rId36" /><Relationship Type="http://schemas.openxmlformats.org/officeDocument/2006/relationships/hyperlink" Target="bookmark://_Toc43130255" TargetMode="External" Id="rId49" /><Relationship Type="http://schemas.openxmlformats.org/officeDocument/2006/relationships/hyperlink" Target="bookmark://_Toc43130263" TargetMode="External" Id="rId57" /><Relationship Type="http://schemas.openxmlformats.org/officeDocument/2006/relationships/hyperlink" Target="bookmark://_Toc43130267" TargetMode="External" Id="rId61" /><Relationship Type="http://schemas.openxmlformats.org/officeDocument/2006/relationships/endnotes" Target="endnotes.xml" Id="rId10" /><Relationship Type="http://schemas.openxmlformats.org/officeDocument/2006/relationships/hyperlink" Target="bookmark://_Toc43130225" TargetMode="External" Id="rId19" /><Relationship Type="http://schemas.openxmlformats.org/officeDocument/2006/relationships/hyperlink" Target="bookmark://_Toc43130237" TargetMode="External" Id="rId31" /><Relationship Type="http://schemas.openxmlformats.org/officeDocument/2006/relationships/hyperlink" Target="bookmark://_Toc43130250" TargetMode="External" Id="rId44" /><Relationship Type="http://schemas.openxmlformats.org/officeDocument/2006/relationships/hyperlink" Target="bookmark://_Toc43130258" TargetMode="External" Id="rId52" /><Relationship Type="http://schemas.openxmlformats.org/officeDocument/2006/relationships/hyperlink" Target="bookmark://_Toc43130266" TargetMode="External" Id="rId60" /><Relationship Type="http://schemas.openxmlformats.org/officeDocument/2006/relationships/image" Target="media/image2.png" Id="rId65"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bookmark://_Toc43130220" TargetMode="External" Id="rId14" /><Relationship Type="http://schemas.openxmlformats.org/officeDocument/2006/relationships/hyperlink" Target="bookmark://_Toc43130228" TargetMode="External" Id="rId22" /><Relationship Type="http://schemas.openxmlformats.org/officeDocument/2006/relationships/hyperlink" Target="bookmark://_Toc43130233" TargetMode="External" Id="rId27" /><Relationship Type="http://schemas.openxmlformats.org/officeDocument/2006/relationships/hyperlink" Target="bookmark://_Toc43130236" TargetMode="External" Id="rId30" /><Relationship Type="http://schemas.openxmlformats.org/officeDocument/2006/relationships/hyperlink" Target="bookmark://_Toc43130241" TargetMode="External" Id="rId35" /><Relationship Type="http://schemas.openxmlformats.org/officeDocument/2006/relationships/hyperlink" Target="bookmark://_Toc43130249" TargetMode="External" Id="rId43" /><Relationship Type="http://schemas.openxmlformats.org/officeDocument/2006/relationships/hyperlink" Target="bookmark://_Toc43130254" TargetMode="External" Id="rId48" /><Relationship Type="http://schemas.openxmlformats.org/officeDocument/2006/relationships/hyperlink" Target="bookmark://_Toc43130262" TargetMode="External" Id="rId56" /><Relationship Type="http://schemas.openxmlformats.org/officeDocument/2006/relationships/image" Target="media/image2.svg" Id="rId64" /><Relationship Type="http://schemas.microsoft.com/office/2011/relationships/people" Target="people.xml" Id="rId69" /><Relationship Type="http://schemas.openxmlformats.org/officeDocument/2006/relationships/webSettings" Target="webSettings.xml" Id="rId8" /><Relationship Type="http://schemas.openxmlformats.org/officeDocument/2006/relationships/hyperlink" Target="bookmark://_Toc43130257" TargetMode="External" Id="rId51" /><Relationship Type="http://schemas.openxmlformats.org/officeDocument/2006/relationships/customXml" Target="../customXml/item3.xml" Id="rId3" /><Relationship Type="http://schemas.openxmlformats.org/officeDocument/2006/relationships/hyperlink" Target="bookmark://_Toc43130218" TargetMode="External" Id="rId12" /><Relationship Type="http://schemas.openxmlformats.org/officeDocument/2006/relationships/hyperlink" Target="bookmark://_Toc43130223" TargetMode="External" Id="rId17" /><Relationship Type="http://schemas.openxmlformats.org/officeDocument/2006/relationships/hyperlink" Target="bookmark://_Toc43130231" TargetMode="External" Id="rId25" /><Relationship Type="http://schemas.openxmlformats.org/officeDocument/2006/relationships/hyperlink" Target="bookmark://_Toc43130239" TargetMode="External" Id="rId33" /><Relationship Type="http://schemas.openxmlformats.org/officeDocument/2006/relationships/hyperlink" Target="bookmark://_Toc43130244" TargetMode="External" Id="rId38" /><Relationship Type="http://schemas.openxmlformats.org/officeDocument/2006/relationships/hyperlink" Target="bookmark://_Toc43130252" TargetMode="External" Id="rId46" /><Relationship Type="http://schemas.openxmlformats.org/officeDocument/2006/relationships/hyperlink" Target="bookmark://_Toc43130265" TargetMode="External" Id="rId59" /><Relationship Type="http://schemas.openxmlformats.org/officeDocument/2006/relationships/header" Target="header2.xml" Id="rId67" /><Relationship Type="http://schemas.openxmlformats.org/officeDocument/2006/relationships/hyperlink" Target="bookmark://_Toc43130226" TargetMode="External" Id="rId20" /><Relationship Type="http://schemas.openxmlformats.org/officeDocument/2006/relationships/hyperlink" Target="bookmark://_Toc43130247" TargetMode="External" Id="rId41" /><Relationship Type="http://schemas.openxmlformats.org/officeDocument/2006/relationships/hyperlink" Target="bookmark://_Toc43130260" TargetMode="External" Id="rId54" /><Relationship Type="http://schemas.openxmlformats.org/officeDocument/2006/relationships/hyperlink" Target="bookmark://_Toc43130268" TargetMode="External" Id="rId62" /><Relationship Type="http://schemas.openxmlformats.org/officeDocument/2006/relationships/theme" Target="theme/theme1.xml" Id="rId70" /><Relationship Type="http://schemas.openxmlformats.org/officeDocument/2006/relationships/glossaryDocument" Target="glossary/document.xml" Id="Rae6e6e53727e4144" /><Relationship Type="http://schemas.openxmlformats.org/officeDocument/2006/relationships/footer" Target="footer.xml" Id="R9a74c82198ba49b7" /><Relationship Type="http://schemas.openxmlformats.org/officeDocument/2006/relationships/footer" Target="footer2.xml" Id="Rd238decb55fc49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94e39c-f9a9-451b-b616-e3123091d0ab}"/>
      </w:docPartPr>
      <w:docPartBody>
        <w:p w14:paraId="6AF6A8A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2320DE8D047D4888DD0DE9630E2AAE" ma:contentTypeVersion="10" ma:contentTypeDescription="Create a new document." ma:contentTypeScope="" ma:versionID="841d5920223ac463553db8b9c6d09f44">
  <xsd:schema xmlns:xsd="http://www.w3.org/2001/XMLSchema" xmlns:xs="http://www.w3.org/2001/XMLSchema" xmlns:p="http://schemas.microsoft.com/office/2006/metadata/properties" xmlns:ns3="ffa2bf05-ce71-4775-a85a-6d82778c3aba" xmlns:ns4="2795c71e-f84d-4706-a0b2-22679a64f942" targetNamespace="http://schemas.microsoft.com/office/2006/metadata/properties" ma:root="true" ma:fieldsID="597d2eb6eebe658bf9570fdea68734d2" ns3:_="" ns4:_="">
    <xsd:import namespace="ffa2bf05-ce71-4775-a85a-6d82778c3aba"/>
    <xsd:import namespace="2795c71e-f84d-4706-a0b2-22679a64f9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2bf05-ce71-4775-a85a-6d82778c3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95c71e-f84d-4706-a0b2-22679a64f94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B3B02F-C3A0-4667-B6DF-C2AC3847D743}">
  <ds:schemaRefs>
    <ds:schemaRef ds:uri="http://schemas.microsoft.com/sharepoint/v3/contenttype/forms"/>
  </ds:schemaRefs>
</ds:datastoreItem>
</file>

<file path=customXml/itemProps2.xml><?xml version="1.0" encoding="utf-8"?>
<ds:datastoreItem xmlns:ds="http://schemas.openxmlformats.org/officeDocument/2006/customXml" ds:itemID="{8869295D-ABC1-4FBC-96AD-B5F773874793}">
  <ds:schemaRef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ffa2bf05-ce71-4775-a85a-6d82778c3aba"/>
    <ds:schemaRef ds:uri="2795c71e-f84d-4706-a0b2-22679a64f942"/>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4E1C55A-7BCD-4ADA-AEF7-821A2FB3B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2bf05-ce71-4775-a85a-6d82778c3aba"/>
    <ds:schemaRef ds:uri="2795c71e-f84d-4706-a0b2-22679a64f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1C8851-0ECE-44C3-89A8-4E5E72423B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School Book</dc:creator>
  <keywords/>
  <lastModifiedBy>Guest User</lastModifiedBy>
  <revision>115</revision>
  <dcterms:created xsi:type="dcterms:W3CDTF">2020-06-28T00:27:00.0000000Z</dcterms:created>
  <dcterms:modified xsi:type="dcterms:W3CDTF">2021-12-10T03:37:42.1136626Z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0x0101008F2320DE8D047D4888DD0DE9630E2AAE</vt:lpwstr>
  </property>
</Properties>
</file>